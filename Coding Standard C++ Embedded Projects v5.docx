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00D" w:rsidRDefault="0086000D" w:rsidP="00273EDF">
      <w:pPr>
        <w:pStyle w:val="Title"/>
        <w:rPr>
          <w:sz w:val="44"/>
        </w:rPr>
      </w:pPr>
      <w:r w:rsidRPr="005E4B8F">
        <w:rPr>
          <w:sz w:val="44"/>
        </w:rPr>
        <w:t>Coding Standard C++ Embedded Projects</w:t>
      </w:r>
    </w:p>
    <w:tbl>
      <w:tblPr>
        <w:tblStyle w:val="LightList-Accent1"/>
        <w:tblW w:w="0" w:type="auto"/>
        <w:tblLook w:val="04A0" w:firstRow="1" w:lastRow="0" w:firstColumn="1" w:lastColumn="0" w:noHBand="0" w:noVBand="1"/>
      </w:tblPr>
      <w:tblGrid>
        <w:gridCol w:w="3083"/>
        <w:gridCol w:w="3084"/>
        <w:gridCol w:w="3076"/>
      </w:tblGrid>
      <w:tr w:rsidR="00A221DC" w:rsidTr="00A221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A221DC" w:rsidRDefault="00A221DC" w:rsidP="00A221DC">
            <w:r>
              <w:t>Author</w:t>
            </w:r>
          </w:p>
        </w:tc>
        <w:tc>
          <w:tcPr>
            <w:tcW w:w="3192" w:type="dxa"/>
          </w:tcPr>
          <w:p w:rsidR="00A221DC" w:rsidRDefault="00A221DC" w:rsidP="00A221DC">
            <w:pPr>
              <w:cnfStyle w:val="100000000000" w:firstRow="1" w:lastRow="0" w:firstColumn="0" w:lastColumn="0" w:oddVBand="0" w:evenVBand="0" w:oddHBand="0" w:evenHBand="0" w:firstRowFirstColumn="0" w:firstRowLastColumn="0" w:lastRowFirstColumn="0" w:lastRowLastColumn="0"/>
            </w:pPr>
            <w:r>
              <w:t>Version</w:t>
            </w:r>
          </w:p>
        </w:tc>
        <w:tc>
          <w:tcPr>
            <w:tcW w:w="3192" w:type="dxa"/>
          </w:tcPr>
          <w:p w:rsidR="00A221DC" w:rsidRDefault="00A221DC" w:rsidP="00A221DC">
            <w:pPr>
              <w:cnfStyle w:val="100000000000" w:firstRow="1" w:lastRow="0" w:firstColumn="0" w:lastColumn="0" w:oddVBand="0" w:evenVBand="0" w:oddHBand="0" w:evenHBand="0" w:firstRowFirstColumn="0" w:firstRowLastColumn="0" w:lastRowFirstColumn="0" w:lastRowLastColumn="0"/>
            </w:pPr>
            <w:r>
              <w:t>Date</w:t>
            </w:r>
          </w:p>
        </w:tc>
      </w:tr>
      <w:tr w:rsidR="00A221DC" w:rsidTr="00A221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A221DC" w:rsidRDefault="00A221DC" w:rsidP="00A221DC">
            <w:r>
              <w:t>Richard Peters</w:t>
            </w:r>
          </w:p>
        </w:tc>
        <w:tc>
          <w:tcPr>
            <w:tcW w:w="3192" w:type="dxa"/>
          </w:tcPr>
          <w:p w:rsidR="00A221DC" w:rsidRDefault="00AA0637" w:rsidP="00A221DC">
            <w:pPr>
              <w:cnfStyle w:val="000000100000" w:firstRow="0" w:lastRow="0" w:firstColumn="0" w:lastColumn="0" w:oddVBand="0" w:evenVBand="0" w:oddHBand="1" w:evenHBand="0" w:firstRowFirstColumn="0" w:firstRowLastColumn="0" w:lastRowFirstColumn="0" w:lastRowLastColumn="0"/>
            </w:pPr>
            <w:r>
              <w:t>5</w:t>
            </w:r>
          </w:p>
        </w:tc>
        <w:tc>
          <w:tcPr>
            <w:tcW w:w="3192" w:type="dxa"/>
          </w:tcPr>
          <w:p w:rsidR="00A221DC" w:rsidRDefault="00AA0637" w:rsidP="00474E6A">
            <w:pPr>
              <w:cnfStyle w:val="000000100000" w:firstRow="0" w:lastRow="0" w:firstColumn="0" w:lastColumn="0" w:oddVBand="0" w:evenVBand="0" w:oddHBand="1" w:evenHBand="0" w:firstRowFirstColumn="0" w:firstRowLastColumn="0" w:lastRowFirstColumn="0" w:lastRowLastColumn="0"/>
            </w:pPr>
            <w:del w:id="2" w:author="Philips" w:date="2015-05-22T08:35:00Z">
              <w:r w:rsidDel="00474E6A">
                <w:delText>20</w:delText>
              </w:r>
            </w:del>
            <w:ins w:id="3" w:author="Philips" w:date="2015-05-22T08:35:00Z">
              <w:r w:rsidR="00474E6A">
                <w:t>22</w:t>
              </w:r>
            </w:ins>
            <w:r w:rsidR="007A2E99">
              <w:t>-</w:t>
            </w:r>
            <w:del w:id="4" w:author="Philips" w:date="2015-05-22T08:35:00Z">
              <w:r w:rsidR="007A2E99" w:rsidDel="00474E6A">
                <w:delText>4</w:delText>
              </w:r>
            </w:del>
            <w:ins w:id="5" w:author="Philips" w:date="2015-05-22T08:35:00Z">
              <w:r w:rsidR="00474E6A">
                <w:t>5</w:t>
              </w:r>
            </w:ins>
            <w:r w:rsidR="00D979C2">
              <w:t>-2015</w:t>
            </w:r>
          </w:p>
        </w:tc>
      </w:tr>
    </w:tbl>
    <w:p w:rsidR="0086000D" w:rsidRDefault="0086000D" w:rsidP="00273EDF">
      <w:pPr>
        <w:pStyle w:val="Heading1"/>
      </w:pPr>
      <w:r w:rsidRPr="00273EDF">
        <w:t>Introduction</w:t>
      </w:r>
      <w:r>
        <w:t xml:space="preserve"> and Scope</w:t>
      </w:r>
    </w:p>
    <w:p w:rsidR="00273EDF" w:rsidRDefault="00273EDF" w:rsidP="0086000D">
      <w:pPr>
        <w:rPr>
          <w:lang w:val="en-GB"/>
        </w:rPr>
      </w:pPr>
      <w:r>
        <w:rPr>
          <w:lang w:val="en-GB"/>
        </w:rPr>
        <w:t>This coding standard defines various aspects of the contents of C++ source files. The goal is to provide a usable standard</w:t>
      </w:r>
      <w:r w:rsidR="009D1162">
        <w:rPr>
          <w:lang w:val="en-GB"/>
        </w:rPr>
        <w:t xml:space="preserve"> from which programmers should only deviate in very specific circumstances. Care shall be taken to not restrict programmers in any way but form, so that new techniques and new insights are not obstructed by this standard.</w:t>
      </w:r>
    </w:p>
    <w:p w:rsidR="00214533" w:rsidRDefault="00214533" w:rsidP="0086000D">
      <w:pPr>
        <w:rPr>
          <w:lang w:val="en-GB"/>
        </w:rPr>
      </w:pPr>
      <w:r>
        <w:rPr>
          <w:lang w:val="en-GB"/>
        </w:rPr>
        <w:t xml:space="preserve">This standard assumes that the programmer writes Clean Code. This influences decisions, for example whether or not multiple </w:t>
      </w:r>
      <w:r w:rsidRPr="00214533">
        <w:rPr>
          <w:rStyle w:val="CodeChar"/>
          <w:highlight w:val="lightGray"/>
        </w:rPr>
        <w:t>return</w:t>
      </w:r>
      <w:r>
        <w:rPr>
          <w:lang w:val="en-GB"/>
        </w:rPr>
        <w:t xml:space="preserve"> statements are allowed.</w:t>
      </w:r>
    </w:p>
    <w:p w:rsidR="00803DDE" w:rsidRDefault="00803DDE" w:rsidP="0086000D">
      <w:pPr>
        <w:rPr>
          <w:lang w:val="en-GB"/>
        </w:rPr>
      </w:pPr>
      <w:r>
        <w:rPr>
          <w:lang w:val="en-GB"/>
        </w:rPr>
        <w:t xml:space="preserve">This standard assumes the use of Standard C++, of which the current version is published in 2014. If </w:t>
      </w:r>
      <w:r w:rsidR="00E83F28">
        <w:rPr>
          <w:lang w:val="en-GB"/>
        </w:rPr>
        <w:t>a compiler</w:t>
      </w:r>
      <w:r>
        <w:rPr>
          <w:lang w:val="en-GB"/>
        </w:rPr>
        <w:t xml:space="preserve"> </w:t>
      </w:r>
      <w:r w:rsidR="00E83F28">
        <w:rPr>
          <w:lang w:val="en-GB"/>
        </w:rPr>
        <w:t xml:space="preserve">is </w:t>
      </w:r>
      <w:r>
        <w:rPr>
          <w:lang w:val="en-GB"/>
        </w:rPr>
        <w:t>used that does not support specific constructs in this coding standard</w:t>
      </w:r>
      <w:r w:rsidR="00E83F28">
        <w:rPr>
          <w:lang w:val="en-GB"/>
        </w:rPr>
        <w:t>, those rules are exempted from compliance.</w:t>
      </w:r>
    </w:p>
    <w:p w:rsidR="009D1162" w:rsidRDefault="009D1162" w:rsidP="0086000D">
      <w:pPr>
        <w:rPr>
          <w:lang w:val="en-GB"/>
        </w:rPr>
      </w:pPr>
      <w:r>
        <w:rPr>
          <w:lang w:val="en-GB"/>
        </w:rPr>
        <w:t>The scope of this coding standard is limited to C++ source</w:t>
      </w:r>
      <w:r w:rsidR="005C232C">
        <w:rPr>
          <w:lang w:val="en-GB"/>
        </w:rPr>
        <w:t xml:space="preserve"> and header</w:t>
      </w:r>
      <w:r>
        <w:rPr>
          <w:lang w:val="en-GB"/>
        </w:rPr>
        <w:t xml:space="preserve"> files. In e.g. C and C# other constructions and other de facto conventions exist, and the aim is not to supersede those.</w:t>
      </w:r>
    </w:p>
    <w:p w:rsidR="00273EDF" w:rsidRDefault="009D1162" w:rsidP="009D1162">
      <w:pPr>
        <w:rPr>
          <w:lang w:val="en-GB"/>
        </w:rPr>
      </w:pPr>
      <w:r>
        <w:rPr>
          <w:lang w:val="en-GB"/>
        </w:rPr>
        <w:t>Currently, the structure of files in directories is out of scope, since this is often dependent on preferences in specific tools. This may later be standardized. Furthermore, the partitioning of source files int</w:t>
      </w:r>
      <w:r w:rsidR="005C232C">
        <w:rPr>
          <w:lang w:val="en-GB"/>
        </w:rPr>
        <w:t>o layers like Infra, HAL</w:t>
      </w:r>
      <w:r>
        <w:rPr>
          <w:lang w:val="en-GB"/>
        </w:rPr>
        <w:t>, etc. is also out of scope.</w:t>
      </w:r>
    </w:p>
    <w:p w:rsidR="001D735D" w:rsidRDefault="001D735D" w:rsidP="009D1162">
      <w:pPr>
        <w:rPr>
          <w:lang w:val="en-GB"/>
        </w:rPr>
      </w:pPr>
      <w:r>
        <w:rPr>
          <w:lang w:val="en-GB"/>
        </w:rPr>
        <w:t>Tools and libraries used are out of scope. This standard does not force</w:t>
      </w:r>
      <w:ins w:id="6" w:author="Philips" w:date="2015-05-22T08:36:00Z">
        <w:r w:rsidR="00474E6A">
          <w:rPr>
            <w:lang w:val="en-GB"/>
          </w:rPr>
          <w:t xml:space="preserve"> a choice between tools, e.g. between Google Test and Hippomocks.</w:t>
        </w:r>
      </w:ins>
      <w:del w:id="7" w:author="Philips" w:date="2015-05-22T08:36:00Z">
        <w:r w:rsidDel="00474E6A">
          <w:rPr>
            <w:lang w:val="en-GB"/>
          </w:rPr>
          <w:delText xml:space="preserve"> programmers to choose an excellent tool like </w:delText>
        </w:r>
        <w:r w:rsidR="005C232C" w:rsidDel="00474E6A">
          <w:rPr>
            <w:lang w:val="en-GB"/>
          </w:rPr>
          <w:delText>Google Test</w:delText>
        </w:r>
        <w:r w:rsidDel="00474E6A">
          <w:rPr>
            <w:lang w:val="en-GB"/>
          </w:rPr>
          <w:delText xml:space="preserve"> over a crappy tool like Hippomocks.</w:delText>
        </w:r>
      </w:del>
    </w:p>
    <w:p w:rsidR="00EA5801" w:rsidRDefault="00273EDF" w:rsidP="00273EDF">
      <w:pPr>
        <w:pStyle w:val="Heading1"/>
      </w:pPr>
      <w:r>
        <w:t>Principles</w:t>
      </w:r>
    </w:p>
    <w:p w:rsidR="00214533" w:rsidRDefault="00214533" w:rsidP="00273EDF">
      <w:pPr>
        <w:rPr>
          <w:lang w:val="en-GB"/>
        </w:rPr>
      </w:pPr>
      <w:r>
        <w:rPr>
          <w:lang w:val="en-GB"/>
        </w:rPr>
        <w:t>Much of writing a standard on coding rules is just making an arbitrary decision. For each decision arguments exist why another decision would also work. However, as a complete set of decision, this standard strives to adhere to these principles:</w:t>
      </w:r>
    </w:p>
    <w:p w:rsidR="00214533" w:rsidRDefault="00214533" w:rsidP="00214533">
      <w:pPr>
        <w:pStyle w:val="ListParagraph"/>
        <w:numPr>
          <w:ilvl w:val="0"/>
          <w:numId w:val="10"/>
        </w:numPr>
        <w:rPr>
          <w:lang w:val="en-GB"/>
        </w:rPr>
      </w:pPr>
      <w:r>
        <w:rPr>
          <w:lang w:val="en-GB"/>
        </w:rPr>
        <w:t>Consistency: At the very least, following this standard should result in consistent-</w:t>
      </w:r>
      <w:r w:rsidR="00B100CC">
        <w:rPr>
          <w:lang w:val="en-GB"/>
        </w:rPr>
        <w:t>looking code. This is important</w:t>
      </w:r>
      <w:r>
        <w:rPr>
          <w:lang w:val="en-GB"/>
        </w:rPr>
        <w:t xml:space="preserve"> because our brains are wired to very quickly identify known patterns and discern structure.</w:t>
      </w:r>
    </w:p>
    <w:p w:rsidR="005E4B8F" w:rsidRPr="00214533" w:rsidRDefault="005E4B8F" w:rsidP="00214533">
      <w:pPr>
        <w:pStyle w:val="ListParagraph"/>
        <w:numPr>
          <w:ilvl w:val="0"/>
          <w:numId w:val="10"/>
        </w:numPr>
        <w:rPr>
          <w:lang w:val="en-GB"/>
        </w:rPr>
      </w:pPr>
      <w:r>
        <w:rPr>
          <w:lang w:val="en-GB"/>
        </w:rPr>
        <w:t>Show importance: Each line of code is constructed by more important and less important parts. Some parts should immediately capture our attention; other parts are details which should minimize interference with more important parts. An example of this is giving business-logic-level classes long names, while giving arguments short names.</w:t>
      </w:r>
    </w:p>
    <w:p w:rsidR="0086000D" w:rsidRDefault="0086000D" w:rsidP="00273EDF">
      <w:pPr>
        <w:pStyle w:val="Heading1"/>
      </w:pPr>
      <w:r>
        <w:t>Definitions</w:t>
      </w:r>
    </w:p>
    <w:p w:rsidR="00173053" w:rsidRDefault="00173053" w:rsidP="00273EDF">
      <w:pPr>
        <w:pStyle w:val="Heading2"/>
      </w:pPr>
      <w:r>
        <w:t>Use of Shall and Should</w:t>
      </w:r>
    </w:p>
    <w:p w:rsidR="00173053" w:rsidRDefault="005E4B8F" w:rsidP="00173053">
      <w:pPr>
        <w:rPr>
          <w:lang w:val="en-GB"/>
        </w:rPr>
      </w:pPr>
      <w:r>
        <w:rPr>
          <w:lang w:val="en-GB"/>
        </w:rPr>
        <w:lastRenderedPageBreak/>
        <w:t xml:space="preserve">While there are exceptions to every rule, deviation of this standard should only happen in very specific circumstances where following this standard would obviously result in sub-optimal and non-Clean Code. However, not every rule is intended as a hard definition. In the cases where mere guidelines are presented, </w:t>
      </w:r>
      <w:r w:rsidRPr="005E4B8F">
        <w:rPr>
          <w:rStyle w:val="SubtleEmphasis"/>
        </w:rPr>
        <w:t>should</w:t>
      </w:r>
      <w:r>
        <w:rPr>
          <w:lang w:val="en-GB"/>
        </w:rPr>
        <w:t xml:space="preserve"> is used, for instance “namespace names </w:t>
      </w:r>
      <w:r w:rsidRPr="005E4B8F">
        <w:t>should</w:t>
      </w:r>
      <w:r>
        <w:rPr>
          <w:lang w:val="en-GB"/>
        </w:rPr>
        <w:t xml:space="preserve"> be short”. In contrast, </w:t>
      </w:r>
      <w:r>
        <w:rPr>
          <w:rStyle w:val="SubtleEmphasis"/>
        </w:rPr>
        <w:t>shall</w:t>
      </w:r>
      <w:r>
        <w:rPr>
          <w:lang w:val="en-GB"/>
        </w:rPr>
        <w:t xml:space="preserve"> is used in cases where definitions are given, for instance “</w:t>
      </w:r>
      <w:r w:rsidRPr="0061371A">
        <w:t>Identifiers</w:t>
      </w:r>
      <w:r>
        <w:t xml:space="preserve"> shall not contain any prefix”</w:t>
      </w:r>
      <w:r w:rsidR="00FB5DFA">
        <w:rPr>
          <w:lang w:val="en-GB"/>
        </w:rPr>
        <w:t>.</w:t>
      </w:r>
    </w:p>
    <w:p w:rsidR="00FB5DFA" w:rsidRPr="00173053" w:rsidRDefault="00FB5DFA" w:rsidP="00173053">
      <w:pPr>
        <w:rPr>
          <w:lang w:val="en-GB"/>
        </w:rPr>
      </w:pPr>
      <w:r>
        <w:rPr>
          <w:lang w:val="en-GB"/>
        </w:rPr>
        <w:t xml:space="preserve">I used </w:t>
      </w:r>
      <w:r w:rsidRPr="00FB5DFA">
        <w:rPr>
          <w:rStyle w:val="SubtleEmphasis"/>
        </w:rPr>
        <w:t>shall</w:t>
      </w:r>
      <w:r>
        <w:rPr>
          <w:lang w:val="en-GB"/>
        </w:rPr>
        <w:t xml:space="preserve"> instead of </w:t>
      </w:r>
      <w:r w:rsidRPr="00FB5DFA">
        <w:rPr>
          <w:rStyle w:val="SubtleEmphasis"/>
        </w:rPr>
        <w:t>must</w:t>
      </w:r>
      <w:r>
        <w:rPr>
          <w:lang w:val="en-GB"/>
        </w:rPr>
        <w:t>, because it is easier to describe what code should look like than it is to describe programmer’s actions. Writing “programmers must create descriptive identifiers” is more tedious to read and write than “identifiers shall be descriptive”.</w:t>
      </w:r>
    </w:p>
    <w:p w:rsidR="0086000D" w:rsidRDefault="0086000D" w:rsidP="00273EDF">
      <w:pPr>
        <w:pStyle w:val="Heading2"/>
      </w:pPr>
      <w:r>
        <w:t>Letter Case</w:t>
      </w:r>
    </w:p>
    <w:p w:rsidR="00273EDF" w:rsidRPr="00273EDF" w:rsidRDefault="009E2F69" w:rsidP="00273EDF">
      <w:pPr>
        <w:rPr>
          <w:lang w:val="en-GB"/>
        </w:rPr>
      </w:pPr>
      <w:r>
        <w:rPr>
          <w:lang w:val="en-GB"/>
        </w:rPr>
        <w:fldChar w:fldCharType="begin"/>
      </w:r>
      <w:r>
        <w:rPr>
          <w:lang w:val="en-GB"/>
        </w:rPr>
        <w:instrText xml:space="preserve"> REF _Ref414521323 \h </w:instrText>
      </w:r>
      <w:r>
        <w:rPr>
          <w:lang w:val="en-GB"/>
        </w:rPr>
      </w:r>
      <w:r>
        <w:rPr>
          <w:lang w:val="en-GB"/>
        </w:rPr>
        <w:fldChar w:fldCharType="separate"/>
      </w:r>
      <w:r w:rsidR="005D3BA4">
        <w:t xml:space="preserve">Table </w:t>
      </w:r>
      <w:r w:rsidR="005D3BA4">
        <w:rPr>
          <w:noProof/>
        </w:rPr>
        <w:t>1</w:t>
      </w:r>
      <w:r>
        <w:rPr>
          <w:lang w:val="en-GB"/>
        </w:rPr>
        <w:fldChar w:fldCharType="end"/>
      </w:r>
      <w:r>
        <w:rPr>
          <w:lang w:val="en-GB"/>
        </w:rPr>
        <w:t xml:space="preserve"> </w:t>
      </w:r>
      <w:r w:rsidR="00273EDF">
        <w:rPr>
          <w:lang w:val="en-GB"/>
        </w:rPr>
        <w:t>shows the different letter case forms used in identifiers:</w:t>
      </w:r>
    </w:p>
    <w:tbl>
      <w:tblPr>
        <w:tblStyle w:val="LightList-Accent1"/>
        <w:tblW w:w="0" w:type="auto"/>
        <w:tblLook w:val="04A0" w:firstRow="1" w:lastRow="0" w:firstColumn="1" w:lastColumn="0" w:noHBand="0" w:noVBand="1"/>
      </w:tblPr>
      <w:tblGrid>
        <w:gridCol w:w="2391"/>
        <w:gridCol w:w="6852"/>
      </w:tblGrid>
      <w:tr w:rsidR="00BD44BA" w:rsidTr="00BD4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D44BA" w:rsidRDefault="00BD44BA" w:rsidP="0086000D">
            <w:pPr>
              <w:rPr>
                <w:lang w:val="en-GB"/>
              </w:rPr>
            </w:pPr>
            <w:r>
              <w:rPr>
                <w:lang w:val="en-GB"/>
              </w:rPr>
              <w:t>Name and Example</w:t>
            </w:r>
          </w:p>
        </w:tc>
        <w:tc>
          <w:tcPr>
            <w:tcW w:w="7110" w:type="dxa"/>
          </w:tcPr>
          <w:p w:rsidR="00BD44BA" w:rsidRDefault="00BD44BA" w:rsidP="0086000D">
            <w:pPr>
              <w:cnfStyle w:val="100000000000" w:firstRow="1" w:lastRow="0" w:firstColumn="0" w:lastColumn="0" w:oddVBand="0" w:evenVBand="0" w:oddHBand="0" w:evenHBand="0" w:firstRowFirstColumn="0" w:firstRowLastColumn="0" w:lastRowFirstColumn="0" w:lastRowLastColumn="0"/>
              <w:rPr>
                <w:lang w:val="en-GB"/>
              </w:rPr>
            </w:pPr>
            <w:r>
              <w:rPr>
                <w:lang w:val="en-GB"/>
              </w:rPr>
              <w:t>Notes</w:t>
            </w:r>
          </w:p>
        </w:tc>
      </w:tr>
      <w:tr w:rsidR="00BD44BA" w:rsidTr="00BD4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D44BA" w:rsidRDefault="00BD44BA" w:rsidP="00BD44BA">
            <w:pPr>
              <w:rPr>
                <w:lang w:val="en-GB"/>
              </w:rPr>
            </w:pPr>
            <w:r>
              <w:rPr>
                <w:lang w:val="en-GB"/>
              </w:rPr>
              <w:t>UPPER_CASE</w:t>
            </w:r>
          </w:p>
        </w:tc>
        <w:tc>
          <w:tcPr>
            <w:tcW w:w="7110" w:type="dxa"/>
          </w:tcPr>
          <w:p w:rsidR="00BD44BA" w:rsidRDefault="00BD44BA" w:rsidP="0086000D">
            <w:pPr>
              <w:cnfStyle w:val="000000100000" w:firstRow="0" w:lastRow="0" w:firstColumn="0" w:lastColumn="0" w:oddVBand="0" w:evenVBand="0" w:oddHBand="1" w:evenHBand="0" w:firstRowFirstColumn="0" w:firstRowLastColumn="0" w:lastRowFirstColumn="0" w:lastRowLastColumn="0"/>
              <w:rPr>
                <w:lang w:val="en-GB"/>
              </w:rPr>
            </w:pPr>
            <w:r>
              <w:rPr>
                <w:lang w:val="en-GB"/>
              </w:rPr>
              <w:t>Words are separated by underscores.</w:t>
            </w:r>
          </w:p>
        </w:tc>
      </w:tr>
      <w:tr w:rsidR="00BD44BA" w:rsidTr="00BD44BA">
        <w:tc>
          <w:tcPr>
            <w:cnfStyle w:val="001000000000" w:firstRow="0" w:lastRow="0" w:firstColumn="1" w:lastColumn="0" w:oddVBand="0" w:evenVBand="0" w:oddHBand="0" w:evenHBand="0" w:firstRowFirstColumn="0" w:firstRowLastColumn="0" w:lastRowFirstColumn="0" w:lastRowLastColumn="0"/>
            <w:tcW w:w="2448" w:type="dxa"/>
          </w:tcPr>
          <w:p w:rsidR="00BD44BA" w:rsidRDefault="00BD44BA" w:rsidP="0086000D">
            <w:pPr>
              <w:rPr>
                <w:lang w:val="en-GB"/>
              </w:rPr>
            </w:pPr>
            <w:r>
              <w:rPr>
                <w:lang w:val="en-GB"/>
              </w:rPr>
              <w:t>lower_case</w:t>
            </w:r>
          </w:p>
        </w:tc>
        <w:tc>
          <w:tcPr>
            <w:tcW w:w="7110" w:type="dxa"/>
          </w:tcPr>
          <w:p w:rsidR="00BD44BA" w:rsidRDefault="00BD44BA" w:rsidP="0086000D">
            <w:pPr>
              <w:cnfStyle w:val="000000000000" w:firstRow="0" w:lastRow="0" w:firstColumn="0" w:lastColumn="0" w:oddVBand="0" w:evenVBand="0" w:oddHBand="0" w:evenHBand="0" w:firstRowFirstColumn="0" w:firstRowLastColumn="0" w:lastRowFirstColumn="0" w:lastRowLastColumn="0"/>
              <w:rPr>
                <w:lang w:val="en-GB"/>
              </w:rPr>
            </w:pPr>
            <w:r>
              <w:rPr>
                <w:lang w:val="en-GB"/>
              </w:rPr>
              <w:t>Words are separated by underscores.</w:t>
            </w:r>
          </w:p>
        </w:tc>
      </w:tr>
      <w:tr w:rsidR="00BD44BA" w:rsidTr="00BD4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D44BA" w:rsidRDefault="00BD44BA" w:rsidP="00BD44BA">
            <w:pPr>
              <w:rPr>
                <w:lang w:val="en-GB"/>
              </w:rPr>
            </w:pPr>
            <w:r>
              <w:rPr>
                <w:lang w:val="en-GB"/>
              </w:rPr>
              <w:t>MixedCase</w:t>
            </w:r>
          </w:p>
        </w:tc>
        <w:tc>
          <w:tcPr>
            <w:tcW w:w="7110" w:type="dxa"/>
          </w:tcPr>
          <w:p w:rsidR="00BD44BA" w:rsidRDefault="00BD44BA" w:rsidP="0086000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identifier is started with an upper case </w:t>
            </w:r>
            <w:del w:id="8" w:author="Philips" w:date="2015-05-22T09:25:00Z">
              <w:r w:rsidDel="00A26FB1">
                <w:rPr>
                  <w:lang w:val="en-GB"/>
                </w:rPr>
                <w:delText>character,</w:delText>
              </w:r>
            </w:del>
            <w:ins w:id="9" w:author="Philips" w:date="2015-05-22T09:25:00Z">
              <w:r w:rsidR="00A26FB1">
                <w:rPr>
                  <w:lang w:val="en-GB"/>
                </w:rPr>
                <w:t>character;</w:t>
              </w:r>
            </w:ins>
            <w:r>
              <w:rPr>
                <w:lang w:val="en-GB"/>
              </w:rPr>
              <w:t xml:space="preserve"> each new word starts with an upper case character. No underscores are used.</w:t>
            </w:r>
          </w:p>
        </w:tc>
      </w:tr>
      <w:tr w:rsidR="00BD44BA" w:rsidTr="00BD44BA">
        <w:tc>
          <w:tcPr>
            <w:cnfStyle w:val="001000000000" w:firstRow="0" w:lastRow="0" w:firstColumn="1" w:lastColumn="0" w:oddVBand="0" w:evenVBand="0" w:oddHBand="0" w:evenHBand="0" w:firstRowFirstColumn="0" w:firstRowLastColumn="0" w:lastRowFirstColumn="0" w:lastRowLastColumn="0"/>
            <w:tcW w:w="2448" w:type="dxa"/>
          </w:tcPr>
          <w:p w:rsidR="00BD44BA" w:rsidRDefault="00BD44BA" w:rsidP="0086000D">
            <w:pPr>
              <w:rPr>
                <w:lang w:val="en-GB"/>
              </w:rPr>
            </w:pPr>
            <w:r>
              <w:rPr>
                <w:lang w:val="en-GB"/>
              </w:rPr>
              <w:t>camelCase</w:t>
            </w:r>
          </w:p>
        </w:tc>
        <w:tc>
          <w:tcPr>
            <w:tcW w:w="7110" w:type="dxa"/>
          </w:tcPr>
          <w:p w:rsidR="00BD44BA" w:rsidRDefault="00BD44BA" w:rsidP="009E2F69">
            <w:pPr>
              <w:keepN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identifier is started with a lower case </w:t>
            </w:r>
            <w:del w:id="10" w:author="Philips" w:date="2015-05-22T09:25:00Z">
              <w:r w:rsidDel="00A26FB1">
                <w:rPr>
                  <w:lang w:val="en-GB"/>
                </w:rPr>
                <w:delText>character,</w:delText>
              </w:r>
            </w:del>
            <w:ins w:id="11" w:author="Philips" w:date="2015-05-22T09:25:00Z">
              <w:r w:rsidR="00A26FB1">
                <w:rPr>
                  <w:lang w:val="en-GB"/>
                </w:rPr>
                <w:t>character;</w:t>
              </w:r>
            </w:ins>
            <w:r>
              <w:rPr>
                <w:lang w:val="en-GB"/>
              </w:rPr>
              <w:t xml:space="preserve"> each new word starts with an upper case character. No underscores are used.</w:t>
            </w:r>
          </w:p>
        </w:tc>
      </w:tr>
    </w:tbl>
    <w:p w:rsidR="009E2F69" w:rsidRDefault="009E2F69">
      <w:pPr>
        <w:pStyle w:val="Caption"/>
      </w:pPr>
      <w:bookmarkStart w:id="12" w:name="_Ref414521323"/>
      <w:r>
        <w:t xml:space="preserve">Table </w:t>
      </w:r>
      <w:r w:rsidR="00BE225B">
        <w:fldChar w:fldCharType="begin"/>
      </w:r>
      <w:r w:rsidR="00BE225B">
        <w:instrText xml:space="preserve"> SEQ Table \* ARAB</w:instrText>
      </w:r>
      <w:r w:rsidR="00BE225B">
        <w:instrText xml:space="preserve">IC </w:instrText>
      </w:r>
      <w:r w:rsidR="00BE225B">
        <w:fldChar w:fldCharType="separate"/>
      </w:r>
      <w:r w:rsidR="005D3BA4">
        <w:rPr>
          <w:noProof/>
        </w:rPr>
        <w:t>1</w:t>
      </w:r>
      <w:r w:rsidR="00BE225B">
        <w:rPr>
          <w:noProof/>
        </w:rPr>
        <w:fldChar w:fldCharType="end"/>
      </w:r>
      <w:bookmarkEnd w:id="12"/>
      <w:r>
        <w:t>: Letter case definitions</w:t>
      </w:r>
    </w:p>
    <w:p w:rsidR="0086000D" w:rsidRDefault="00B763E1" w:rsidP="00273EDF">
      <w:pPr>
        <w:pStyle w:val="Heading1"/>
      </w:pPr>
      <w:r>
        <w:t xml:space="preserve">Naming </w:t>
      </w:r>
      <w:r w:rsidR="00273EDF">
        <w:t>Identifiers</w:t>
      </w:r>
    </w:p>
    <w:p w:rsidR="0061371A" w:rsidRPr="00503ED2" w:rsidRDefault="009E2F69" w:rsidP="002E0421">
      <w:pPr>
        <w:pStyle w:val="Rule"/>
      </w:pPr>
      <w:r>
        <w:fldChar w:fldCharType="begin"/>
      </w:r>
      <w:r>
        <w:instrText xml:space="preserve"> REF _Ref414521264 \h </w:instrText>
      </w:r>
      <w:r>
        <w:fldChar w:fldCharType="separate"/>
      </w:r>
      <w:r w:rsidR="005D3BA4">
        <w:t xml:space="preserve">Table </w:t>
      </w:r>
      <w:r w:rsidR="005D3BA4">
        <w:rPr>
          <w:noProof/>
        </w:rPr>
        <w:t>2</w:t>
      </w:r>
      <w:r>
        <w:fldChar w:fldCharType="end"/>
      </w:r>
      <w:r w:rsidR="0061371A" w:rsidRPr="00503ED2">
        <w:t xml:space="preserve"> defines the letter case of identifiers:</w:t>
      </w:r>
    </w:p>
    <w:tbl>
      <w:tblPr>
        <w:tblStyle w:val="LightList-Accent1"/>
        <w:tblW w:w="0" w:type="auto"/>
        <w:tblLook w:val="04A0" w:firstRow="1" w:lastRow="0" w:firstColumn="1" w:lastColumn="0" w:noHBand="0" w:noVBand="1"/>
      </w:tblPr>
      <w:tblGrid>
        <w:gridCol w:w="2147"/>
        <w:gridCol w:w="3053"/>
        <w:gridCol w:w="4043"/>
      </w:tblGrid>
      <w:tr w:rsidR="00BD44BA" w:rsidTr="00BD4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BD44BA" w:rsidRDefault="00BD44BA" w:rsidP="00273EDF">
            <w:pPr>
              <w:rPr>
                <w:lang w:val="en-GB"/>
              </w:rPr>
            </w:pPr>
            <w:r>
              <w:rPr>
                <w:lang w:val="en-GB"/>
              </w:rPr>
              <w:t>Identifier</w:t>
            </w:r>
          </w:p>
        </w:tc>
        <w:tc>
          <w:tcPr>
            <w:tcW w:w="2340" w:type="dxa"/>
          </w:tcPr>
          <w:p w:rsidR="00BD44BA" w:rsidRDefault="00BD44BA" w:rsidP="00273EDF">
            <w:pPr>
              <w:cnfStyle w:val="100000000000" w:firstRow="1" w:lastRow="0" w:firstColumn="0" w:lastColumn="0" w:oddVBand="0" w:evenVBand="0" w:oddHBand="0" w:evenHBand="0" w:firstRowFirstColumn="0" w:firstRowLastColumn="0" w:lastRowFirstColumn="0" w:lastRowLastColumn="0"/>
              <w:rPr>
                <w:lang w:val="en-GB"/>
              </w:rPr>
            </w:pPr>
            <w:r>
              <w:rPr>
                <w:lang w:val="en-GB"/>
              </w:rPr>
              <w:t>Letter Case</w:t>
            </w:r>
          </w:p>
        </w:tc>
        <w:tc>
          <w:tcPr>
            <w:tcW w:w="4698" w:type="dxa"/>
          </w:tcPr>
          <w:p w:rsidR="00BD44BA" w:rsidRDefault="00BD44BA" w:rsidP="00273EDF">
            <w:pPr>
              <w:cnfStyle w:val="100000000000" w:firstRow="1" w:lastRow="0" w:firstColumn="0" w:lastColumn="0" w:oddVBand="0" w:evenVBand="0" w:oddHBand="0" w:evenHBand="0" w:firstRowFirstColumn="0" w:firstRowLastColumn="0" w:lastRowFirstColumn="0" w:lastRowLastColumn="0"/>
              <w:rPr>
                <w:lang w:val="en-GB"/>
              </w:rPr>
            </w:pPr>
            <w:r>
              <w:rPr>
                <w:lang w:val="en-GB"/>
              </w:rPr>
              <w:t>Notes</w:t>
            </w:r>
          </w:p>
        </w:tc>
      </w:tr>
      <w:tr w:rsidR="00173053" w:rsidTr="00BD4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173053" w:rsidRDefault="00173053" w:rsidP="00273EDF">
            <w:pPr>
              <w:rPr>
                <w:lang w:val="en-GB"/>
              </w:rPr>
            </w:pPr>
            <w:r>
              <w:rPr>
                <w:lang w:val="en-GB"/>
              </w:rPr>
              <w:t>Variable name</w:t>
            </w:r>
          </w:p>
        </w:tc>
        <w:tc>
          <w:tcPr>
            <w:tcW w:w="2340" w:type="dxa"/>
          </w:tcPr>
          <w:p w:rsidR="00173053" w:rsidRDefault="00173053" w:rsidP="00273EDF">
            <w:pPr>
              <w:cnfStyle w:val="000000100000" w:firstRow="0" w:lastRow="0" w:firstColumn="0" w:lastColumn="0" w:oddVBand="0" w:evenVBand="0" w:oddHBand="1" w:evenHBand="0" w:firstRowFirstColumn="0" w:firstRowLastColumn="0" w:lastRowFirstColumn="0" w:lastRowLastColumn="0"/>
              <w:rPr>
                <w:lang w:val="en-GB"/>
              </w:rPr>
            </w:pPr>
            <w:r>
              <w:rPr>
                <w:lang w:val="en-GB"/>
              </w:rPr>
              <w:t>camelCase</w:t>
            </w:r>
          </w:p>
        </w:tc>
        <w:tc>
          <w:tcPr>
            <w:tcW w:w="4698" w:type="dxa"/>
          </w:tcPr>
          <w:p w:rsidR="00173053" w:rsidRDefault="00173053" w:rsidP="0017305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In C++, there is no separate notion of constants, since they are just variables with the </w:t>
            </w:r>
            <w:proofErr w:type="spellStart"/>
            <w:r w:rsidRPr="00FE19F4">
              <w:rPr>
                <w:rStyle w:val="CodeChar"/>
              </w:rPr>
              <w:t>const</w:t>
            </w:r>
            <w:proofErr w:type="spellEnd"/>
            <w:r>
              <w:rPr>
                <w:lang w:val="en-GB"/>
              </w:rPr>
              <w:t xml:space="preserve"> and </w:t>
            </w:r>
            <w:r w:rsidRPr="00FE19F4">
              <w:rPr>
                <w:rStyle w:val="CodeChar"/>
              </w:rPr>
              <w:t>static</w:t>
            </w:r>
            <w:r>
              <w:rPr>
                <w:lang w:val="en-GB"/>
              </w:rPr>
              <w:t xml:space="preserve"> qualifiers. Therefore, they follow the same definition</w:t>
            </w:r>
          </w:p>
        </w:tc>
      </w:tr>
      <w:tr w:rsidR="00BD44BA" w:rsidTr="00BD44BA">
        <w:tc>
          <w:tcPr>
            <w:cnfStyle w:val="001000000000" w:firstRow="0" w:lastRow="0" w:firstColumn="1" w:lastColumn="0" w:oddVBand="0" w:evenVBand="0" w:oddHBand="0" w:evenHBand="0" w:firstRowFirstColumn="0" w:firstRowLastColumn="0" w:lastRowFirstColumn="0" w:lastRowLastColumn="0"/>
            <w:tcW w:w="2538" w:type="dxa"/>
          </w:tcPr>
          <w:p w:rsidR="00BD44BA" w:rsidRDefault="00BD44BA" w:rsidP="00273EDF">
            <w:pPr>
              <w:rPr>
                <w:lang w:val="en-GB"/>
              </w:rPr>
            </w:pPr>
            <w:r>
              <w:rPr>
                <w:lang w:val="en-GB"/>
              </w:rPr>
              <w:t>Function name</w:t>
            </w:r>
          </w:p>
        </w:tc>
        <w:tc>
          <w:tcPr>
            <w:tcW w:w="2340" w:type="dxa"/>
          </w:tcPr>
          <w:p w:rsidR="00BD44BA" w:rsidRDefault="00BD44BA" w:rsidP="00273EDF">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MixedCase</w:t>
            </w:r>
            <w:proofErr w:type="spellEnd"/>
          </w:p>
        </w:tc>
        <w:tc>
          <w:tcPr>
            <w:tcW w:w="4698" w:type="dxa"/>
          </w:tcPr>
          <w:p w:rsidR="00BD44BA" w:rsidRDefault="00BD44BA" w:rsidP="00273EDF">
            <w:pPr>
              <w:cnfStyle w:val="000000000000" w:firstRow="0" w:lastRow="0" w:firstColumn="0" w:lastColumn="0" w:oddVBand="0" w:evenVBand="0" w:oddHBand="0" w:evenHBand="0" w:firstRowFirstColumn="0" w:firstRowLastColumn="0" w:lastRowFirstColumn="0" w:lastRowLastColumn="0"/>
              <w:rPr>
                <w:lang w:val="en-GB"/>
              </w:rPr>
            </w:pPr>
          </w:p>
        </w:tc>
      </w:tr>
      <w:tr w:rsidR="00BD44BA" w:rsidTr="00BD4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BD44BA" w:rsidRDefault="00BD44BA" w:rsidP="00273EDF">
            <w:pPr>
              <w:rPr>
                <w:lang w:val="en-GB"/>
              </w:rPr>
            </w:pPr>
            <w:r>
              <w:rPr>
                <w:lang w:val="en-GB"/>
              </w:rPr>
              <w:t>Class name</w:t>
            </w:r>
          </w:p>
        </w:tc>
        <w:tc>
          <w:tcPr>
            <w:tcW w:w="2340" w:type="dxa"/>
          </w:tcPr>
          <w:p w:rsidR="00BD44BA" w:rsidRDefault="00BD44BA" w:rsidP="00273EDF">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MixedCase</w:t>
            </w:r>
            <w:proofErr w:type="spellEnd"/>
          </w:p>
        </w:tc>
        <w:tc>
          <w:tcPr>
            <w:tcW w:w="4698" w:type="dxa"/>
          </w:tcPr>
          <w:p w:rsidR="00BD44BA" w:rsidRDefault="00BD44BA" w:rsidP="00273EDF">
            <w:pPr>
              <w:cnfStyle w:val="000000100000" w:firstRow="0" w:lastRow="0" w:firstColumn="0" w:lastColumn="0" w:oddVBand="0" w:evenVBand="0" w:oddHBand="1" w:evenHBand="0" w:firstRowFirstColumn="0" w:firstRowLastColumn="0" w:lastRowFirstColumn="0" w:lastRowLastColumn="0"/>
              <w:rPr>
                <w:lang w:val="en-GB"/>
              </w:rPr>
            </w:pPr>
          </w:p>
        </w:tc>
      </w:tr>
      <w:tr w:rsidR="00BD44BA" w:rsidTr="00BD44BA">
        <w:tc>
          <w:tcPr>
            <w:cnfStyle w:val="001000000000" w:firstRow="0" w:lastRow="0" w:firstColumn="1" w:lastColumn="0" w:oddVBand="0" w:evenVBand="0" w:oddHBand="0" w:evenHBand="0" w:firstRowFirstColumn="0" w:firstRowLastColumn="0" w:lastRowFirstColumn="0" w:lastRowLastColumn="0"/>
            <w:tcW w:w="2538" w:type="dxa"/>
          </w:tcPr>
          <w:p w:rsidR="00BD44BA" w:rsidRDefault="00173053" w:rsidP="00273EDF">
            <w:pPr>
              <w:rPr>
                <w:lang w:val="en-GB"/>
              </w:rPr>
            </w:pPr>
            <w:proofErr w:type="spellStart"/>
            <w:r>
              <w:rPr>
                <w:lang w:val="en-GB"/>
              </w:rPr>
              <w:t>Enum</w:t>
            </w:r>
            <w:proofErr w:type="spellEnd"/>
            <w:r>
              <w:rPr>
                <w:lang w:val="en-GB"/>
              </w:rPr>
              <w:t xml:space="preserve"> name</w:t>
            </w:r>
          </w:p>
        </w:tc>
        <w:tc>
          <w:tcPr>
            <w:tcW w:w="2340" w:type="dxa"/>
          </w:tcPr>
          <w:p w:rsidR="00BD44BA" w:rsidRDefault="00173053" w:rsidP="00273EDF">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MixedCase</w:t>
            </w:r>
            <w:proofErr w:type="spellEnd"/>
          </w:p>
        </w:tc>
        <w:tc>
          <w:tcPr>
            <w:tcW w:w="4698" w:type="dxa"/>
          </w:tcPr>
          <w:p w:rsidR="00BD44BA" w:rsidRDefault="00BD44BA" w:rsidP="00273EDF">
            <w:pPr>
              <w:cnfStyle w:val="000000000000" w:firstRow="0" w:lastRow="0" w:firstColumn="0" w:lastColumn="0" w:oddVBand="0" w:evenVBand="0" w:oddHBand="0" w:evenHBand="0" w:firstRowFirstColumn="0" w:firstRowLastColumn="0" w:lastRowFirstColumn="0" w:lastRowLastColumn="0"/>
              <w:rPr>
                <w:lang w:val="en-GB"/>
              </w:rPr>
            </w:pPr>
          </w:p>
        </w:tc>
      </w:tr>
      <w:tr w:rsidR="00BD44BA" w:rsidTr="00BD4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BD44BA" w:rsidRDefault="00173053" w:rsidP="00273EDF">
            <w:pPr>
              <w:rPr>
                <w:lang w:val="en-GB"/>
              </w:rPr>
            </w:pPr>
            <w:proofErr w:type="spellStart"/>
            <w:r>
              <w:rPr>
                <w:lang w:val="en-GB"/>
              </w:rPr>
              <w:t>Enum</w:t>
            </w:r>
            <w:proofErr w:type="spellEnd"/>
            <w:r>
              <w:rPr>
                <w:lang w:val="en-GB"/>
              </w:rPr>
              <w:t xml:space="preserve"> members</w:t>
            </w:r>
          </w:p>
        </w:tc>
        <w:tc>
          <w:tcPr>
            <w:tcW w:w="2340" w:type="dxa"/>
          </w:tcPr>
          <w:p w:rsidR="00BD44BA" w:rsidRDefault="00173053" w:rsidP="00273EDF">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camelCase</w:t>
            </w:r>
            <w:proofErr w:type="spellEnd"/>
          </w:p>
        </w:tc>
        <w:tc>
          <w:tcPr>
            <w:tcW w:w="4698" w:type="dxa"/>
          </w:tcPr>
          <w:p w:rsidR="00BD44BA" w:rsidRDefault="00173053" w:rsidP="00273EDF">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Enum</w:t>
            </w:r>
            <w:proofErr w:type="spellEnd"/>
            <w:r>
              <w:rPr>
                <w:lang w:val="en-GB"/>
              </w:rPr>
              <w:t xml:space="preserve"> members function like variables in the sense that they contain values. Therefore, the follow the Variable name definition.</w:t>
            </w:r>
          </w:p>
        </w:tc>
      </w:tr>
      <w:tr w:rsidR="00BD44BA" w:rsidTr="00BD44BA">
        <w:tc>
          <w:tcPr>
            <w:cnfStyle w:val="001000000000" w:firstRow="0" w:lastRow="0" w:firstColumn="1" w:lastColumn="0" w:oddVBand="0" w:evenVBand="0" w:oddHBand="0" w:evenHBand="0" w:firstRowFirstColumn="0" w:firstRowLastColumn="0" w:lastRowFirstColumn="0" w:lastRowLastColumn="0"/>
            <w:tcW w:w="2538" w:type="dxa"/>
          </w:tcPr>
          <w:p w:rsidR="00BD44BA" w:rsidRDefault="00173053" w:rsidP="00273EDF">
            <w:pPr>
              <w:rPr>
                <w:lang w:val="en-GB"/>
              </w:rPr>
            </w:pPr>
            <w:r>
              <w:rPr>
                <w:lang w:val="en-GB"/>
              </w:rPr>
              <w:t>Namespace name</w:t>
            </w:r>
          </w:p>
        </w:tc>
        <w:tc>
          <w:tcPr>
            <w:tcW w:w="2340" w:type="dxa"/>
          </w:tcPr>
          <w:p w:rsidR="00BD44BA" w:rsidRDefault="00173053" w:rsidP="00273EDF">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lower_case</w:t>
            </w:r>
            <w:proofErr w:type="spellEnd"/>
          </w:p>
        </w:tc>
        <w:tc>
          <w:tcPr>
            <w:tcW w:w="4698" w:type="dxa"/>
          </w:tcPr>
          <w:p w:rsidR="00BD44BA" w:rsidRDefault="00173053" w:rsidP="00173053">
            <w:pPr>
              <w:cnfStyle w:val="000000000000" w:firstRow="0" w:lastRow="0" w:firstColumn="0" w:lastColumn="0" w:oddVBand="0" w:evenVBand="0" w:oddHBand="0" w:evenHBand="0" w:firstRowFirstColumn="0" w:firstRowLastColumn="0" w:lastRowFirstColumn="0" w:lastRowLastColumn="0"/>
              <w:rPr>
                <w:lang w:val="en-GB"/>
              </w:rPr>
            </w:pPr>
            <w:r>
              <w:rPr>
                <w:lang w:val="en-GB"/>
              </w:rPr>
              <w:t>Namespace names should be short and only consist of one word.</w:t>
            </w:r>
          </w:p>
        </w:tc>
      </w:tr>
      <w:tr w:rsidR="00BD44BA" w:rsidTr="00BD4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BD44BA" w:rsidRDefault="00173053" w:rsidP="00273EDF">
            <w:pPr>
              <w:rPr>
                <w:lang w:val="en-GB"/>
              </w:rPr>
            </w:pPr>
            <w:r>
              <w:rPr>
                <w:lang w:val="en-GB"/>
              </w:rPr>
              <w:t>Template parameter</w:t>
            </w:r>
          </w:p>
        </w:tc>
        <w:tc>
          <w:tcPr>
            <w:tcW w:w="2340" w:type="dxa"/>
          </w:tcPr>
          <w:p w:rsidR="00BD44BA" w:rsidRDefault="00173053" w:rsidP="00273EDF">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MixedCase</w:t>
            </w:r>
            <w:proofErr w:type="spellEnd"/>
          </w:p>
        </w:tc>
        <w:tc>
          <w:tcPr>
            <w:tcW w:w="4698" w:type="dxa"/>
          </w:tcPr>
          <w:p w:rsidR="00BD44BA" w:rsidRDefault="00173053" w:rsidP="00273EDF">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Both type and value parameters follow this definition. </w:t>
            </w:r>
          </w:p>
        </w:tc>
      </w:tr>
      <w:tr w:rsidR="00173053" w:rsidTr="00BD44BA">
        <w:tc>
          <w:tcPr>
            <w:cnfStyle w:val="001000000000" w:firstRow="0" w:lastRow="0" w:firstColumn="1" w:lastColumn="0" w:oddVBand="0" w:evenVBand="0" w:oddHBand="0" w:evenHBand="0" w:firstRowFirstColumn="0" w:firstRowLastColumn="0" w:lastRowFirstColumn="0" w:lastRowLastColumn="0"/>
            <w:tcW w:w="2538" w:type="dxa"/>
          </w:tcPr>
          <w:p w:rsidR="00173053" w:rsidRDefault="00173053" w:rsidP="00273EDF">
            <w:pPr>
              <w:rPr>
                <w:lang w:val="en-GB"/>
              </w:rPr>
            </w:pPr>
            <w:r>
              <w:rPr>
                <w:lang w:val="en-GB"/>
              </w:rPr>
              <w:t>Macro names</w:t>
            </w:r>
          </w:p>
        </w:tc>
        <w:tc>
          <w:tcPr>
            <w:tcW w:w="2340" w:type="dxa"/>
          </w:tcPr>
          <w:p w:rsidR="00173053" w:rsidRDefault="00173053" w:rsidP="00273EDF">
            <w:pPr>
              <w:cnfStyle w:val="000000000000" w:firstRow="0" w:lastRow="0" w:firstColumn="0" w:lastColumn="0" w:oddVBand="0" w:evenVBand="0" w:oddHBand="0" w:evenHBand="0" w:firstRowFirstColumn="0" w:firstRowLastColumn="0" w:lastRowFirstColumn="0" w:lastRowLastColumn="0"/>
              <w:rPr>
                <w:lang w:val="en-GB"/>
              </w:rPr>
            </w:pPr>
            <w:r>
              <w:rPr>
                <w:lang w:val="en-GB"/>
              </w:rPr>
              <w:t>UPPER_CASE</w:t>
            </w:r>
          </w:p>
        </w:tc>
        <w:tc>
          <w:tcPr>
            <w:tcW w:w="4698" w:type="dxa"/>
          </w:tcPr>
          <w:p w:rsidR="00173053" w:rsidRDefault="00173053" w:rsidP="00173053">
            <w:pPr>
              <w:cnfStyle w:val="000000000000" w:firstRow="0" w:lastRow="0" w:firstColumn="0" w:lastColumn="0" w:oddVBand="0" w:evenVBand="0" w:oddHBand="0" w:evenHBand="0" w:firstRowFirstColumn="0" w:firstRowLastColumn="0" w:lastRowFirstColumn="0" w:lastRowLastColumn="0"/>
              <w:rPr>
                <w:lang w:val="en-GB"/>
              </w:rPr>
            </w:pPr>
          </w:p>
        </w:tc>
      </w:tr>
      <w:tr w:rsidR="007F3B71" w:rsidRPr="00DA540A" w:rsidTr="00BD4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7F3B71" w:rsidRDefault="007F3B71" w:rsidP="00273EDF">
            <w:pPr>
              <w:rPr>
                <w:lang w:val="en-GB"/>
              </w:rPr>
            </w:pPr>
            <w:r>
              <w:rPr>
                <w:lang w:val="en-GB"/>
              </w:rPr>
              <w:t>Header include guards</w:t>
            </w:r>
          </w:p>
        </w:tc>
        <w:tc>
          <w:tcPr>
            <w:tcW w:w="2340" w:type="dxa"/>
          </w:tcPr>
          <w:p w:rsidR="007F3B71" w:rsidRDefault="00DA540A" w:rsidP="00273EDF">
            <w:pPr>
              <w:cnfStyle w:val="000000100000" w:firstRow="0" w:lastRow="0" w:firstColumn="0" w:lastColumn="0" w:oddVBand="0" w:evenVBand="0" w:oddHBand="1" w:evenHBand="0" w:firstRowFirstColumn="0" w:firstRowLastColumn="0" w:lastRowFirstColumn="0" w:lastRowLastColumn="0"/>
              <w:rPr>
                <w:lang w:val="en-GB"/>
              </w:rPr>
            </w:pPr>
            <w:r>
              <w:rPr>
                <w:rStyle w:val="CodeChar"/>
              </w:rPr>
              <w:t>NAMESPACE</w:t>
            </w:r>
            <w:r w:rsidR="007F3B71" w:rsidRPr="00FE19F4">
              <w:rPr>
                <w:rStyle w:val="CodeChar"/>
              </w:rPr>
              <w:t>_</w:t>
            </w:r>
            <w:r w:rsidR="007F3B71">
              <w:rPr>
                <w:lang w:val="en-GB"/>
              </w:rPr>
              <w:t>UPPPER_CASE</w:t>
            </w:r>
            <w:r w:rsidR="007F3B71" w:rsidRPr="00FE19F4">
              <w:rPr>
                <w:rStyle w:val="CodeChar"/>
              </w:rPr>
              <w:t>_HPP</w:t>
            </w:r>
          </w:p>
        </w:tc>
        <w:tc>
          <w:tcPr>
            <w:tcW w:w="4698" w:type="dxa"/>
          </w:tcPr>
          <w:p w:rsidR="007F3B71" w:rsidRDefault="007F3B71" w:rsidP="00DA540A">
            <w:pPr>
              <w:cnfStyle w:val="000000100000" w:firstRow="0" w:lastRow="0" w:firstColumn="0" w:lastColumn="0" w:oddVBand="0" w:evenVBand="0" w:oddHBand="1" w:evenHBand="0" w:firstRowFirstColumn="0" w:firstRowLastColumn="0" w:lastRowFirstColumn="0" w:lastRowLastColumn="0"/>
              <w:rPr>
                <w:lang w:val="en-GB"/>
              </w:rPr>
            </w:pPr>
            <w:r>
              <w:rPr>
                <w:lang w:val="en-GB"/>
              </w:rPr>
              <w:t>Header include guards are macro names, and are therefore written in UPPER_CASE. In addition to that, to ensure uniqueness</w:t>
            </w:r>
            <w:r w:rsidR="00DA540A">
              <w:rPr>
                <w:lang w:val="en-GB"/>
              </w:rPr>
              <w:t xml:space="preserve"> the namespace</w:t>
            </w:r>
            <w:r>
              <w:rPr>
                <w:lang w:val="en-GB"/>
              </w:rPr>
              <w:t xml:space="preserve"> is prepended, e.g. </w:t>
            </w:r>
            <w:r w:rsidRPr="00FE19F4">
              <w:rPr>
                <w:rStyle w:val="CodeChar"/>
              </w:rPr>
              <w:t>INFRA_FUNCTION_HPP</w:t>
            </w:r>
            <w:r>
              <w:rPr>
                <w:lang w:val="en-GB"/>
              </w:rPr>
              <w:t>.</w:t>
            </w:r>
          </w:p>
        </w:tc>
      </w:tr>
      <w:tr w:rsidR="007F3B71" w:rsidTr="00BD44BA">
        <w:tc>
          <w:tcPr>
            <w:cnfStyle w:val="001000000000" w:firstRow="0" w:lastRow="0" w:firstColumn="1" w:lastColumn="0" w:oddVBand="0" w:evenVBand="0" w:oddHBand="0" w:evenHBand="0" w:firstRowFirstColumn="0" w:firstRowLastColumn="0" w:lastRowFirstColumn="0" w:lastRowLastColumn="0"/>
            <w:tcW w:w="2538" w:type="dxa"/>
          </w:tcPr>
          <w:p w:rsidR="007F3B71" w:rsidRDefault="007F3B71" w:rsidP="00273EDF">
            <w:pPr>
              <w:rPr>
                <w:lang w:val="en-GB"/>
              </w:rPr>
            </w:pPr>
            <w:r>
              <w:rPr>
                <w:lang w:val="en-GB"/>
              </w:rPr>
              <w:t>File names</w:t>
            </w:r>
          </w:p>
        </w:tc>
        <w:tc>
          <w:tcPr>
            <w:tcW w:w="2340" w:type="dxa"/>
          </w:tcPr>
          <w:p w:rsidR="007F3B71" w:rsidRDefault="007F3B71" w:rsidP="00273EDF">
            <w:pPr>
              <w:cnfStyle w:val="000000000000" w:firstRow="0" w:lastRow="0" w:firstColumn="0" w:lastColumn="0" w:oddVBand="0" w:evenVBand="0" w:oddHBand="0" w:evenHBand="0" w:firstRowFirstColumn="0" w:firstRowLastColumn="0" w:lastRowFirstColumn="0" w:lastRowLastColumn="0"/>
              <w:rPr>
                <w:lang w:val="en-GB"/>
              </w:rPr>
            </w:pPr>
            <w:r>
              <w:rPr>
                <w:lang w:val="en-GB"/>
              </w:rPr>
              <w:t>MixedCase</w:t>
            </w:r>
            <w:r w:rsidRPr="00FE19F4">
              <w:rPr>
                <w:rStyle w:val="CodeChar"/>
              </w:rPr>
              <w:t>.cpp</w:t>
            </w:r>
            <w:r>
              <w:rPr>
                <w:lang w:val="en-GB"/>
              </w:rPr>
              <w:t>/</w:t>
            </w:r>
            <w:r w:rsidRPr="00FE19F4">
              <w:rPr>
                <w:rStyle w:val="CodeChar"/>
              </w:rPr>
              <w:t>.</w:t>
            </w:r>
            <w:proofErr w:type="spellStart"/>
            <w:r w:rsidRPr="00FE19F4">
              <w:rPr>
                <w:rStyle w:val="CodeChar"/>
              </w:rPr>
              <w:t>hpp</w:t>
            </w:r>
            <w:proofErr w:type="spellEnd"/>
          </w:p>
        </w:tc>
        <w:tc>
          <w:tcPr>
            <w:tcW w:w="4698" w:type="dxa"/>
          </w:tcPr>
          <w:p w:rsidR="007F3B71" w:rsidRDefault="007F3B71" w:rsidP="0017305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extension </w:t>
            </w:r>
            <w:r w:rsidRPr="00FE19F4">
              <w:rPr>
                <w:rStyle w:val="CodeChar"/>
              </w:rPr>
              <w:t>.</w:t>
            </w:r>
            <w:proofErr w:type="spellStart"/>
            <w:r w:rsidRPr="00FE19F4">
              <w:rPr>
                <w:rStyle w:val="CodeChar"/>
              </w:rPr>
              <w:t>hpp</w:t>
            </w:r>
            <w:proofErr w:type="spellEnd"/>
            <w:r>
              <w:rPr>
                <w:lang w:val="en-GB"/>
              </w:rPr>
              <w:t xml:space="preserve"> is chosen in favour of </w:t>
            </w:r>
            <w:r w:rsidRPr="00B100CC">
              <w:rPr>
                <w:rStyle w:val="CodeChar"/>
              </w:rPr>
              <w:t>.h</w:t>
            </w:r>
            <w:r>
              <w:rPr>
                <w:lang w:val="en-GB"/>
              </w:rPr>
              <w:t xml:space="preserve">. Atmel Studio does not apply C++ syntax colouring to </w:t>
            </w:r>
            <w:r w:rsidRPr="00B100CC">
              <w:rPr>
                <w:rStyle w:val="CodeChar"/>
              </w:rPr>
              <w:t>.h</w:t>
            </w:r>
            <w:r>
              <w:rPr>
                <w:lang w:val="en-GB"/>
              </w:rPr>
              <w:t xml:space="preserve"> files.</w:t>
            </w:r>
          </w:p>
        </w:tc>
      </w:tr>
      <w:tr w:rsidR="007F3B71" w:rsidTr="00BD4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7F3B71" w:rsidRDefault="007F3B71" w:rsidP="00273EDF">
            <w:pPr>
              <w:rPr>
                <w:lang w:val="en-GB"/>
              </w:rPr>
            </w:pPr>
            <w:r>
              <w:rPr>
                <w:lang w:val="en-GB"/>
              </w:rPr>
              <w:t>Directory names</w:t>
            </w:r>
          </w:p>
        </w:tc>
        <w:tc>
          <w:tcPr>
            <w:tcW w:w="2340" w:type="dxa"/>
          </w:tcPr>
          <w:p w:rsidR="007F3B71" w:rsidRDefault="00B628FA" w:rsidP="00273EDF">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lower_case</w:t>
            </w:r>
            <w:proofErr w:type="spellEnd"/>
          </w:p>
        </w:tc>
        <w:tc>
          <w:tcPr>
            <w:tcW w:w="4698" w:type="dxa"/>
          </w:tcPr>
          <w:p w:rsidR="007F3B71" w:rsidRDefault="007F3B71" w:rsidP="009E2F69">
            <w:pPr>
              <w:keepNext/>
              <w:cnfStyle w:val="000000100000" w:firstRow="0" w:lastRow="0" w:firstColumn="0" w:lastColumn="0" w:oddVBand="0" w:evenVBand="0" w:oddHBand="1" w:evenHBand="0" w:firstRowFirstColumn="0" w:firstRowLastColumn="0" w:lastRowFirstColumn="0" w:lastRowLastColumn="0"/>
              <w:rPr>
                <w:lang w:val="en-GB"/>
              </w:rPr>
            </w:pPr>
          </w:p>
        </w:tc>
      </w:tr>
    </w:tbl>
    <w:p w:rsidR="009E2F69" w:rsidRDefault="009E2F69" w:rsidP="009E2F69">
      <w:pPr>
        <w:pStyle w:val="Caption"/>
      </w:pPr>
      <w:bookmarkStart w:id="13" w:name="_Ref414521264"/>
      <w:bookmarkStart w:id="14" w:name="_Ref414521259"/>
      <w:r>
        <w:lastRenderedPageBreak/>
        <w:t xml:space="preserve">Table </w:t>
      </w:r>
      <w:r w:rsidR="00BE225B">
        <w:fldChar w:fldCharType="begin"/>
      </w:r>
      <w:r w:rsidR="00BE225B">
        <w:instrText xml:space="preserve"> SEQ Table \* ARABIC </w:instrText>
      </w:r>
      <w:r w:rsidR="00BE225B">
        <w:fldChar w:fldCharType="separate"/>
      </w:r>
      <w:r w:rsidR="005D3BA4">
        <w:rPr>
          <w:noProof/>
        </w:rPr>
        <w:t>2</w:t>
      </w:r>
      <w:r w:rsidR="00BE225B">
        <w:rPr>
          <w:noProof/>
        </w:rPr>
        <w:fldChar w:fldCharType="end"/>
      </w:r>
      <w:bookmarkEnd w:id="13"/>
      <w:r>
        <w:t>: Identifier letter case</w:t>
      </w:r>
      <w:bookmarkEnd w:id="14"/>
    </w:p>
    <w:p w:rsidR="006214DD" w:rsidRDefault="006214DD" w:rsidP="003D2FC8">
      <w:pPr>
        <w:pStyle w:val="Rationale"/>
      </w:pPr>
      <w:bookmarkStart w:id="15" w:name="_Ref414521907"/>
      <w:r>
        <w:t xml:space="preserve">Both class names and namespace names define scope. We chose </w:t>
      </w:r>
      <w:proofErr w:type="spellStart"/>
      <w:r>
        <w:t>lower_case</w:t>
      </w:r>
      <w:proofErr w:type="spellEnd"/>
      <w:r>
        <w:t xml:space="preserve"> for namespace in order to visualize the higher importance of class names: In </w:t>
      </w:r>
      <w:proofErr w:type="spellStart"/>
      <w:r w:rsidRPr="006214DD">
        <w:rPr>
          <w:rStyle w:val="CodeChar"/>
        </w:rPr>
        <w:t>util</w:t>
      </w:r>
      <w:proofErr w:type="spellEnd"/>
      <w:r w:rsidRPr="006214DD">
        <w:rPr>
          <w:rStyle w:val="CodeChar"/>
        </w:rPr>
        <w:t>::</w:t>
      </w:r>
      <w:proofErr w:type="spellStart"/>
      <w:r w:rsidRPr="006214DD">
        <w:rPr>
          <w:rStyle w:val="CodeChar"/>
        </w:rPr>
        <w:t>ByteRange</w:t>
      </w:r>
      <w:proofErr w:type="spellEnd"/>
      <w:r>
        <w:t xml:space="preserve">, </w:t>
      </w:r>
      <w:proofErr w:type="spellStart"/>
      <w:r w:rsidRPr="006214DD">
        <w:rPr>
          <w:rStyle w:val="CodeChar"/>
        </w:rPr>
        <w:t>util</w:t>
      </w:r>
      <w:proofErr w:type="spellEnd"/>
      <w:r>
        <w:t xml:space="preserve"> is less important than </w:t>
      </w:r>
      <w:proofErr w:type="spellStart"/>
      <w:r w:rsidRPr="006214DD">
        <w:rPr>
          <w:rStyle w:val="CodeChar"/>
        </w:rPr>
        <w:t>ByteRange</w:t>
      </w:r>
      <w:proofErr w:type="spellEnd"/>
      <w:r>
        <w:t>.</w:t>
      </w:r>
      <w:bookmarkEnd w:id="15"/>
    </w:p>
    <w:p w:rsidR="006214DD" w:rsidRDefault="006214DD" w:rsidP="00A53119">
      <w:pPr>
        <w:pStyle w:val="Rationale"/>
      </w:pPr>
      <w:r>
        <w:t xml:space="preserve">File names and directory names follow the </w:t>
      </w:r>
      <w:r w:rsidRPr="00A53119">
        <w:t>same</w:t>
      </w:r>
      <w:r>
        <w:t xml:space="preserve"> reasoning as </w:t>
      </w:r>
      <w:r>
        <w:fldChar w:fldCharType="begin"/>
      </w:r>
      <w:r>
        <w:instrText xml:space="preserve"> REF _Ref414521907 \r \h </w:instrText>
      </w:r>
      <w:r>
        <w:fldChar w:fldCharType="separate"/>
      </w:r>
      <w:r w:rsidR="005D3BA4">
        <w:t>Rationale 1</w:t>
      </w:r>
      <w:r>
        <w:fldChar w:fldCharType="end"/>
      </w:r>
      <w:r>
        <w:t xml:space="preserve">: The file name is more important than the directory name, therefore the directory name is written in </w:t>
      </w:r>
      <w:proofErr w:type="spellStart"/>
      <w:r>
        <w:t>lower_case</w:t>
      </w:r>
      <w:proofErr w:type="spellEnd"/>
      <w:r>
        <w:t xml:space="preserve"> and the file name in </w:t>
      </w:r>
      <w:proofErr w:type="spellStart"/>
      <w:r>
        <w:t>MixedCase</w:t>
      </w:r>
      <w:proofErr w:type="spellEnd"/>
      <w:r>
        <w:t>.</w:t>
      </w:r>
    </w:p>
    <w:p w:rsidR="006214DD" w:rsidRDefault="006214DD" w:rsidP="003D2FC8">
      <w:pPr>
        <w:pStyle w:val="Rationale"/>
      </w:pPr>
      <w:r>
        <w:t xml:space="preserve">Macro names, and only macro names, are written in UPPER_CASE. The C++ </w:t>
      </w:r>
      <w:proofErr w:type="spellStart"/>
      <w:r>
        <w:t>Preprocessor</w:t>
      </w:r>
      <w:proofErr w:type="spellEnd"/>
      <w:r>
        <w:t xml:space="preserve"> creates a special layer on top of the rest of the C++ syntax, which makes macros special in the sense that they do not follow the scoping of namespaces. Therefore, they should be easily recognizable, so UPPER_CASE is chosen, and UPPER_CASE is not used </w:t>
      </w:r>
      <w:r w:rsidR="003934F7">
        <w:t>for any other identifier.</w:t>
      </w:r>
    </w:p>
    <w:p w:rsidR="003E1B63" w:rsidRDefault="003E1B63" w:rsidP="00930704">
      <w:pPr>
        <w:pStyle w:val="Rule"/>
      </w:pPr>
      <w:r>
        <w:t xml:space="preserve">An exemption exists for member functions of classes that behave like Standard C++ container classes. Member functions of those classes shall be written in </w:t>
      </w:r>
      <w:proofErr w:type="spellStart"/>
      <w:r>
        <w:t>lower_case</w:t>
      </w:r>
      <w:proofErr w:type="spellEnd"/>
      <w:r>
        <w:t>, in order to be able to conform to requirements placed on containers by the C++ Standard.</w:t>
      </w:r>
    </w:p>
    <w:p w:rsidR="00B100CC" w:rsidRDefault="00B100CC" w:rsidP="00930704">
      <w:pPr>
        <w:pStyle w:val="Rule"/>
      </w:pPr>
      <w:r w:rsidRPr="0061371A">
        <w:t>Identifiers</w:t>
      </w:r>
      <w:r>
        <w:t xml:space="preserve"> shall not contain any prefix or postfix in the form of </w:t>
      </w:r>
      <w:r w:rsidRPr="00FC6414">
        <w:rPr>
          <w:rStyle w:val="CodeChar"/>
        </w:rPr>
        <w:t>s…</w:t>
      </w:r>
      <w:r>
        <w:t xml:space="preserve">, </w:t>
      </w:r>
      <w:r w:rsidRPr="00FC6414">
        <w:rPr>
          <w:rStyle w:val="CodeChar"/>
        </w:rPr>
        <w:t>m…</w:t>
      </w:r>
      <w:r>
        <w:t xml:space="preserve">, </w:t>
      </w:r>
      <w:r w:rsidRPr="00FC6414">
        <w:rPr>
          <w:rStyle w:val="CodeChar"/>
        </w:rPr>
        <w:t>_</w:t>
      </w:r>
      <w:proofErr w:type="spellStart"/>
      <w:r w:rsidRPr="00FC6414">
        <w:rPr>
          <w:rStyle w:val="CodeChar"/>
        </w:rPr>
        <w:t>ptr</w:t>
      </w:r>
      <w:proofErr w:type="spellEnd"/>
      <w:r>
        <w:t>, etc. Since we write Clean Code, scope and type of identifiers should be clear from the context.</w:t>
      </w:r>
    </w:p>
    <w:p w:rsidR="005538EE" w:rsidRDefault="00BD1A42" w:rsidP="00017269">
      <w:pPr>
        <w:pStyle w:val="Rule"/>
      </w:pPr>
      <w:r>
        <w:t>Parameters for which their logical name collide</w:t>
      </w:r>
      <w:r w:rsidR="00DD4BCF">
        <w:t>s</w:t>
      </w:r>
      <w:r>
        <w:t xml:space="preserve"> with the name of a class data member shall </w:t>
      </w:r>
      <w:r w:rsidR="00DD4BCF">
        <w:t>be used in the following way:</w:t>
      </w:r>
      <w:r w:rsidR="00DD4BCF" w:rsidDel="00DD4BCF">
        <w:t xml:space="preserve"> </w:t>
      </w:r>
      <w:r>
        <w:br/>
      </w:r>
      <w:r w:rsidRPr="00197ED2">
        <w:rPr>
          <w:rStyle w:val="CodeChar"/>
        </w:rPr>
        <w:t>void C::Enable(bool enabled)</w:t>
      </w:r>
      <w:r w:rsidRPr="00197ED2">
        <w:rPr>
          <w:rStyle w:val="CodeChar"/>
        </w:rPr>
        <w:br/>
        <w:t>{</w:t>
      </w:r>
      <w:r w:rsidRPr="00197ED2">
        <w:rPr>
          <w:rStyle w:val="CodeChar"/>
        </w:rPr>
        <w:br/>
        <w:t xml:space="preserve">    this-&gt;enabled = enabled;</w:t>
      </w:r>
      <w:r w:rsidRPr="00197ED2">
        <w:rPr>
          <w:rStyle w:val="CodeChar"/>
        </w:rPr>
        <w:br/>
        <w:t>}</w:t>
      </w:r>
    </w:p>
    <w:p w:rsidR="00BD1A42" w:rsidRDefault="005538EE" w:rsidP="005D3BA4">
      <w:pPr>
        <w:pStyle w:val="Rule"/>
      </w:pPr>
      <w:r>
        <w:t>Macros shall not be used to define constants.</w:t>
      </w:r>
    </w:p>
    <w:p w:rsidR="00B100CC" w:rsidRDefault="00B100CC" w:rsidP="00930704">
      <w:pPr>
        <w:pStyle w:val="Rule"/>
      </w:pPr>
      <w:proofErr w:type="spellStart"/>
      <w:proofErr w:type="gramStart"/>
      <w:r w:rsidRPr="003437D3">
        <w:rPr>
          <w:rStyle w:val="CodeChar"/>
        </w:rPr>
        <w:t>enum</w:t>
      </w:r>
      <w:proofErr w:type="spellEnd"/>
      <w:proofErr w:type="gramEnd"/>
      <w:r w:rsidRPr="003437D3">
        <w:rPr>
          <w:rStyle w:val="CodeChar"/>
        </w:rPr>
        <w:t xml:space="preserve"> class</w:t>
      </w:r>
      <w:r>
        <w:t xml:space="preserve"> shall be used to define </w:t>
      </w:r>
      <w:proofErr w:type="spellStart"/>
      <w:r>
        <w:t>enums</w:t>
      </w:r>
      <w:proofErr w:type="spellEnd"/>
      <w:r>
        <w:t xml:space="preserve">, in order to provide scope to the </w:t>
      </w:r>
      <w:proofErr w:type="spellStart"/>
      <w:r>
        <w:t>enum</w:t>
      </w:r>
      <w:proofErr w:type="spellEnd"/>
      <w:r>
        <w:t xml:space="preserve"> members. </w:t>
      </w:r>
      <w:proofErr w:type="spellStart"/>
      <w:r>
        <w:t>Enum</w:t>
      </w:r>
      <w:proofErr w:type="spellEnd"/>
      <w:r>
        <w:t xml:space="preserve"> members shall not contain a prefix indicating their type.</w:t>
      </w:r>
    </w:p>
    <w:p w:rsidR="008A6A57" w:rsidRDefault="00B763E1" w:rsidP="00B763E1">
      <w:pPr>
        <w:pStyle w:val="Rule"/>
      </w:pPr>
      <w:r>
        <w:t xml:space="preserve">Abbreviations should only be used when the abbreviation is more well-known or </w:t>
      </w:r>
      <w:r w:rsidRPr="007E26A5">
        <w:t xml:space="preserve">more often used than their full name. </w:t>
      </w:r>
      <w:r w:rsidR="00685721">
        <w:t xml:space="preserve">In C++, larger identifiers are the norm, </w:t>
      </w:r>
      <w:r w:rsidRPr="007E26A5">
        <w:t>so abbreviations</w:t>
      </w:r>
      <w:r>
        <w:t xml:space="preserve"> should be </w:t>
      </w:r>
      <w:r w:rsidR="008A6A57">
        <w:t>used judiciously.</w:t>
      </w:r>
    </w:p>
    <w:p w:rsidR="00E83F28" w:rsidRDefault="00E83F28" w:rsidP="00197ED2">
      <w:pPr>
        <w:pStyle w:val="Note"/>
      </w:pPr>
      <w:r>
        <w:t>The word used to indicate destination is spelled “</w:t>
      </w:r>
      <w:r w:rsidRPr="00B10D77">
        <w:rPr>
          <w:rStyle w:val="CodeChar"/>
        </w:rPr>
        <w:t>for</w:t>
      </w:r>
      <w:r>
        <w:t>”, not “</w:t>
      </w:r>
      <w:r w:rsidRPr="00B10D77">
        <w:rPr>
          <w:rStyle w:val="CodeChar"/>
        </w:rPr>
        <w:t>4</w:t>
      </w:r>
      <w:r>
        <w:t>”; the word used to indicate direction is spelled “</w:t>
      </w:r>
      <w:r w:rsidRPr="00B10D77">
        <w:rPr>
          <w:rStyle w:val="CodeChar"/>
        </w:rPr>
        <w:t>to</w:t>
      </w:r>
      <w:r>
        <w:t>”, not “</w:t>
      </w:r>
      <w:r w:rsidRPr="00B10D77">
        <w:rPr>
          <w:rStyle w:val="CodeChar"/>
        </w:rPr>
        <w:t>2</w:t>
      </w:r>
      <w:r>
        <w:t>”.</w:t>
      </w:r>
      <w:del w:id="16" w:author="Philips" w:date="2015-05-22T08:37:00Z">
        <w:r w:rsidDel="00474E6A">
          <w:delText xml:space="preserve"> We are professionals, not script kiddies.</w:delText>
        </w:r>
      </w:del>
    </w:p>
    <w:p w:rsidR="00B763E1" w:rsidRDefault="00B763E1" w:rsidP="00B763E1">
      <w:pPr>
        <w:pStyle w:val="Rule"/>
      </w:pPr>
      <w:r w:rsidRPr="007E26A5">
        <w:t>Acronyms should be considered as one word, so a UART implementation class should be named</w:t>
      </w:r>
      <w:r>
        <w:t xml:space="preserve"> </w:t>
      </w:r>
      <w:proofErr w:type="spellStart"/>
      <w:r w:rsidRPr="00B763E1">
        <w:rPr>
          <w:rStyle w:val="CodeChar"/>
        </w:rPr>
        <w:t>Uart</w:t>
      </w:r>
      <w:proofErr w:type="spellEnd"/>
      <w:r>
        <w:t xml:space="preserve">, and a variable holding an object of that class </w:t>
      </w:r>
      <w:proofErr w:type="spellStart"/>
      <w:r w:rsidRPr="00B763E1">
        <w:rPr>
          <w:rStyle w:val="CodeChar"/>
        </w:rPr>
        <w:t>uart</w:t>
      </w:r>
      <w:proofErr w:type="spellEnd"/>
      <w:r>
        <w:t>.</w:t>
      </w:r>
    </w:p>
    <w:p w:rsidR="00B763E1" w:rsidRDefault="00B763E1" w:rsidP="00B763E1">
      <w:pPr>
        <w:pStyle w:val="Rationale"/>
      </w:pPr>
      <w:r>
        <w:t xml:space="preserve">If the UART class would be named UART, the name would look like a macro. </w:t>
      </w:r>
      <w:r w:rsidR="00E83F28">
        <w:t xml:space="preserve">An example of an actual collision is </w:t>
      </w:r>
      <w:r>
        <w:t>the case of DMA on the STM32F4xx</w:t>
      </w:r>
      <w:r w:rsidR="00E83F28">
        <w:t>:</w:t>
      </w:r>
      <w:r>
        <w:t xml:space="preserve"> </w:t>
      </w:r>
      <w:r w:rsidR="00E83F28">
        <w:t>T</w:t>
      </w:r>
      <w:r>
        <w:t xml:space="preserve">he name </w:t>
      </w:r>
      <w:r w:rsidRPr="00B763E1">
        <w:rPr>
          <w:rStyle w:val="CodeChar"/>
        </w:rPr>
        <w:t>DMA</w:t>
      </w:r>
      <w:r>
        <w:t xml:space="preserve"> actually clashes with the macro </w:t>
      </w:r>
      <w:r w:rsidRPr="00B763E1">
        <w:rPr>
          <w:rStyle w:val="CodeChar"/>
        </w:rPr>
        <w:t>DMA</w:t>
      </w:r>
      <w:r>
        <w:t xml:space="preserve"> defined in one of the platform’s headers.</w:t>
      </w:r>
    </w:p>
    <w:p w:rsidR="003437D3" w:rsidRDefault="003437D3" w:rsidP="003437D3">
      <w:pPr>
        <w:pStyle w:val="Rule"/>
      </w:pPr>
      <w:r>
        <w:t xml:space="preserve">Use descriptive names in favour of acronyms, when possible. Example: </w:t>
      </w:r>
      <w:r w:rsidRPr="00FC6414">
        <w:rPr>
          <w:rStyle w:val="CodeChar"/>
        </w:rPr>
        <w:t>Queue</w:t>
      </w:r>
      <w:r>
        <w:t xml:space="preserve"> instead of </w:t>
      </w:r>
      <w:r w:rsidRPr="00FC6414">
        <w:rPr>
          <w:rStyle w:val="CodeChar"/>
        </w:rPr>
        <w:t>FIFO</w:t>
      </w:r>
      <w:r>
        <w:t>.</w:t>
      </w:r>
    </w:p>
    <w:p w:rsidR="003437D3" w:rsidRDefault="003437D3" w:rsidP="003437D3">
      <w:pPr>
        <w:pStyle w:val="Rule"/>
      </w:pPr>
      <w:r>
        <w:t xml:space="preserve">Mimic names from the C++ language when defining similar concepts. Example: </w:t>
      </w:r>
      <w:r w:rsidRPr="00FC6414">
        <w:rPr>
          <w:rStyle w:val="CodeChar"/>
        </w:rPr>
        <w:t>Iterator</w:t>
      </w:r>
      <w:r>
        <w:t xml:space="preserve"> instead of </w:t>
      </w:r>
      <w:r w:rsidRPr="00FC6414">
        <w:rPr>
          <w:rStyle w:val="CodeChar"/>
        </w:rPr>
        <w:t>Cursor</w:t>
      </w:r>
      <w:r>
        <w:t>.</w:t>
      </w:r>
    </w:p>
    <w:p w:rsidR="00CB5A36" w:rsidRDefault="00CB5A36" w:rsidP="003437D3">
      <w:pPr>
        <w:pStyle w:val="Rule"/>
      </w:pPr>
      <w:r>
        <w:t>Identifiers shall not contain references to project names.</w:t>
      </w:r>
    </w:p>
    <w:p w:rsidR="00CB5A36" w:rsidRDefault="00CB5A36" w:rsidP="00CB5A36">
      <w:pPr>
        <w:pStyle w:val="Rationale"/>
      </w:pPr>
      <w:r>
        <w:lastRenderedPageBreak/>
        <w:t>Project names are never descriptive of functionality. For example, there is nothing descriptive about “</w:t>
      </w:r>
      <w:proofErr w:type="spellStart"/>
      <w:r w:rsidRPr="00B10D77">
        <w:rPr>
          <w:rStyle w:val="CodeChar"/>
        </w:rPr>
        <w:t>WoodstoveFanAlgorithm</w:t>
      </w:r>
      <w:proofErr w:type="spellEnd"/>
      <w:r>
        <w:t>”. Consider “</w:t>
      </w:r>
      <w:proofErr w:type="spellStart"/>
      <w:r w:rsidRPr="00B10D77">
        <w:rPr>
          <w:rStyle w:val="CodeChar"/>
        </w:rPr>
        <w:t>LogarithmicFanAlgorithm</w:t>
      </w:r>
      <w:proofErr w:type="spellEnd"/>
      <w:r>
        <w:t>” or “</w:t>
      </w:r>
      <w:proofErr w:type="spellStart"/>
      <w:r w:rsidRPr="00B10D77">
        <w:rPr>
          <w:rStyle w:val="CodeChar"/>
        </w:rPr>
        <w:t>StepwiseFanAlgorithm</w:t>
      </w:r>
      <w:proofErr w:type="spellEnd"/>
      <w:r>
        <w:t>” instead. Moreover, source code is reused in spin-off projects; project names are either replaced by the new project’s name which takes effort, or, more likely, the old project names are kept in the identifiers which leads to confusion and legacy.</w:t>
      </w:r>
    </w:p>
    <w:p w:rsidR="0086000D" w:rsidRDefault="003437D3" w:rsidP="00FE19F4">
      <w:pPr>
        <w:pStyle w:val="Heading1"/>
      </w:pPr>
      <w:r>
        <w:t>Horizontal and Vertical Spacing</w:t>
      </w:r>
    </w:p>
    <w:p w:rsidR="00FE19F4" w:rsidRDefault="005E4B8F" w:rsidP="002E0421">
      <w:pPr>
        <w:pStyle w:val="Rule"/>
      </w:pPr>
      <w:r>
        <w:t>Indentation is a multiple of 4 spaces; tabs are not allowed.</w:t>
      </w:r>
    </w:p>
    <w:p w:rsidR="00B749C8" w:rsidRDefault="006B29F4" w:rsidP="002E0421">
      <w:pPr>
        <w:pStyle w:val="Rule"/>
      </w:pPr>
      <w:bookmarkStart w:id="17" w:name="_Ref414523881"/>
      <w:r>
        <w:t xml:space="preserve">Lines of code following </w:t>
      </w:r>
      <w:r w:rsidR="00B749C8">
        <w:t xml:space="preserve">the use of </w:t>
      </w:r>
      <w:proofErr w:type="gramStart"/>
      <w:r w:rsidR="00B749C8" w:rsidRPr="00B749C8">
        <w:rPr>
          <w:rStyle w:val="CodeChar"/>
        </w:rPr>
        <w:t>{</w:t>
      </w:r>
      <w:r w:rsidR="00B749C8">
        <w:t xml:space="preserve"> </w:t>
      </w:r>
      <w:r>
        <w:t xml:space="preserve"> up</w:t>
      </w:r>
      <w:proofErr w:type="gramEnd"/>
      <w:r>
        <w:t xml:space="preserve"> to the corresponding </w:t>
      </w:r>
      <w:r w:rsidRPr="006B29F4">
        <w:rPr>
          <w:rStyle w:val="CodeChar"/>
        </w:rPr>
        <w:t>}</w:t>
      </w:r>
      <w:r>
        <w:t xml:space="preserve"> are indented.</w:t>
      </w:r>
      <w:r w:rsidR="00B749C8">
        <w:t xml:space="preserve"> </w:t>
      </w:r>
      <w:bookmarkEnd w:id="17"/>
    </w:p>
    <w:p w:rsidR="00B749C8" w:rsidRDefault="00B749C8" w:rsidP="00B749C8">
      <w:pPr>
        <w:pStyle w:val="ListParagraph"/>
        <w:numPr>
          <w:ilvl w:val="0"/>
          <w:numId w:val="12"/>
        </w:numPr>
      </w:pPr>
      <w:r w:rsidRPr="00B749C8">
        <w:rPr>
          <w:rStyle w:val="NoteChar"/>
        </w:rPr>
        <w:t xml:space="preserve">This rule applies even to the first-level namespace. Other coding standards often allow omission of indentation in the </w:t>
      </w:r>
      <w:r>
        <w:t xml:space="preserve">first-level namespace, but since we write Clean Code where nesting is never very deep, we can apply </w:t>
      </w:r>
      <w:r>
        <w:fldChar w:fldCharType="begin"/>
      </w:r>
      <w:r>
        <w:instrText xml:space="preserve"> REF _Ref414523881 \r \h </w:instrText>
      </w:r>
      <w:r>
        <w:fldChar w:fldCharType="separate"/>
      </w:r>
      <w:r w:rsidR="005D3BA4">
        <w:t>Rule 13</w:t>
      </w:r>
      <w:r>
        <w:fldChar w:fldCharType="end"/>
      </w:r>
      <w:r>
        <w:t xml:space="preserve"> consistently.</w:t>
      </w:r>
    </w:p>
    <w:p w:rsidR="006B29F4" w:rsidRPr="003D2FC8" w:rsidRDefault="006B29F4" w:rsidP="006B29F4">
      <w:pPr>
        <w:pStyle w:val="Rule"/>
        <w:rPr>
          <w:rStyle w:val="CodeChar"/>
          <w:rFonts w:asciiTheme="minorHAnsi" w:hAnsiTheme="minorHAnsi" w:cstheme="minorBidi"/>
          <w:shd w:val="clear" w:color="auto" w:fill="auto"/>
        </w:rPr>
      </w:pPr>
      <w:bookmarkStart w:id="18" w:name="_Ref414524172"/>
      <w:r>
        <w:t>The initialiser list in constructor bodies is indented. Example:</w:t>
      </w:r>
      <w:r>
        <w:br/>
      </w:r>
      <w:r w:rsidRPr="003D2FC8">
        <w:rPr>
          <w:rStyle w:val="CodeChar"/>
        </w:rPr>
        <w:t>Timer::Timer()</w:t>
      </w:r>
      <w:r w:rsidR="003D2FC8" w:rsidRPr="003D2FC8">
        <w:rPr>
          <w:rStyle w:val="CodeChar"/>
        </w:rPr>
        <w:br/>
      </w:r>
      <w:r w:rsidRPr="003D2FC8">
        <w:rPr>
          <w:rStyle w:val="CodeChar"/>
        </w:rPr>
        <w:t xml:space="preserve">    : </w:t>
      </w:r>
      <w:r w:rsidR="00963A7F">
        <w:rPr>
          <w:rStyle w:val="CodeChar"/>
        </w:rPr>
        <w:t>r</w:t>
      </w:r>
      <w:r w:rsidRPr="003D2FC8">
        <w:rPr>
          <w:rStyle w:val="CodeChar"/>
        </w:rPr>
        <w:t>egistered(false)</w:t>
      </w:r>
      <w:r w:rsidR="003D2FC8" w:rsidRPr="003D2FC8">
        <w:rPr>
          <w:rStyle w:val="CodeChar"/>
        </w:rPr>
        <w:br/>
      </w:r>
      <w:r w:rsidRPr="003D2FC8">
        <w:rPr>
          <w:rStyle w:val="CodeChar"/>
        </w:rPr>
        <w:t xml:space="preserve">    , </w:t>
      </w:r>
      <w:proofErr w:type="spellStart"/>
      <w:r w:rsidRPr="003D2FC8">
        <w:rPr>
          <w:rStyle w:val="CodeChar"/>
        </w:rPr>
        <w:t>nextTriggerTime</w:t>
      </w:r>
      <w:proofErr w:type="spellEnd"/>
      <w:r w:rsidRPr="003D2FC8">
        <w:rPr>
          <w:rStyle w:val="CodeChar"/>
        </w:rPr>
        <w:t>()</w:t>
      </w:r>
      <w:r w:rsidR="003D2FC8" w:rsidRPr="003D2FC8">
        <w:rPr>
          <w:rStyle w:val="CodeChar"/>
        </w:rPr>
        <w:br/>
      </w:r>
      <w:r w:rsidRPr="003D2FC8">
        <w:rPr>
          <w:rStyle w:val="CodeChar"/>
        </w:rPr>
        <w:t>{}</w:t>
      </w:r>
      <w:bookmarkEnd w:id="18"/>
    </w:p>
    <w:p w:rsidR="003D2FC8" w:rsidRDefault="003D2FC8" w:rsidP="003D2FC8">
      <w:pPr>
        <w:pStyle w:val="Rationale"/>
      </w:pPr>
      <w:r>
        <w:t xml:space="preserve">The purpose of the indentation in </w:t>
      </w:r>
      <w:r>
        <w:fldChar w:fldCharType="begin"/>
      </w:r>
      <w:r>
        <w:instrText xml:space="preserve"> REF _Ref414524172 \r \h </w:instrText>
      </w:r>
      <w:r>
        <w:fldChar w:fldCharType="separate"/>
      </w:r>
      <w:r w:rsidR="005D3BA4">
        <w:t>Rule 14</w:t>
      </w:r>
      <w:r>
        <w:fldChar w:fldCharType="end"/>
      </w:r>
      <w:r>
        <w:t xml:space="preserve"> is to make clear that the values initialised are less important than the constructor’s signature.</w:t>
      </w:r>
    </w:p>
    <w:p w:rsidR="003D2FC8" w:rsidRPr="0058663A" w:rsidRDefault="003D2FC8" w:rsidP="003D2FC8">
      <w:pPr>
        <w:pStyle w:val="Rule"/>
        <w:rPr>
          <w:rStyle w:val="CodeChar"/>
          <w:rFonts w:asciiTheme="minorHAnsi" w:hAnsiTheme="minorHAnsi" w:cstheme="minorBidi"/>
          <w:shd w:val="clear" w:color="auto" w:fill="auto"/>
        </w:rPr>
      </w:pPr>
      <w:r>
        <w:t xml:space="preserve">In the declaration of a member template, the signature of the function is indented. If the function is </w:t>
      </w:r>
      <w:r w:rsidRPr="003D2FC8">
        <w:rPr>
          <w:rStyle w:val="SubtleEmphasis"/>
        </w:rPr>
        <w:t>defined</w:t>
      </w:r>
      <w:r>
        <w:t xml:space="preserve"> outside of the class, it is not indented. Example:</w:t>
      </w:r>
      <w:r>
        <w:br/>
      </w:r>
      <w:r w:rsidRPr="003D2FC8">
        <w:rPr>
          <w:rStyle w:val="CodeChar"/>
        </w:rPr>
        <w:t>class X</w:t>
      </w:r>
      <w:r w:rsidRPr="003D2FC8">
        <w:rPr>
          <w:rStyle w:val="CodeChar"/>
        </w:rPr>
        <w:br/>
        <w:t>{</w:t>
      </w:r>
      <w:r w:rsidRPr="003D2FC8">
        <w:rPr>
          <w:rStyle w:val="CodeChar"/>
        </w:rPr>
        <w:br/>
        <w:t xml:space="preserve">    template&lt;class T&gt;</w:t>
      </w:r>
      <w:r w:rsidRPr="003D2FC8">
        <w:rPr>
          <w:rStyle w:val="CodeChar"/>
        </w:rPr>
        <w:br/>
        <w:t xml:space="preserve">        void </w:t>
      </w:r>
      <w:r w:rsidR="000166A9">
        <w:rPr>
          <w:rStyle w:val="CodeChar"/>
        </w:rPr>
        <w:t>F</w:t>
      </w:r>
      <w:r w:rsidRPr="003D2FC8">
        <w:rPr>
          <w:rStyle w:val="CodeChar"/>
        </w:rPr>
        <w:t>();</w:t>
      </w:r>
      <w:r w:rsidRPr="003D2FC8">
        <w:tab/>
      </w:r>
      <w:r w:rsidRPr="003D2FC8">
        <w:tab/>
      </w:r>
      <w:r w:rsidR="006A0401">
        <w:sym w:font="Symbol" w:char="F0AC"/>
      </w:r>
      <w:r w:rsidR="006A0401">
        <w:t xml:space="preserve"> </w:t>
      </w:r>
      <w:r w:rsidRPr="003D2FC8">
        <w:t>This line is indented</w:t>
      </w:r>
      <w:r w:rsidRPr="003D2FC8">
        <w:rPr>
          <w:rStyle w:val="CodeChar"/>
        </w:rPr>
        <w:br/>
        <w:t>};</w:t>
      </w:r>
      <w:r w:rsidR="00232755">
        <w:rPr>
          <w:rStyle w:val="CodeChar"/>
        </w:rPr>
        <w:br/>
      </w:r>
      <w:r w:rsidRPr="003D2FC8">
        <w:rPr>
          <w:rStyle w:val="CodeChar"/>
        </w:rPr>
        <w:br/>
        <w:t>template&lt;class T&gt;</w:t>
      </w:r>
      <w:r w:rsidRPr="003D2FC8">
        <w:rPr>
          <w:rStyle w:val="CodeChar"/>
        </w:rPr>
        <w:br/>
        <w:t>void X&lt;T&gt;</w:t>
      </w:r>
      <w:r w:rsidR="000166A9">
        <w:rPr>
          <w:rStyle w:val="CodeChar"/>
        </w:rPr>
        <w:t>::F</w:t>
      </w:r>
      <w:r>
        <w:rPr>
          <w:rStyle w:val="CodeChar"/>
        </w:rPr>
        <w:t>()</w:t>
      </w:r>
      <w:r w:rsidRPr="003D2FC8">
        <w:tab/>
      </w:r>
      <w:r w:rsidRPr="003D2FC8">
        <w:tab/>
      </w:r>
      <w:r>
        <w:tab/>
      </w:r>
      <w:r w:rsidR="006A0401">
        <w:sym w:font="Symbol" w:char="F0AC"/>
      </w:r>
      <w:r w:rsidR="006A0401">
        <w:t xml:space="preserve"> </w:t>
      </w:r>
      <w:r w:rsidRPr="003D2FC8">
        <w:t>This line is not indented</w:t>
      </w:r>
      <w:r>
        <w:br/>
      </w:r>
      <w:r w:rsidRPr="003D2FC8">
        <w:rPr>
          <w:rStyle w:val="CodeChar"/>
        </w:rPr>
        <w:t>{}</w:t>
      </w:r>
    </w:p>
    <w:p w:rsidR="00D75778" w:rsidRPr="00D75778" w:rsidRDefault="00D75778" w:rsidP="00D75778">
      <w:pPr>
        <w:pStyle w:val="Rule"/>
        <w:rPr>
          <w:rStyle w:val="CodeChar"/>
          <w:rFonts w:asciiTheme="minorHAnsi" w:hAnsiTheme="minorHAnsi" w:cstheme="minorBidi"/>
          <w:shd w:val="clear" w:color="auto" w:fill="auto"/>
          <w:lang w:val="en-US"/>
        </w:rPr>
      </w:pPr>
      <w:r>
        <w:rPr>
          <w:rStyle w:val="CodeChar"/>
          <w:rFonts w:asciiTheme="minorHAnsi" w:hAnsiTheme="minorHAnsi" w:cstheme="minorBidi"/>
          <w:shd w:val="clear" w:color="auto" w:fill="auto"/>
          <w:lang w:val="en-US"/>
        </w:rPr>
        <w:t>Expressions spread over multiple lines are indented one step in all lines following the first. Example:</w:t>
      </w:r>
      <w:r>
        <w:rPr>
          <w:rStyle w:val="CodeChar"/>
          <w:rFonts w:asciiTheme="minorHAnsi" w:hAnsiTheme="minorHAnsi" w:cstheme="minorBidi"/>
          <w:shd w:val="clear" w:color="auto" w:fill="auto"/>
          <w:lang w:val="en-US"/>
        </w:rPr>
        <w:br/>
      </w:r>
      <w:r w:rsidRPr="00D75778">
        <w:rPr>
          <w:rStyle w:val="CodeChar"/>
        </w:rPr>
        <w:t xml:space="preserve">a = </w:t>
      </w:r>
      <w:proofErr w:type="spellStart"/>
      <w:r w:rsidRPr="00D75778">
        <w:rPr>
          <w:rStyle w:val="CodeChar"/>
        </w:rPr>
        <w:t>firstObject.VeryLongFunction</w:t>
      </w:r>
      <w:proofErr w:type="spellEnd"/>
      <w:r w:rsidRPr="00D75778">
        <w:rPr>
          <w:rStyle w:val="CodeChar"/>
        </w:rPr>
        <w:t>(</w:t>
      </w:r>
      <w:proofErr w:type="spellStart"/>
      <w:r w:rsidRPr="00D75778">
        <w:rPr>
          <w:rStyle w:val="CodeChar"/>
        </w:rPr>
        <w:t>withSomeParameters</w:t>
      </w:r>
      <w:proofErr w:type="spellEnd"/>
      <w:r w:rsidRPr="00D75778">
        <w:rPr>
          <w:rStyle w:val="CodeChar"/>
        </w:rPr>
        <w:t>)</w:t>
      </w:r>
      <w:r w:rsidRPr="00D75778">
        <w:rPr>
          <w:rStyle w:val="CodeChar"/>
        </w:rPr>
        <w:br/>
        <w:t xml:space="preserve">    + </w:t>
      </w:r>
      <w:proofErr w:type="spellStart"/>
      <w:r w:rsidRPr="00D75778">
        <w:rPr>
          <w:rStyle w:val="CodeChar"/>
        </w:rPr>
        <w:t>secondObject.SomeOtherFunction</w:t>
      </w:r>
      <w:proofErr w:type="spellEnd"/>
      <w:r w:rsidRPr="00D75778">
        <w:rPr>
          <w:rStyle w:val="CodeChar"/>
        </w:rPr>
        <w:t xml:space="preserve">() / </w:t>
      </w:r>
      <w:proofErr w:type="spellStart"/>
      <w:r w:rsidRPr="00D75778">
        <w:rPr>
          <w:rStyle w:val="CodeChar"/>
        </w:rPr>
        <w:t>localValue</w:t>
      </w:r>
      <w:proofErr w:type="spellEnd"/>
      <w:r w:rsidRPr="00D75778">
        <w:rPr>
          <w:rStyle w:val="CodeChar"/>
        </w:rPr>
        <w:br/>
        <w:t xml:space="preserve">    + </w:t>
      </w:r>
      <w:proofErr w:type="spellStart"/>
      <w:r w:rsidRPr="00D75778">
        <w:rPr>
          <w:rStyle w:val="CodeChar"/>
        </w:rPr>
        <w:t>otherValue</w:t>
      </w:r>
      <w:proofErr w:type="spellEnd"/>
      <w:r w:rsidRPr="00D75778">
        <w:rPr>
          <w:rStyle w:val="CodeChar"/>
        </w:rPr>
        <w:t>;</w:t>
      </w:r>
    </w:p>
    <w:p w:rsidR="003D2FC8" w:rsidRDefault="008C4B69" w:rsidP="008C4B69">
      <w:pPr>
        <w:pStyle w:val="Note"/>
      </w:pPr>
      <w:r w:rsidRPr="008C4B69">
        <w:rPr>
          <w:rStyle w:val="CodeChar"/>
        </w:rPr>
        <w:t>#</w:t>
      </w:r>
      <w:proofErr w:type="spellStart"/>
      <w:r w:rsidRPr="008C4B69">
        <w:rPr>
          <w:rStyle w:val="CodeChar"/>
        </w:rPr>
        <w:t>ifdef</w:t>
      </w:r>
      <w:proofErr w:type="spellEnd"/>
      <w:r>
        <w:t xml:space="preserve">, </w:t>
      </w:r>
      <w:r w:rsidRPr="008C4B69">
        <w:rPr>
          <w:rStyle w:val="CodeChar"/>
        </w:rPr>
        <w:t>#if</w:t>
      </w:r>
      <w:r>
        <w:t xml:space="preserve">, </w:t>
      </w:r>
      <w:r w:rsidRPr="008C4B69">
        <w:rPr>
          <w:rStyle w:val="CodeChar"/>
        </w:rPr>
        <w:t>#else</w:t>
      </w:r>
      <w:r>
        <w:t xml:space="preserve">, </w:t>
      </w:r>
      <w:r w:rsidRPr="008C4B69">
        <w:rPr>
          <w:rStyle w:val="CodeChar"/>
        </w:rPr>
        <w:t>#</w:t>
      </w:r>
      <w:proofErr w:type="spellStart"/>
      <w:r w:rsidRPr="008C4B69">
        <w:rPr>
          <w:rStyle w:val="CodeChar"/>
        </w:rPr>
        <w:t>elif</w:t>
      </w:r>
      <w:proofErr w:type="spellEnd"/>
      <w:r>
        <w:t xml:space="preserve"> need not be followed by indentation, although there are certainly cases where clarity would be improved by applying indentation.</w:t>
      </w:r>
    </w:p>
    <w:p w:rsidR="006E60EE" w:rsidRDefault="006E60EE" w:rsidP="006E60EE">
      <w:pPr>
        <w:pStyle w:val="Rule"/>
      </w:pPr>
      <w:r>
        <w:t>A logical block consists of lines of code that logically belong together. Logical blocks shall not contain blank lines. Logical blocks are separated from other blocks by one blank line.</w:t>
      </w:r>
    </w:p>
    <w:p w:rsidR="006E60EE" w:rsidRDefault="006E60EE" w:rsidP="006E60EE">
      <w:pPr>
        <w:pStyle w:val="Rule"/>
      </w:pPr>
      <w:r>
        <w:t>A blank line shall not be followed by another blank line.</w:t>
      </w:r>
    </w:p>
    <w:p w:rsidR="006E60EE" w:rsidRDefault="006E60EE" w:rsidP="006E60EE">
      <w:pPr>
        <w:pStyle w:val="Rule"/>
      </w:pPr>
      <w:r>
        <w:t xml:space="preserve">A </w:t>
      </w:r>
      <w:proofErr w:type="gramStart"/>
      <w:r w:rsidRPr="006E60EE">
        <w:rPr>
          <w:rStyle w:val="CodeChar"/>
        </w:rPr>
        <w:t>{</w:t>
      </w:r>
      <w:r>
        <w:t xml:space="preserve"> belongs</w:t>
      </w:r>
      <w:proofErr w:type="gramEnd"/>
      <w:r>
        <w:t xml:space="preserve"> to the logical block beneath it, and a </w:t>
      </w:r>
      <w:r w:rsidRPr="006E60EE">
        <w:rPr>
          <w:rStyle w:val="CodeChar"/>
        </w:rPr>
        <w:t>}</w:t>
      </w:r>
      <w:r>
        <w:t xml:space="preserve"> belongs to the logical block above it, and they shall therefore not be succeeded resp. preceded by a blank line.</w:t>
      </w:r>
    </w:p>
    <w:p w:rsidR="006E60EE" w:rsidRDefault="006E60EE" w:rsidP="006E60EE">
      <w:pPr>
        <w:pStyle w:val="Rule"/>
      </w:pPr>
      <w:r>
        <w:lastRenderedPageBreak/>
        <w:t xml:space="preserve">All </w:t>
      </w:r>
      <w:r w:rsidRPr="006E60EE">
        <w:rPr>
          <w:rStyle w:val="CodeChar"/>
        </w:rPr>
        <w:t>#</w:t>
      </w:r>
      <w:proofErr w:type="gramStart"/>
      <w:r w:rsidRPr="006E60EE">
        <w:rPr>
          <w:rStyle w:val="CodeChar"/>
        </w:rPr>
        <w:t>include</w:t>
      </w:r>
      <w:proofErr w:type="gramEnd"/>
      <w:r>
        <w:t xml:space="preserve"> statements form one single logical block.</w:t>
      </w:r>
    </w:p>
    <w:p w:rsidR="006E60EE" w:rsidRDefault="006E60EE" w:rsidP="00B84469">
      <w:pPr>
        <w:pStyle w:val="Rule"/>
      </w:pPr>
      <w:r>
        <w:t>Class members that have similar functionality, e.g.</w:t>
      </w:r>
      <w:r w:rsidR="00B84469">
        <w:t xml:space="preserve"> all constructors,</w:t>
      </w:r>
      <w:r>
        <w:t xml:space="preserve"> all modifiers like push and pop, or all </w:t>
      </w:r>
      <w:proofErr w:type="spellStart"/>
      <w:r>
        <w:t>accessors</w:t>
      </w:r>
      <w:proofErr w:type="spellEnd"/>
      <w:r>
        <w:t xml:space="preserve"> like front and back belong to the same logical block. </w:t>
      </w:r>
      <w:r w:rsidR="00B84469">
        <w:t>When a block becomes too big, it should be split up. Data members and member functions shall not be mixed in the same block. Example:</w:t>
      </w:r>
      <w:r w:rsidR="00B84469">
        <w:br/>
      </w:r>
      <w:r w:rsidR="00B84469" w:rsidRPr="00B84469">
        <w:rPr>
          <w:rStyle w:val="CodeChar"/>
        </w:rPr>
        <w:t>class A</w:t>
      </w:r>
      <w:r w:rsidR="00B84469" w:rsidRPr="00B84469">
        <w:rPr>
          <w:rStyle w:val="CodeChar"/>
        </w:rPr>
        <w:br/>
        <w:t>{</w:t>
      </w:r>
      <w:r w:rsidR="00B84469" w:rsidRPr="00B84469">
        <w:rPr>
          <w:rStyle w:val="CodeChar"/>
        </w:rPr>
        <w:br/>
        <w:t>public:</w:t>
      </w:r>
      <w:r w:rsidR="00B84469" w:rsidRPr="00B84469">
        <w:rPr>
          <w:rStyle w:val="CodeChar"/>
        </w:rPr>
        <w:br/>
        <w:t xml:space="preserve">    A();</w:t>
      </w:r>
      <w:r w:rsidR="00B84469" w:rsidRPr="00B84469">
        <w:rPr>
          <w:rStyle w:val="CodeChar"/>
        </w:rPr>
        <w:br/>
        <w:t xml:space="preserve">    A(</w:t>
      </w:r>
      <w:proofErr w:type="spellStart"/>
      <w:r w:rsidR="00B84469" w:rsidRPr="00B84469">
        <w:rPr>
          <w:rStyle w:val="CodeChar"/>
        </w:rPr>
        <w:t>const</w:t>
      </w:r>
      <w:proofErr w:type="spellEnd"/>
      <w:r w:rsidR="00B84469" w:rsidRPr="00B84469">
        <w:rPr>
          <w:rStyle w:val="CodeChar"/>
        </w:rPr>
        <w:t xml:space="preserve"> A&amp; other);</w:t>
      </w:r>
      <w:r w:rsidR="00017269">
        <w:rPr>
          <w:rStyle w:val="CodeChar"/>
        </w:rPr>
        <w:br/>
        <w:t xml:space="preserve">    A&amp; operator=(</w:t>
      </w:r>
      <w:proofErr w:type="spellStart"/>
      <w:r w:rsidR="00017269">
        <w:rPr>
          <w:rStyle w:val="CodeChar"/>
        </w:rPr>
        <w:t>const</w:t>
      </w:r>
      <w:proofErr w:type="spellEnd"/>
      <w:r w:rsidR="00017269">
        <w:rPr>
          <w:rStyle w:val="CodeChar"/>
        </w:rPr>
        <w:t xml:space="preserve"> A&amp; other);</w:t>
      </w:r>
      <w:r w:rsidR="00B84469" w:rsidRPr="00B84469">
        <w:rPr>
          <w:rStyle w:val="CodeChar"/>
        </w:rPr>
        <w:br/>
        <w:t xml:space="preserve">    ~A();</w:t>
      </w:r>
      <w:r w:rsidR="00B84469" w:rsidRPr="00B84469">
        <w:rPr>
          <w:rStyle w:val="CodeChar"/>
        </w:rPr>
        <w:br/>
      </w:r>
      <w:r w:rsidR="00B84469" w:rsidRPr="00B84469">
        <w:rPr>
          <w:rStyle w:val="CodeChar"/>
        </w:rPr>
        <w:br/>
        <w:t xml:space="preserve">    void </w:t>
      </w:r>
      <w:proofErr w:type="spellStart"/>
      <w:r w:rsidR="00B84469" w:rsidRPr="00B84469">
        <w:rPr>
          <w:rStyle w:val="CodeChar"/>
        </w:rPr>
        <w:t>DoThis</w:t>
      </w:r>
      <w:proofErr w:type="spellEnd"/>
      <w:r w:rsidR="00B84469" w:rsidRPr="00B84469">
        <w:rPr>
          <w:rStyle w:val="CodeChar"/>
        </w:rPr>
        <w:t>();</w:t>
      </w:r>
      <w:r w:rsidR="00DD4BCF" w:rsidRPr="00B84469">
        <w:tab/>
      </w:r>
      <w:r w:rsidR="00DD4BCF" w:rsidRPr="00B84469">
        <w:tab/>
        <w:t>A new block starts here, so a blank line</w:t>
      </w:r>
      <w:r w:rsidR="00DD4BCF">
        <w:t xml:space="preserve"> </w:t>
      </w:r>
      <w:proofErr w:type="spellStart"/>
      <w:r w:rsidR="00DD4BCF">
        <w:t>preceeds</w:t>
      </w:r>
      <w:proofErr w:type="spellEnd"/>
      <w:r w:rsidR="00DD4BCF">
        <w:t xml:space="preserve"> here.</w:t>
      </w:r>
      <w:r w:rsidR="00DD4BCF" w:rsidRPr="00B84469">
        <w:rPr>
          <w:rStyle w:val="CodeChar"/>
        </w:rPr>
        <w:br/>
      </w:r>
      <w:r w:rsidR="00B84469" w:rsidRPr="00B84469">
        <w:rPr>
          <w:rStyle w:val="CodeChar"/>
        </w:rPr>
        <w:t xml:space="preserve">    void </w:t>
      </w:r>
      <w:proofErr w:type="spellStart"/>
      <w:r w:rsidR="00B84469" w:rsidRPr="00B84469">
        <w:rPr>
          <w:rStyle w:val="CodeChar"/>
        </w:rPr>
        <w:t>DoThat</w:t>
      </w:r>
      <w:proofErr w:type="spellEnd"/>
      <w:r w:rsidR="00B84469" w:rsidRPr="00B84469">
        <w:rPr>
          <w:rStyle w:val="CodeChar"/>
        </w:rPr>
        <w:t>();</w:t>
      </w:r>
      <w:r w:rsidR="00DD4BCF" w:rsidRPr="00B84469">
        <w:tab/>
      </w:r>
      <w:r w:rsidR="00DD4BCF" w:rsidRPr="00B84469">
        <w:tab/>
      </w:r>
      <w:proofErr w:type="spellStart"/>
      <w:r w:rsidR="00DD4BCF" w:rsidRPr="00B84469">
        <w:t>DoThis</w:t>
      </w:r>
      <w:proofErr w:type="spellEnd"/>
      <w:r w:rsidR="00DD4BCF" w:rsidRPr="00B84469">
        <w:t xml:space="preserve"> and </w:t>
      </w:r>
      <w:proofErr w:type="spellStart"/>
      <w:r w:rsidR="00DD4BCF" w:rsidRPr="00B84469">
        <w:t>DoThat</w:t>
      </w:r>
      <w:proofErr w:type="spellEnd"/>
      <w:r w:rsidR="00DD4BCF" w:rsidRPr="00B84469">
        <w:t xml:space="preserve"> belong together</w:t>
      </w:r>
      <w:r w:rsidR="00B84469" w:rsidRPr="00B84469">
        <w:rPr>
          <w:rStyle w:val="CodeChar"/>
        </w:rPr>
        <w:br/>
      </w:r>
      <w:r w:rsidR="00B84469" w:rsidRPr="00B84469">
        <w:rPr>
          <w:rStyle w:val="CodeChar"/>
        </w:rPr>
        <w:br/>
        <w:t>private:</w:t>
      </w:r>
      <w:r w:rsidR="00B84469" w:rsidRPr="00B84469">
        <w:rPr>
          <w:rStyle w:val="CodeChar"/>
        </w:rPr>
        <w:br/>
        <w:t xml:space="preserve">    int</w:t>
      </w:r>
      <w:r w:rsidR="00095D1C">
        <w:rPr>
          <w:rStyle w:val="CodeChar"/>
        </w:rPr>
        <w:t>32_t</w:t>
      </w:r>
      <w:r w:rsidR="00B84469" w:rsidRPr="00B84469">
        <w:rPr>
          <w:rStyle w:val="CodeChar"/>
        </w:rPr>
        <w:t xml:space="preserve"> x;</w:t>
      </w:r>
      <w:r w:rsidR="00B84469" w:rsidRPr="00B84469">
        <w:rPr>
          <w:rStyle w:val="CodeChar"/>
        </w:rPr>
        <w:br/>
        <w:t xml:space="preserve">    int</w:t>
      </w:r>
      <w:r w:rsidR="00095D1C">
        <w:rPr>
          <w:rStyle w:val="CodeChar"/>
        </w:rPr>
        <w:t>32_t</w:t>
      </w:r>
      <w:r w:rsidR="00B84469" w:rsidRPr="00B84469">
        <w:rPr>
          <w:rStyle w:val="CodeChar"/>
        </w:rPr>
        <w:t xml:space="preserve"> y;</w:t>
      </w:r>
      <w:r w:rsidR="00B84469" w:rsidRPr="00B84469">
        <w:rPr>
          <w:rStyle w:val="CodeChar"/>
        </w:rPr>
        <w:br/>
      </w:r>
      <w:r w:rsidR="00B84469" w:rsidRPr="00B84469">
        <w:rPr>
          <w:rStyle w:val="CodeChar"/>
        </w:rPr>
        <w:br/>
        <w:t xml:space="preserve">    bool done;</w:t>
      </w:r>
      <w:r w:rsidR="00017269" w:rsidRPr="00B84469">
        <w:rPr>
          <w:rStyle w:val="CodeChar"/>
        </w:rPr>
        <w:t xml:space="preserve"> </w:t>
      </w:r>
      <w:r w:rsidR="00B84469" w:rsidRPr="00B84469">
        <w:rPr>
          <w:rStyle w:val="CodeChar"/>
        </w:rPr>
        <w:br/>
        <w:t>};</w:t>
      </w:r>
    </w:p>
    <w:p w:rsidR="00701879" w:rsidRDefault="00701879" w:rsidP="00B84469">
      <w:pPr>
        <w:pStyle w:val="Rule"/>
      </w:pPr>
      <w:r>
        <w:t>Each class</w:t>
      </w:r>
      <w:r w:rsidR="00197ED2">
        <w:t xml:space="preserve"> definition</w:t>
      </w:r>
      <w:r>
        <w:t xml:space="preserve"> and each function </w:t>
      </w:r>
      <w:r w:rsidR="00197ED2">
        <w:t xml:space="preserve">definition </w:t>
      </w:r>
      <w:r>
        <w:t>shall be surrounded by blank lines.</w:t>
      </w:r>
    </w:p>
    <w:p w:rsidR="002F3287" w:rsidRDefault="002F3287" w:rsidP="006E60EE">
      <w:pPr>
        <w:pStyle w:val="Rule"/>
      </w:pPr>
      <w:r>
        <w:t xml:space="preserve">The elements of the inheritance list and the elements of the initialiser list shall each be placed on a separate line; </w:t>
      </w:r>
      <w:proofErr w:type="gramStart"/>
      <w:r>
        <w:t xml:space="preserve">the </w:t>
      </w:r>
      <w:r w:rsidRPr="002F3287">
        <w:rPr>
          <w:rStyle w:val="CodeChar"/>
        </w:rPr>
        <w:t>:</w:t>
      </w:r>
      <w:proofErr w:type="gramEnd"/>
      <w:r>
        <w:t xml:space="preserve"> or the </w:t>
      </w:r>
      <w:r w:rsidRPr="002F3287">
        <w:rPr>
          <w:rStyle w:val="CodeChar"/>
        </w:rPr>
        <w:t>,</w:t>
      </w:r>
      <w:r>
        <w:t xml:space="preserve"> are placed in fro</w:t>
      </w:r>
      <w:ins w:id="19" w:author="Philips" w:date="2015-04-20T09:16:00Z">
        <w:r w:rsidR="003F24BE">
          <w:t>nt</w:t>
        </w:r>
      </w:ins>
      <w:del w:id="20" w:author="Philips" w:date="2015-04-20T09:16:00Z">
        <w:r w:rsidDel="003F24BE">
          <w:delText>m</w:delText>
        </w:r>
      </w:del>
      <w:r>
        <w:t xml:space="preserve"> of the element.</w:t>
      </w:r>
      <w:r w:rsidR="006E60EE">
        <w:t xml:space="preserve"> Example:</w:t>
      </w:r>
      <w:r w:rsidR="006E60EE">
        <w:br/>
      </w:r>
      <w:r w:rsidR="006E60EE" w:rsidRPr="006E60EE">
        <w:rPr>
          <w:rStyle w:val="CodeChar"/>
        </w:rPr>
        <w:t xml:space="preserve">    class </w:t>
      </w:r>
      <w:proofErr w:type="spellStart"/>
      <w:r w:rsidR="006E60EE" w:rsidRPr="006E60EE">
        <w:rPr>
          <w:rStyle w:val="CodeChar"/>
        </w:rPr>
        <w:t>TriStatePin</w:t>
      </w:r>
      <w:proofErr w:type="spellEnd"/>
      <w:r w:rsidR="006E60EE" w:rsidRPr="006E60EE">
        <w:rPr>
          <w:rStyle w:val="CodeChar"/>
        </w:rPr>
        <w:br/>
        <w:t xml:space="preserve">        : public </w:t>
      </w:r>
      <w:proofErr w:type="spellStart"/>
      <w:r w:rsidR="006E60EE" w:rsidRPr="006E60EE">
        <w:rPr>
          <w:rStyle w:val="CodeChar"/>
        </w:rPr>
        <w:t>InputPin</w:t>
      </w:r>
      <w:proofErr w:type="spellEnd"/>
      <w:r w:rsidR="006E60EE" w:rsidRPr="006E60EE">
        <w:rPr>
          <w:rStyle w:val="CodeChar"/>
        </w:rPr>
        <w:br/>
        <w:t xml:space="preserve">     </w:t>
      </w:r>
      <w:r w:rsidR="00701879">
        <w:rPr>
          <w:rStyle w:val="CodeChar"/>
        </w:rPr>
        <w:t xml:space="preserve">   , public </w:t>
      </w:r>
      <w:proofErr w:type="spellStart"/>
      <w:r w:rsidR="00701879">
        <w:rPr>
          <w:rStyle w:val="CodeChar"/>
        </w:rPr>
        <w:t>OutputPin</w:t>
      </w:r>
      <w:proofErr w:type="spellEnd"/>
      <w:r w:rsidR="00701879">
        <w:rPr>
          <w:rStyle w:val="CodeChar"/>
        </w:rPr>
        <w:br/>
        <w:t xml:space="preserve">    {</w:t>
      </w:r>
    </w:p>
    <w:p w:rsidR="00B763E1" w:rsidRDefault="003437D3" w:rsidP="003437D3">
      <w:pPr>
        <w:pStyle w:val="Rule"/>
      </w:pPr>
      <w:r>
        <w:t>The names of variables in successive declarations shall not be aligned vertically.</w:t>
      </w:r>
    </w:p>
    <w:p w:rsidR="0092315D" w:rsidRDefault="0092315D" w:rsidP="0092315D">
      <w:pPr>
        <w:pStyle w:val="Rationale"/>
      </w:pPr>
      <w:r>
        <w:t>Vertical alignment is hard to maintain; the pattern is often broken after addition of new variables, or renaming of existing variables. Moreover, restoring alignment after such an operation modifies non-related lines</w:t>
      </w:r>
      <w:r w:rsidR="006B1AA0">
        <w:t>, which causes unnecessary long diffs</w:t>
      </w:r>
      <w:r>
        <w:t xml:space="preserve"> and </w:t>
      </w:r>
      <w:r w:rsidR="006B1AA0">
        <w:t>increases</w:t>
      </w:r>
      <w:r>
        <w:t xml:space="preserve"> conflicts in version control </w:t>
      </w:r>
      <w:r w:rsidR="006B1AA0">
        <w:t>systems.</w:t>
      </w:r>
    </w:p>
    <w:p w:rsidR="00757690" w:rsidRDefault="00757690" w:rsidP="003437D3">
      <w:pPr>
        <w:pStyle w:val="Rule"/>
      </w:pPr>
      <w:r>
        <w:t xml:space="preserve">The statements </w:t>
      </w:r>
      <w:r w:rsidRPr="00757690">
        <w:rPr>
          <w:rStyle w:val="CodeChar"/>
        </w:rPr>
        <w:t>if</w:t>
      </w:r>
      <w:r>
        <w:t xml:space="preserve">, </w:t>
      </w:r>
      <w:r w:rsidRPr="00757690">
        <w:rPr>
          <w:rStyle w:val="CodeChar"/>
        </w:rPr>
        <w:t>for</w:t>
      </w:r>
      <w:r>
        <w:t xml:space="preserve">, </w:t>
      </w:r>
      <w:r w:rsidRPr="00757690">
        <w:rPr>
          <w:rStyle w:val="CodeChar"/>
        </w:rPr>
        <w:t>while</w:t>
      </w:r>
      <w:r>
        <w:t xml:space="preserve">, </w:t>
      </w:r>
      <w:r w:rsidRPr="00757690">
        <w:rPr>
          <w:rStyle w:val="CodeChar"/>
        </w:rPr>
        <w:t>do</w:t>
      </w:r>
      <w:r w:rsidR="005538EE">
        <w:t xml:space="preserve">, and </w:t>
      </w:r>
      <w:r w:rsidR="005538EE" w:rsidRPr="005D3BA4">
        <w:rPr>
          <w:rStyle w:val="CodeChar"/>
        </w:rPr>
        <w:t>switch</w:t>
      </w:r>
      <w:r w:rsidR="005538EE">
        <w:t xml:space="preserve"> </w:t>
      </w:r>
      <w:r>
        <w:t>shall be followed by a space. Example:</w:t>
      </w:r>
      <w:r>
        <w:br/>
      </w:r>
      <w:r w:rsidRPr="00757690">
        <w:rPr>
          <w:rStyle w:val="CodeChar"/>
        </w:rPr>
        <w:t>if (a)</w:t>
      </w:r>
      <w:r>
        <w:tab/>
      </w:r>
      <w:r w:rsidR="006A0401">
        <w:sym w:font="Symbol" w:char="F0AC"/>
      </w:r>
      <w:r w:rsidR="006A0401">
        <w:t xml:space="preserve"> </w:t>
      </w:r>
      <w:r>
        <w:t>correct</w:t>
      </w:r>
      <w:r>
        <w:br/>
      </w:r>
      <w:r w:rsidRPr="00757690">
        <w:rPr>
          <w:rStyle w:val="CodeChar"/>
        </w:rPr>
        <w:t>if(a)</w:t>
      </w:r>
      <w:r>
        <w:tab/>
      </w:r>
      <w:r w:rsidR="006A0401">
        <w:sym w:font="Symbol" w:char="F0AC"/>
      </w:r>
      <w:r w:rsidR="006A0401">
        <w:t xml:space="preserve"> </w:t>
      </w:r>
      <w:r>
        <w:t>incorrect</w:t>
      </w:r>
    </w:p>
    <w:p w:rsidR="00713420" w:rsidRDefault="00713420" w:rsidP="003437D3">
      <w:pPr>
        <w:pStyle w:val="Rule"/>
      </w:pPr>
      <w:r>
        <w:t xml:space="preserve">The </w:t>
      </w:r>
      <w:proofErr w:type="spellStart"/>
      <w:r>
        <w:t>substatements</w:t>
      </w:r>
      <w:proofErr w:type="spellEnd"/>
      <w:r>
        <w:t xml:space="preserve"> of </w:t>
      </w:r>
      <w:r w:rsidRPr="00197ED2">
        <w:rPr>
          <w:rStyle w:val="CodeChar"/>
        </w:rPr>
        <w:t>if</w:t>
      </w:r>
      <w:r>
        <w:t xml:space="preserve">, </w:t>
      </w:r>
      <w:r w:rsidRPr="00197ED2">
        <w:rPr>
          <w:rStyle w:val="CodeChar"/>
        </w:rPr>
        <w:t>else</w:t>
      </w:r>
      <w:r>
        <w:t xml:space="preserve">, </w:t>
      </w:r>
      <w:r w:rsidRPr="00197ED2">
        <w:rPr>
          <w:rStyle w:val="CodeChar"/>
        </w:rPr>
        <w:t>for</w:t>
      </w:r>
      <w:r>
        <w:t xml:space="preserve">, </w:t>
      </w:r>
      <w:r w:rsidRPr="00197ED2">
        <w:rPr>
          <w:rStyle w:val="CodeChar"/>
        </w:rPr>
        <w:t>while</w:t>
      </w:r>
      <w:r>
        <w:t xml:space="preserve">, and </w:t>
      </w:r>
      <w:r w:rsidRPr="00197ED2">
        <w:rPr>
          <w:rStyle w:val="CodeChar"/>
        </w:rPr>
        <w:t>do</w:t>
      </w:r>
      <w:r>
        <w:t xml:space="preserve"> shall not be written on the same line as </w:t>
      </w:r>
      <w:proofErr w:type="gramStart"/>
      <w:r>
        <w:t xml:space="preserve">the </w:t>
      </w:r>
      <w:r w:rsidRPr="00197ED2">
        <w:rPr>
          <w:rStyle w:val="CodeChar"/>
        </w:rPr>
        <w:t>if</w:t>
      </w:r>
      <w:proofErr w:type="gramEnd"/>
      <w:r>
        <w:t xml:space="preserve">, </w:t>
      </w:r>
      <w:r w:rsidRPr="00197ED2">
        <w:rPr>
          <w:rStyle w:val="CodeChar"/>
        </w:rPr>
        <w:t>else</w:t>
      </w:r>
      <w:r>
        <w:t xml:space="preserve">, </w:t>
      </w:r>
      <w:r w:rsidRPr="00197ED2">
        <w:rPr>
          <w:rStyle w:val="CodeChar"/>
        </w:rPr>
        <w:t>for</w:t>
      </w:r>
      <w:r>
        <w:t xml:space="preserve">, </w:t>
      </w:r>
      <w:r w:rsidRPr="00197ED2">
        <w:rPr>
          <w:rStyle w:val="CodeChar"/>
        </w:rPr>
        <w:t>while</w:t>
      </w:r>
      <w:r>
        <w:t xml:space="preserve">, and </w:t>
      </w:r>
      <w:r w:rsidRPr="00197ED2">
        <w:rPr>
          <w:rStyle w:val="CodeChar"/>
        </w:rPr>
        <w:t>do</w:t>
      </w:r>
      <w:r>
        <w:t xml:space="preserve"> statements.</w:t>
      </w:r>
    </w:p>
    <w:p w:rsidR="005538EE" w:rsidRDefault="005538EE" w:rsidP="003437D3">
      <w:pPr>
        <w:pStyle w:val="Rule"/>
      </w:pPr>
      <w:r>
        <w:t xml:space="preserve">The </w:t>
      </w:r>
      <w:r w:rsidRPr="005D3BA4">
        <w:rPr>
          <w:rStyle w:val="CodeChar"/>
        </w:rPr>
        <w:t>case</w:t>
      </w:r>
      <w:r>
        <w:t xml:space="preserve"> and </w:t>
      </w:r>
      <w:r w:rsidRPr="005D3BA4">
        <w:rPr>
          <w:rStyle w:val="CodeChar"/>
        </w:rPr>
        <w:t>default</w:t>
      </w:r>
      <w:r>
        <w:t xml:space="preserve"> clauses inside a switch statement shall be indented. Example:</w:t>
      </w:r>
      <w:r>
        <w:br/>
      </w:r>
      <w:r w:rsidRPr="005D3BA4">
        <w:rPr>
          <w:rStyle w:val="CodeChar"/>
        </w:rPr>
        <w:t>switch (a)</w:t>
      </w:r>
      <w:r w:rsidRPr="005D3BA4">
        <w:rPr>
          <w:rStyle w:val="CodeChar"/>
        </w:rPr>
        <w:br/>
        <w:t>{</w:t>
      </w:r>
      <w:r w:rsidRPr="005D3BA4">
        <w:rPr>
          <w:rStyle w:val="CodeChar"/>
        </w:rPr>
        <w:br/>
        <w:t xml:space="preserve">    case 1:</w:t>
      </w:r>
      <w:r w:rsidR="003E7A35" w:rsidRPr="005D3BA4">
        <w:tab/>
      </w:r>
      <w:r w:rsidR="003E7A35" w:rsidRPr="005D3BA4">
        <w:tab/>
      </w:r>
      <w:r w:rsidR="003E7A35">
        <w:sym w:font="Symbol" w:char="F0AC"/>
      </w:r>
      <w:r w:rsidR="003E7A35">
        <w:t xml:space="preserve"> One indent</w:t>
      </w:r>
      <w:r w:rsidRPr="005D3BA4">
        <w:rPr>
          <w:rStyle w:val="CodeChar"/>
        </w:rPr>
        <w:br/>
        <w:t xml:space="preserve">        break;</w:t>
      </w:r>
      <w:r w:rsidR="003E7A35" w:rsidRPr="005D3BA4">
        <w:tab/>
      </w:r>
      <w:r w:rsidR="003E7A35" w:rsidRPr="005D3BA4">
        <w:tab/>
      </w:r>
      <w:r w:rsidR="003E7A35">
        <w:sym w:font="Symbol" w:char="F0AC"/>
      </w:r>
      <w:r w:rsidR="003E7A35">
        <w:t xml:space="preserve"> Two indents</w:t>
      </w:r>
      <w:r w:rsidRPr="005D3BA4">
        <w:rPr>
          <w:rStyle w:val="CodeChar"/>
        </w:rPr>
        <w:br/>
        <w:t xml:space="preserve">    default:</w:t>
      </w:r>
      <w:r w:rsidRPr="005D3BA4">
        <w:rPr>
          <w:rStyle w:val="CodeChar"/>
        </w:rPr>
        <w:br/>
      </w:r>
      <w:r w:rsidRPr="005D3BA4">
        <w:rPr>
          <w:rStyle w:val="CodeChar"/>
        </w:rPr>
        <w:lastRenderedPageBreak/>
        <w:t xml:space="preserve">        break;</w:t>
      </w:r>
      <w:r w:rsidRPr="005D3BA4">
        <w:rPr>
          <w:rStyle w:val="CodeChar"/>
        </w:rPr>
        <w:br/>
        <w:t>}</w:t>
      </w:r>
    </w:p>
    <w:p w:rsidR="00713420" w:rsidRDefault="00713420" w:rsidP="003437D3">
      <w:pPr>
        <w:pStyle w:val="Rule"/>
      </w:pPr>
      <w:r>
        <w:t xml:space="preserve">When </w:t>
      </w:r>
      <w:r w:rsidRPr="00197ED2">
        <w:rPr>
          <w:rStyle w:val="CodeChar"/>
        </w:rPr>
        <w:t>for</w:t>
      </w:r>
      <w:r>
        <w:t xml:space="preserve">, </w:t>
      </w:r>
      <w:r w:rsidRPr="00197ED2">
        <w:rPr>
          <w:rStyle w:val="CodeChar"/>
        </w:rPr>
        <w:t>while</w:t>
      </w:r>
      <w:r>
        <w:t xml:space="preserve">, or </w:t>
      </w:r>
      <w:r w:rsidRPr="00197ED2">
        <w:rPr>
          <w:rStyle w:val="CodeChar"/>
        </w:rPr>
        <w:t>do</w:t>
      </w:r>
      <w:r>
        <w:t xml:space="preserve"> is followed by an empty </w:t>
      </w:r>
      <w:proofErr w:type="spellStart"/>
      <w:r>
        <w:t>substatement</w:t>
      </w:r>
      <w:proofErr w:type="spellEnd"/>
      <w:r>
        <w:t xml:space="preserve">, </w:t>
      </w:r>
      <w:r w:rsidRPr="00197ED2">
        <w:rPr>
          <w:rStyle w:val="CodeChar"/>
        </w:rPr>
        <w:t>{}</w:t>
      </w:r>
      <w:r>
        <w:t xml:space="preserve"> shall be used in favour </w:t>
      </w:r>
      <w:proofErr w:type="gramStart"/>
      <w:r>
        <w:t xml:space="preserve">of </w:t>
      </w:r>
      <w:r w:rsidRPr="00197ED2">
        <w:rPr>
          <w:rStyle w:val="CodeChar"/>
        </w:rPr>
        <w:t>;</w:t>
      </w:r>
      <w:proofErr w:type="gramEnd"/>
      <w:r>
        <w:t>. Example:</w:t>
      </w:r>
      <w:r>
        <w:br/>
      </w:r>
      <w:r w:rsidRPr="00197ED2">
        <w:rPr>
          <w:rStyle w:val="CodeChar"/>
        </w:rPr>
        <w:t>while (buffer[++</w:t>
      </w:r>
      <w:proofErr w:type="spellStart"/>
      <w:r w:rsidRPr="00197ED2">
        <w:rPr>
          <w:rStyle w:val="CodeChar"/>
        </w:rPr>
        <w:t>i</w:t>
      </w:r>
      <w:proofErr w:type="spellEnd"/>
      <w:r w:rsidRPr="00197ED2">
        <w:rPr>
          <w:rStyle w:val="CodeChar"/>
        </w:rPr>
        <w:t>] != 0)</w:t>
      </w:r>
      <w:r w:rsidRPr="00197ED2">
        <w:rPr>
          <w:rStyle w:val="CodeChar"/>
        </w:rPr>
        <w:br/>
        <w:t>{}</w:t>
      </w:r>
    </w:p>
    <w:p w:rsidR="00BB5E91" w:rsidRDefault="00713420" w:rsidP="00BB5E91">
      <w:pPr>
        <w:pStyle w:val="Rule"/>
      </w:pPr>
      <w:r>
        <w:t xml:space="preserve">When </w:t>
      </w:r>
      <w:r w:rsidRPr="00197ED2">
        <w:rPr>
          <w:rStyle w:val="CodeChar"/>
        </w:rPr>
        <w:t>if</w:t>
      </w:r>
      <w:r>
        <w:t xml:space="preserve">, </w:t>
      </w:r>
      <w:r w:rsidRPr="00197ED2">
        <w:rPr>
          <w:rStyle w:val="CodeChar"/>
        </w:rPr>
        <w:t>else</w:t>
      </w:r>
      <w:r>
        <w:t xml:space="preserve">, </w:t>
      </w:r>
      <w:r w:rsidRPr="00197ED2">
        <w:rPr>
          <w:rStyle w:val="CodeChar"/>
        </w:rPr>
        <w:t>for</w:t>
      </w:r>
      <w:r>
        <w:t xml:space="preserve">, </w:t>
      </w:r>
      <w:r w:rsidRPr="00197ED2">
        <w:rPr>
          <w:rStyle w:val="CodeChar"/>
        </w:rPr>
        <w:t>while</w:t>
      </w:r>
      <w:r>
        <w:t xml:space="preserve">, or </w:t>
      </w:r>
      <w:r w:rsidRPr="00197ED2">
        <w:rPr>
          <w:rStyle w:val="CodeChar"/>
        </w:rPr>
        <w:t>do</w:t>
      </w:r>
      <w:r>
        <w:t xml:space="preserve"> is followed by a single statement, </w:t>
      </w:r>
      <w:r w:rsidRPr="00197ED2">
        <w:rPr>
          <w:rStyle w:val="CodeChar"/>
        </w:rPr>
        <w:t>{}</w:t>
      </w:r>
      <w:r>
        <w:t xml:space="preserve"> shall be omitted, except in matching </w:t>
      </w:r>
      <w:r w:rsidRPr="00197ED2">
        <w:rPr>
          <w:rStyle w:val="CodeChar"/>
        </w:rPr>
        <w:t>if</w:t>
      </w:r>
      <w:r>
        <w:t>/</w:t>
      </w:r>
      <w:r w:rsidRPr="00197ED2">
        <w:rPr>
          <w:rStyle w:val="CodeChar"/>
        </w:rPr>
        <w:t>else if</w:t>
      </w:r>
      <w:r>
        <w:t>/</w:t>
      </w:r>
      <w:r w:rsidRPr="00197ED2">
        <w:rPr>
          <w:rStyle w:val="CodeChar"/>
        </w:rPr>
        <w:t>else</w:t>
      </w:r>
      <w:r>
        <w:t xml:space="preserve"> blocks for symmetry. Example:</w:t>
      </w:r>
      <w:r>
        <w:br/>
      </w:r>
      <w:r w:rsidR="005E52DB" w:rsidRPr="008E7640">
        <w:rPr>
          <w:rStyle w:val="CodeChar"/>
        </w:rPr>
        <w:t>if (a &gt;= b)</w:t>
      </w:r>
      <w:r w:rsidR="005E52DB" w:rsidRPr="008E7640">
        <w:rPr>
          <w:rStyle w:val="CodeChar"/>
        </w:rPr>
        <w:br/>
        <w:t xml:space="preserve">    return a;</w:t>
      </w:r>
      <w:r w:rsidR="005E52DB" w:rsidRPr="008E7640">
        <w:rPr>
          <w:rStyle w:val="CodeChar"/>
        </w:rPr>
        <w:br/>
        <w:t>else</w:t>
      </w:r>
      <w:r w:rsidR="005E52DB" w:rsidRPr="008E7640">
        <w:rPr>
          <w:rStyle w:val="CodeChar"/>
        </w:rPr>
        <w:br/>
        <w:t xml:space="preserve">    return b;</w:t>
      </w:r>
      <w:r w:rsidR="00BB5E91">
        <w:rPr>
          <w:rStyle w:val="CodeChar"/>
        </w:rPr>
        <w:br/>
      </w:r>
      <w:r w:rsidR="00BB5E91">
        <w:rPr>
          <w:rStyle w:val="CodeChar"/>
        </w:rPr>
        <w:br/>
        <w:t>if (a &gt;= b)</w:t>
      </w:r>
      <w:r w:rsidR="00BB5E91">
        <w:rPr>
          <w:rStyle w:val="CodeChar"/>
        </w:rPr>
        <w:br/>
        <w:t>{</w:t>
      </w:r>
      <w:r w:rsidR="00BB5E91">
        <w:rPr>
          <w:rStyle w:val="CodeChar"/>
        </w:rPr>
        <w:br/>
        <w:t xml:space="preserve">    a += b;</w:t>
      </w:r>
      <w:r w:rsidR="00BB5E91">
        <w:rPr>
          <w:rStyle w:val="CodeChar"/>
        </w:rPr>
        <w:br/>
        <w:t xml:space="preserve">    return a;</w:t>
      </w:r>
      <w:r w:rsidR="00BB5E91">
        <w:rPr>
          <w:rStyle w:val="CodeChar"/>
        </w:rPr>
        <w:br/>
        <w:t>}</w:t>
      </w:r>
      <w:r w:rsidR="00BB5E91">
        <w:rPr>
          <w:rStyle w:val="CodeChar"/>
        </w:rPr>
        <w:br/>
        <w:t>else</w:t>
      </w:r>
      <w:r w:rsidR="00BB5E91">
        <w:rPr>
          <w:rStyle w:val="CodeChar"/>
        </w:rPr>
        <w:br/>
        <w:t>{</w:t>
      </w:r>
      <w:r w:rsidR="00BB5E91">
        <w:rPr>
          <w:rStyle w:val="CodeChar"/>
        </w:rPr>
        <w:br/>
        <w:t xml:space="preserve">    return b;</w:t>
      </w:r>
      <w:r w:rsidR="00BB5E91">
        <w:rPr>
          <w:rStyle w:val="CodeChar"/>
        </w:rPr>
        <w:br/>
        <w:t>}</w:t>
      </w:r>
    </w:p>
    <w:p w:rsidR="005E52DB" w:rsidRDefault="005E52DB" w:rsidP="00197ED2">
      <w:pPr>
        <w:pStyle w:val="Note"/>
      </w:pPr>
      <w:r>
        <w:t xml:space="preserve">When writing Clean Code, many of these </w:t>
      </w:r>
      <w:proofErr w:type="spellStart"/>
      <w:r>
        <w:t>substatements</w:t>
      </w:r>
      <w:proofErr w:type="spellEnd"/>
      <w:r>
        <w:t xml:space="preserve"> will consist of a single statement, which often is a single function call.</w:t>
      </w:r>
    </w:p>
    <w:p w:rsidR="00D03CD8" w:rsidRDefault="00D03CD8" w:rsidP="003437D3">
      <w:pPr>
        <w:pStyle w:val="Rule"/>
      </w:pPr>
      <w:r>
        <w:t>The return type of a function should be placed on the same line as the rest of the function signature, unless the return type is very long.</w:t>
      </w:r>
    </w:p>
    <w:p w:rsidR="00D03CD8" w:rsidRPr="00972285" w:rsidRDefault="00D03CD8" w:rsidP="00D03CD8">
      <w:pPr>
        <w:pStyle w:val="Rule"/>
        <w:rPr>
          <w:rStyle w:val="CodeChar"/>
          <w:rFonts w:asciiTheme="minorHAnsi" w:hAnsiTheme="minorHAnsi" w:cstheme="minorBidi"/>
          <w:shd w:val="clear" w:color="auto" w:fill="auto"/>
        </w:rPr>
      </w:pPr>
      <w:r>
        <w:t>Template specifications shall not be placed on the same line as the function to which they belong. Example:</w:t>
      </w:r>
      <w:r>
        <w:br/>
      </w:r>
      <w:r w:rsidRPr="00D03CD8">
        <w:rPr>
          <w:rStyle w:val="CodeChar"/>
        </w:rPr>
        <w:t>template&lt;class T&gt;</w:t>
      </w:r>
      <w:r w:rsidR="00232755">
        <w:br/>
      </w:r>
      <w:r w:rsidRPr="00D03CD8">
        <w:rPr>
          <w:rStyle w:val="CodeChar"/>
        </w:rPr>
        <w:t>void C&lt;T&gt;::</w:t>
      </w:r>
      <w:r w:rsidR="000166A9">
        <w:rPr>
          <w:rStyle w:val="CodeChar"/>
        </w:rPr>
        <w:t>F</w:t>
      </w:r>
      <w:r w:rsidRPr="00D03CD8">
        <w:rPr>
          <w:rStyle w:val="CodeChar"/>
        </w:rPr>
        <w:t>()</w:t>
      </w:r>
      <w:r w:rsidR="00232755" w:rsidRPr="00232755">
        <w:tab/>
      </w:r>
      <w:r w:rsidR="00232755" w:rsidRPr="00232755">
        <w:tab/>
      </w:r>
      <w:r w:rsidR="00232755">
        <w:sym w:font="Symbol" w:char="F0AC"/>
      </w:r>
      <w:r w:rsidR="00232755">
        <w:t xml:space="preserve"> Placed on a new line</w:t>
      </w:r>
    </w:p>
    <w:p w:rsidR="00972285" w:rsidRDefault="00BE4DCC" w:rsidP="00972285">
      <w:pPr>
        <w:pStyle w:val="Rule"/>
      </w:pPr>
      <w:r>
        <w:t>Binary o</w:t>
      </w:r>
      <w:r w:rsidR="00972285">
        <w:t>perators shall be surrounded by spaces. Example:</w:t>
      </w:r>
      <w:r w:rsidR="00972285">
        <w:br/>
      </w:r>
      <w:r w:rsidR="00972285" w:rsidRPr="00972285">
        <w:rPr>
          <w:rStyle w:val="CodeChar"/>
        </w:rPr>
        <w:t>a = b + c</w:t>
      </w:r>
      <w:r>
        <w:rPr>
          <w:rStyle w:val="CodeChar"/>
        </w:rPr>
        <w:t>;</w:t>
      </w:r>
      <w:r w:rsidR="00972285">
        <w:tab/>
      </w:r>
      <w:r w:rsidR="00972285">
        <w:sym w:font="Symbol" w:char="F0AC"/>
      </w:r>
      <w:r w:rsidR="00972285">
        <w:t xml:space="preserve"> correct</w:t>
      </w:r>
      <w:r w:rsidR="00972285">
        <w:br/>
      </w:r>
      <w:r w:rsidR="00972285" w:rsidRPr="00972285">
        <w:rPr>
          <w:rStyle w:val="CodeChar"/>
        </w:rPr>
        <w:t xml:space="preserve">a = </w:t>
      </w:r>
      <w:proofErr w:type="spellStart"/>
      <w:r w:rsidR="00972285" w:rsidRPr="00972285">
        <w:rPr>
          <w:rStyle w:val="CodeChar"/>
        </w:rPr>
        <w:t>b+c</w:t>
      </w:r>
      <w:proofErr w:type="spellEnd"/>
      <w:r>
        <w:rPr>
          <w:rStyle w:val="CodeChar"/>
        </w:rPr>
        <w:t>;</w:t>
      </w:r>
      <w:r w:rsidR="00972285">
        <w:tab/>
      </w:r>
      <w:r w:rsidR="00972285">
        <w:tab/>
      </w:r>
      <w:r w:rsidR="00972285">
        <w:sym w:font="Symbol" w:char="F0AC"/>
      </w:r>
      <w:r w:rsidR="00972285">
        <w:t xml:space="preserve"> incorrect</w:t>
      </w:r>
    </w:p>
    <w:p w:rsidR="00BE4DCC" w:rsidRDefault="00BE4DCC" w:rsidP="00972285">
      <w:pPr>
        <w:pStyle w:val="Rule"/>
      </w:pPr>
      <w:r>
        <w:t>Unary operators shall be written adjacent to the expression. Example:</w:t>
      </w:r>
      <w:r>
        <w:br/>
      </w:r>
      <w:r w:rsidRPr="00197ED2">
        <w:rPr>
          <w:rStyle w:val="CodeChar"/>
        </w:rPr>
        <w:t>++b;</w:t>
      </w:r>
      <w:r w:rsidRPr="00BE4DCC">
        <w:t xml:space="preserve"> </w:t>
      </w:r>
      <w:r>
        <w:tab/>
      </w:r>
      <w:r>
        <w:tab/>
      </w:r>
      <w:r>
        <w:sym w:font="Symbol" w:char="F0AC"/>
      </w:r>
      <w:r>
        <w:t xml:space="preserve"> correct</w:t>
      </w:r>
      <w:r>
        <w:br/>
      </w:r>
      <w:r w:rsidRPr="00197ED2">
        <w:rPr>
          <w:rStyle w:val="CodeChar"/>
        </w:rPr>
        <w:t>++ b;</w:t>
      </w:r>
      <w:r>
        <w:tab/>
      </w:r>
      <w:r>
        <w:tab/>
      </w:r>
      <w:r>
        <w:sym w:font="Symbol" w:char="F0AC"/>
      </w:r>
      <w:r>
        <w:t xml:space="preserve"> incorrect</w:t>
      </w:r>
    </w:p>
    <w:p w:rsidR="00972285" w:rsidRDefault="008C60E0" w:rsidP="00972285">
      <w:pPr>
        <w:pStyle w:val="Rule"/>
      </w:pPr>
      <w:r>
        <w:t>In the declaration of overloaded operator functions, spaces shall be omitted. Example:</w:t>
      </w:r>
      <w:r>
        <w:br/>
      </w:r>
      <w:proofErr w:type="spellStart"/>
      <w:r w:rsidRPr="008C60E0">
        <w:rPr>
          <w:rStyle w:val="CodeChar"/>
        </w:rPr>
        <w:t>BigInteger</w:t>
      </w:r>
      <w:proofErr w:type="spellEnd"/>
      <w:r w:rsidRPr="008C60E0">
        <w:rPr>
          <w:rStyle w:val="CodeChar"/>
        </w:rPr>
        <w:t>&amp; operator+=(</w:t>
      </w:r>
      <w:proofErr w:type="spellStart"/>
      <w:r w:rsidRPr="008C60E0">
        <w:rPr>
          <w:rStyle w:val="CodeChar"/>
        </w:rPr>
        <w:t>const</w:t>
      </w:r>
      <w:proofErr w:type="spellEnd"/>
      <w:r w:rsidRPr="008C60E0">
        <w:rPr>
          <w:rStyle w:val="CodeChar"/>
        </w:rPr>
        <w:t xml:space="preserve"> </w:t>
      </w:r>
      <w:proofErr w:type="spellStart"/>
      <w:r w:rsidRPr="008C60E0">
        <w:rPr>
          <w:rStyle w:val="CodeChar"/>
        </w:rPr>
        <w:t>BigInteger</w:t>
      </w:r>
      <w:proofErr w:type="spellEnd"/>
      <w:r w:rsidRPr="008C60E0">
        <w:rPr>
          <w:rStyle w:val="CodeChar"/>
        </w:rPr>
        <w:t>&amp;);</w:t>
      </w:r>
      <w:r w:rsidRPr="008C60E0">
        <w:tab/>
      </w:r>
      <w:r>
        <w:sym w:font="Symbol" w:char="F0AC"/>
      </w:r>
      <w:r>
        <w:t xml:space="preserve"> correct</w:t>
      </w:r>
      <w:r>
        <w:rPr>
          <w:rStyle w:val="CodeChar"/>
        </w:rPr>
        <w:br/>
      </w:r>
      <w:proofErr w:type="spellStart"/>
      <w:r w:rsidRPr="008C60E0">
        <w:rPr>
          <w:rStyle w:val="CodeChar"/>
        </w:rPr>
        <w:t>BigInteger</w:t>
      </w:r>
      <w:proofErr w:type="spellEnd"/>
      <w:r w:rsidRPr="008C60E0">
        <w:rPr>
          <w:rStyle w:val="CodeChar"/>
        </w:rPr>
        <w:t>&amp; operator</w:t>
      </w:r>
      <w:r>
        <w:rPr>
          <w:rStyle w:val="CodeChar"/>
        </w:rPr>
        <w:t xml:space="preserve"> </w:t>
      </w:r>
      <w:r w:rsidRPr="008C60E0">
        <w:rPr>
          <w:rStyle w:val="CodeChar"/>
        </w:rPr>
        <w:t>+=</w:t>
      </w:r>
      <w:r>
        <w:rPr>
          <w:rStyle w:val="CodeChar"/>
        </w:rPr>
        <w:t xml:space="preserve"> </w:t>
      </w:r>
      <w:r w:rsidRPr="008C60E0">
        <w:rPr>
          <w:rStyle w:val="CodeChar"/>
        </w:rPr>
        <w:t>(</w:t>
      </w:r>
      <w:proofErr w:type="spellStart"/>
      <w:r w:rsidRPr="008C60E0">
        <w:rPr>
          <w:rStyle w:val="CodeChar"/>
        </w:rPr>
        <w:t>const</w:t>
      </w:r>
      <w:proofErr w:type="spellEnd"/>
      <w:r w:rsidRPr="008C60E0">
        <w:rPr>
          <w:rStyle w:val="CodeChar"/>
        </w:rPr>
        <w:t xml:space="preserve"> </w:t>
      </w:r>
      <w:proofErr w:type="spellStart"/>
      <w:r w:rsidRPr="008C60E0">
        <w:rPr>
          <w:rStyle w:val="CodeChar"/>
        </w:rPr>
        <w:t>BigInteger</w:t>
      </w:r>
      <w:proofErr w:type="spellEnd"/>
      <w:r w:rsidRPr="008C60E0">
        <w:rPr>
          <w:rStyle w:val="CodeChar"/>
        </w:rPr>
        <w:t>&amp;);</w:t>
      </w:r>
      <w:r w:rsidRPr="008C60E0">
        <w:tab/>
      </w:r>
      <w:r>
        <w:sym w:font="Symbol" w:char="F0AC"/>
      </w:r>
      <w:r>
        <w:t xml:space="preserve"> </w:t>
      </w:r>
      <w:r w:rsidR="002D2CEB">
        <w:t>in</w:t>
      </w:r>
      <w:r>
        <w:t>correct</w:t>
      </w:r>
    </w:p>
    <w:p w:rsidR="008C60E0" w:rsidRDefault="008C60E0" w:rsidP="008C60E0">
      <w:pPr>
        <w:pStyle w:val="Rationale"/>
      </w:pPr>
      <w:r>
        <w:t xml:space="preserve">In operator overloading, the name of the </w:t>
      </w:r>
      <w:r w:rsidRPr="008C60E0">
        <w:rPr>
          <w:rStyle w:val="CodeChar"/>
        </w:rPr>
        <w:t>+=</w:t>
      </w:r>
      <w:r>
        <w:t xml:space="preserve"> operator is </w:t>
      </w:r>
      <w:r w:rsidRPr="008C60E0">
        <w:rPr>
          <w:rStyle w:val="CodeChar"/>
        </w:rPr>
        <w:t>operator+=</w:t>
      </w:r>
      <w:r>
        <w:t>, as one word.</w:t>
      </w:r>
    </w:p>
    <w:p w:rsidR="00497E7D" w:rsidRDefault="00497E7D" w:rsidP="00497E7D">
      <w:pPr>
        <w:pStyle w:val="Heading1"/>
      </w:pPr>
      <w:r>
        <w:t>Parentheses, Braces, Brackets, and Angle Brackets</w:t>
      </w:r>
    </w:p>
    <w:p w:rsidR="00757690" w:rsidRDefault="00497E7D" w:rsidP="00757690">
      <w:pPr>
        <w:pStyle w:val="Rule"/>
      </w:pPr>
      <w:proofErr w:type="gramStart"/>
      <w:r w:rsidRPr="00497E7D">
        <w:rPr>
          <w:rStyle w:val="CodeChar"/>
        </w:rPr>
        <w:lastRenderedPageBreak/>
        <w:t>return</w:t>
      </w:r>
      <w:proofErr w:type="gramEnd"/>
      <w:r>
        <w:t xml:space="preserve"> </w:t>
      </w:r>
      <w:r w:rsidR="00A1398A">
        <w:t xml:space="preserve">and </w:t>
      </w:r>
      <w:r w:rsidR="00A1398A" w:rsidRPr="00A1398A">
        <w:rPr>
          <w:rStyle w:val="CodeChar"/>
        </w:rPr>
        <w:t>throw</w:t>
      </w:r>
      <w:r w:rsidR="00A1398A">
        <w:t xml:space="preserve"> are</w:t>
      </w:r>
      <w:r>
        <w:t xml:space="preserve"> statement</w:t>
      </w:r>
      <w:r w:rsidR="00A1398A">
        <w:t>s</w:t>
      </w:r>
      <w:r>
        <w:t xml:space="preserve">, not a function, therefore </w:t>
      </w:r>
      <w:r w:rsidR="00A1398A">
        <w:t>their</w:t>
      </w:r>
      <w:r>
        <w:t xml:space="preserve"> argument shall not be enclosed in </w:t>
      </w:r>
      <w:r w:rsidRPr="00497E7D">
        <w:rPr>
          <w:rStyle w:val="CodeChar"/>
        </w:rPr>
        <w:t>( )</w:t>
      </w:r>
      <w:r>
        <w:t>.</w:t>
      </w:r>
    </w:p>
    <w:p w:rsidR="006A0401" w:rsidRDefault="006A0401" w:rsidP="006A0401">
      <w:pPr>
        <w:pStyle w:val="Rule"/>
      </w:pPr>
      <w:proofErr w:type="gramStart"/>
      <w:r w:rsidRPr="000D61EF">
        <w:rPr>
          <w:rStyle w:val="CodeChar"/>
        </w:rPr>
        <w:t>(</w:t>
      </w:r>
      <w:r>
        <w:t xml:space="preserve"> shall</w:t>
      </w:r>
      <w:proofErr w:type="gramEnd"/>
      <w:r>
        <w:t xml:space="preserve"> not be followed by a space, and </w:t>
      </w:r>
      <w:r w:rsidRPr="000D61EF">
        <w:rPr>
          <w:rStyle w:val="CodeChar"/>
        </w:rPr>
        <w:t>)</w:t>
      </w:r>
      <w:r>
        <w:t xml:space="preserve"> shall not be preceded by a space. Example:</w:t>
      </w:r>
      <w:r>
        <w:br/>
      </w:r>
      <w:r w:rsidRPr="000D61EF">
        <w:rPr>
          <w:rStyle w:val="CodeChar"/>
        </w:rPr>
        <w:t>a = (b + c) * d;</w:t>
      </w:r>
      <w:r>
        <w:tab/>
      </w:r>
      <w:r>
        <w:sym w:font="Symbol" w:char="F0AC"/>
      </w:r>
      <w:r>
        <w:t xml:space="preserve"> correct</w:t>
      </w:r>
      <w:r>
        <w:br/>
      </w:r>
      <w:r w:rsidRPr="000D61EF">
        <w:rPr>
          <w:rStyle w:val="CodeChar"/>
        </w:rPr>
        <w:t>a = ( b + c ) * d;</w:t>
      </w:r>
      <w:r>
        <w:tab/>
      </w:r>
      <w:r>
        <w:sym w:font="Symbol" w:char="F0AC"/>
      </w:r>
      <w:r>
        <w:t xml:space="preserve"> incorrect</w:t>
      </w:r>
    </w:p>
    <w:p w:rsidR="00142495" w:rsidRDefault="00142495" w:rsidP="006A0401">
      <w:pPr>
        <w:pStyle w:val="Rule"/>
      </w:pPr>
      <w:r>
        <w:t xml:space="preserve">When </w:t>
      </w:r>
      <w:proofErr w:type="gramStart"/>
      <w:r w:rsidRPr="00197ED2">
        <w:rPr>
          <w:rStyle w:val="CodeChar"/>
        </w:rPr>
        <w:t>{</w:t>
      </w:r>
      <w:r>
        <w:t xml:space="preserve"> and</w:t>
      </w:r>
      <w:proofErr w:type="gramEnd"/>
      <w:r>
        <w:t xml:space="preserve"> </w:t>
      </w:r>
      <w:r w:rsidRPr="00197ED2">
        <w:rPr>
          <w:rStyle w:val="CodeChar"/>
        </w:rPr>
        <w:t>}</w:t>
      </w:r>
      <w:r>
        <w:t xml:space="preserve"> are used on a single line to define a short array or a single statement lambda expression (see </w:t>
      </w:r>
      <w:r>
        <w:fldChar w:fldCharType="begin"/>
      </w:r>
      <w:r>
        <w:instrText xml:space="preserve"> REF _Ref415119381 \r \h </w:instrText>
      </w:r>
      <w:r>
        <w:fldChar w:fldCharType="separate"/>
      </w:r>
      <w:r w:rsidR="005D3BA4">
        <w:t>Rule 42</w:t>
      </w:r>
      <w:r>
        <w:fldChar w:fldCharType="end"/>
      </w:r>
      <w:r>
        <w:t xml:space="preserve">) </w:t>
      </w:r>
      <w:r w:rsidRPr="00197ED2">
        <w:rPr>
          <w:rStyle w:val="CodeChar"/>
        </w:rPr>
        <w:t>{</w:t>
      </w:r>
      <w:r>
        <w:t xml:space="preserve"> shall be followed by a space and </w:t>
      </w:r>
      <w:r w:rsidRPr="00197ED2">
        <w:rPr>
          <w:rStyle w:val="CodeChar"/>
        </w:rPr>
        <w:t>}</w:t>
      </w:r>
      <w:r>
        <w:t xml:space="preserve"> shall be preceded by a space. Example:</w:t>
      </w:r>
      <w:r>
        <w:br/>
      </w:r>
      <w:proofErr w:type="spellStart"/>
      <w:r w:rsidRPr="00D03CD8">
        <w:rPr>
          <w:rStyle w:val="CodeChar"/>
        </w:rPr>
        <w:t>std</w:t>
      </w:r>
      <w:proofErr w:type="spellEnd"/>
      <w:r w:rsidRPr="00D03CD8">
        <w:rPr>
          <w:rStyle w:val="CodeChar"/>
        </w:rPr>
        <w:t>::array&lt;int</w:t>
      </w:r>
      <w:r>
        <w:rPr>
          <w:rStyle w:val="CodeChar"/>
        </w:rPr>
        <w:t>32_t</w:t>
      </w:r>
      <w:r w:rsidRPr="00D03CD8">
        <w:rPr>
          <w:rStyle w:val="CodeChar"/>
        </w:rPr>
        <w:t>, 4&gt; a = { 0, 2, 8, 64 };</w:t>
      </w:r>
    </w:p>
    <w:p w:rsidR="006A0401" w:rsidRDefault="006A0401" w:rsidP="006A0401">
      <w:pPr>
        <w:pStyle w:val="Rule"/>
      </w:pPr>
      <w:r>
        <w:t xml:space="preserve">When used in template specifications, </w:t>
      </w:r>
      <w:r w:rsidRPr="006A0401">
        <w:rPr>
          <w:rStyle w:val="Heading2Char"/>
        </w:rPr>
        <w:t>&lt;</w:t>
      </w:r>
      <w:r>
        <w:t xml:space="preserve"> and </w:t>
      </w:r>
      <w:r w:rsidRPr="006A0401">
        <w:rPr>
          <w:rStyle w:val="Heading2Char"/>
        </w:rPr>
        <w:t>&gt;</w:t>
      </w:r>
      <w:r>
        <w:t xml:space="preserve"> are not surrounded by spaces. Example:</w:t>
      </w:r>
      <w:r>
        <w:br/>
      </w:r>
      <w:r w:rsidRPr="006A0401">
        <w:rPr>
          <w:rStyle w:val="CodeChar"/>
        </w:rPr>
        <w:t>template&lt;class T&gt;</w:t>
      </w:r>
      <w:r w:rsidRPr="006A0401">
        <w:rPr>
          <w:rStyle w:val="CodeChar"/>
        </w:rPr>
        <w:br/>
        <w:t>void C&lt;T&gt;::</w:t>
      </w:r>
      <w:r w:rsidR="000166A9">
        <w:rPr>
          <w:rStyle w:val="CodeChar"/>
        </w:rPr>
        <w:t>F</w:t>
      </w:r>
      <w:r w:rsidRPr="006A0401">
        <w:rPr>
          <w:rStyle w:val="CodeChar"/>
        </w:rPr>
        <w:t>()</w:t>
      </w:r>
    </w:p>
    <w:p w:rsidR="000A4EA0" w:rsidRDefault="000A4EA0" w:rsidP="00197ED2">
      <w:pPr>
        <w:pStyle w:val="Rationale"/>
      </w:pPr>
      <w:r>
        <w:t xml:space="preserve">With spacing, </w:t>
      </w:r>
      <w:r w:rsidR="00DF6F93" w:rsidRPr="00197ED2">
        <w:rPr>
          <w:rStyle w:val="CodeChar"/>
        </w:rPr>
        <w:t>&lt; &gt;</w:t>
      </w:r>
      <w:r w:rsidR="00DF6F93">
        <w:t xml:space="preserve"> are easily confused with comparison operators. Example:</w:t>
      </w:r>
      <w:r w:rsidR="00DF6F93">
        <w:br/>
      </w:r>
      <w:r w:rsidR="00DF6F93" w:rsidRPr="00197ED2">
        <w:rPr>
          <w:rStyle w:val="CodeChar"/>
        </w:rPr>
        <w:t>Function0&lt;</w:t>
      </w:r>
      <w:r w:rsidR="00DF6F93">
        <w:rPr>
          <w:rStyle w:val="CodeChar"/>
        </w:rPr>
        <w:t xml:space="preserve"> </w:t>
      </w:r>
      <w:r w:rsidR="00DF6F93" w:rsidRPr="00197ED2">
        <w:rPr>
          <w:rStyle w:val="CodeChar"/>
        </w:rPr>
        <w:t>int</w:t>
      </w:r>
      <w:r w:rsidR="00095D1C">
        <w:rPr>
          <w:rStyle w:val="CodeChar"/>
        </w:rPr>
        <w:t>32_t</w:t>
      </w:r>
      <w:r w:rsidR="00DF6F93" w:rsidRPr="00197ED2">
        <w:rPr>
          <w:rStyle w:val="CodeChar"/>
        </w:rPr>
        <w:t xml:space="preserve"> &gt; a;</w:t>
      </w:r>
      <w:r w:rsidR="00E3615C" w:rsidRPr="00E3615C">
        <w:t xml:space="preserve"> </w:t>
      </w:r>
      <w:r w:rsidR="00E3615C">
        <w:tab/>
      </w:r>
      <w:r w:rsidR="00E3615C">
        <w:sym w:font="Symbol" w:char="F0AC"/>
      </w:r>
      <w:r w:rsidR="004C2176">
        <w:t xml:space="preserve"> Here, </w:t>
      </w:r>
      <w:r w:rsidR="00E3615C" w:rsidRPr="005D3BA4">
        <w:rPr>
          <w:rStyle w:val="CodeChar"/>
        </w:rPr>
        <w:t>&gt;</w:t>
      </w:r>
      <w:r w:rsidR="00E3615C">
        <w:t xml:space="preserve"> looks like a comparison operator</w:t>
      </w:r>
    </w:p>
    <w:p w:rsidR="003337BF" w:rsidRDefault="005538EE" w:rsidP="003337BF">
      <w:pPr>
        <w:pStyle w:val="Rule"/>
      </w:pPr>
      <w:r w:rsidDel="005538EE">
        <w:t xml:space="preserve"> </w:t>
      </w:r>
      <w:r w:rsidR="003337BF" w:rsidRPr="003337BF">
        <w:rPr>
          <w:rStyle w:val="CodeChar"/>
        </w:rPr>
        <w:t>( )</w:t>
      </w:r>
      <w:r w:rsidR="003337BF">
        <w:t xml:space="preserve"> shall be used where they increase clarity (in addition to, of course, where they are necessary). They shall be omitted where they do not increase clarity.</w:t>
      </w:r>
    </w:p>
    <w:p w:rsidR="00A1398A" w:rsidRDefault="003337BF" w:rsidP="00A1398A">
      <w:pPr>
        <w:pStyle w:val="Rule"/>
      </w:pPr>
      <w:r>
        <w:t xml:space="preserve">Operator precedence knowledge is expected of the operators listed in </w:t>
      </w:r>
      <w:r w:rsidR="006F6350">
        <w:fldChar w:fldCharType="begin"/>
      </w:r>
      <w:r w:rsidR="006F6350">
        <w:instrText xml:space="preserve"> REF _Ref414543342 \h </w:instrText>
      </w:r>
      <w:r w:rsidR="006F6350">
        <w:fldChar w:fldCharType="separate"/>
      </w:r>
      <w:r w:rsidR="005D3BA4">
        <w:t xml:space="preserve">Table </w:t>
      </w:r>
      <w:r w:rsidR="005D3BA4">
        <w:rPr>
          <w:noProof/>
        </w:rPr>
        <w:t>3</w:t>
      </w:r>
      <w:r w:rsidR="006F6350">
        <w:fldChar w:fldCharType="end"/>
      </w:r>
      <w:r>
        <w:t xml:space="preserve">, which lists operators with their precedence. </w:t>
      </w:r>
      <w:r w:rsidRPr="006F6350">
        <w:rPr>
          <w:rStyle w:val="CodeChar"/>
        </w:rPr>
        <w:t>( )</w:t>
      </w:r>
      <w:r>
        <w:t xml:space="preserve"> should theref</w:t>
      </w:r>
      <w:r w:rsidR="006F6350">
        <w:t xml:space="preserve">ore be omitted when </w:t>
      </w:r>
      <w:r w:rsidR="006F6350">
        <w:fldChar w:fldCharType="begin"/>
      </w:r>
      <w:r w:rsidR="006F6350">
        <w:instrText xml:space="preserve"> REF _Ref414543342 \h </w:instrText>
      </w:r>
      <w:r w:rsidR="006F6350">
        <w:fldChar w:fldCharType="separate"/>
      </w:r>
      <w:r w:rsidR="005D3BA4">
        <w:t xml:space="preserve">Table </w:t>
      </w:r>
      <w:r w:rsidR="005D3BA4">
        <w:rPr>
          <w:noProof/>
        </w:rPr>
        <w:t>3</w:t>
      </w:r>
      <w:r w:rsidR="006F6350">
        <w:fldChar w:fldCharType="end"/>
      </w:r>
      <w:r w:rsidR="006F6350">
        <w:t xml:space="preserve"> </w:t>
      </w:r>
      <w:r>
        <w:t>already defines the precedence.</w:t>
      </w:r>
      <w:r w:rsidR="006F6350">
        <w:t xml:space="preserve"> Example</w:t>
      </w:r>
      <w:proofErr w:type="gramStart"/>
      <w:r w:rsidR="006F6350">
        <w:t>:</w:t>
      </w:r>
      <w:proofErr w:type="gramEnd"/>
      <w:r w:rsidR="006F6350">
        <w:br/>
      </w:r>
      <w:r w:rsidR="006F6350">
        <w:rPr>
          <w:rStyle w:val="CodeChar"/>
        </w:rPr>
        <w:t>if (</w:t>
      </w:r>
      <w:r w:rsidR="00A1398A">
        <w:rPr>
          <w:rStyle w:val="CodeChar"/>
        </w:rPr>
        <w:t>((</w:t>
      </w:r>
      <w:r w:rsidR="006F6350">
        <w:rPr>
          <w:rStyle w:val="CodeChar"/>
        </w:rPr>
        <w:t>a + b * c &lt; d</w:t>
      </w:r>
      <w:r w:rsidR="00A1398A">
        <w:rPr>
          <w:rStyle w:val="CodeChar"/>
        </w:rPr>
        <w:t>)</w:t>
      </w:r>
      <w:r w:rsidR="006F6350">
        <w:rPr>
          <w:rStyle w:val="CodeChar"/>
        </w:rPr>
        <w:t xml:space="preserve"> &amp;&amp; </w:t>
      </w:r>
      <w:r w:rsidR="00A1398A">
        <w:rPr>
          <w:rStyle w:val="CodeChar"/>
        </w:rPr>
        <w:t>e != f)</w:t>
      </w:r>
      <w:r w:rsidR="00A1398A">
        <w:rPr>
          <w:rStyle w:val="CodeChar"/>
          <w:rFonts w:asciiTheme="minorHAnsi" w:hAnsiTheme="minorHAnsi" w:cstheme="minorBidi"/>
          <w:shd w:val="clear" w:color="auto" w:fill="auto"/>
        </w:rPr>
        <w:br/>
      </w:r>
      <w:r w:rsidR="00A1398A">
        <w:rPr>
          <w:rStyle w:val="CodeChar"/>
        </w:rPr>
        <w:t xml:space="preserve">    || a == b</w:t>
      </w:r>
      <w:r w:rsidR="00A1398A" w:rsidRPr="00A1398A">
        <w:rPr>
          <w:rStyle w:val="CodeChar"/>
        </w:rPr>
        <w:t>)</w:t>
      </w:r>
      <w:r w:rsidR="00A1398A">
        <w:rPr>
          <w:rStyle w:val="CodeChar"/>
        </w:rPr>
        <w:br/>
      </w:r>
      <w:r w:rsidR="00A1398A" w:rsidRPr="00A1398A">
        <w:t xml:space="preserve">In this example, </w:t>
      </w:r>
      <w:r w:rsidR="00A1398A">
        <w:t xml:space="preserve">relative operator precedence of </w:t>
      </w:r>
      <w:r w:rsidR="00A1398A" w:rsidRPr="00A1398A">
        <w:rPr>
          <w:rStyle w:val="CodeChar"/>
        </w:rPr>
        <w:t>*</w:t>
      </w:r>
      <w:r w:rsidR="00A1398A">
        <w:t xml:space="preserve"> above </w:t>
      </w:r>
      <w:r w:rsidR="00A1398A" w:rsidRPr="00A1398A">
        <w:rPr>
          <w:rStyle w:val="CodeChar"/>
        </w:rPr>
        <w:t>+</w:t>
      </w:r>
      <w:r w:rsidR="00A1398A">
        <w:t xml:space="preserve">, </w:t>
      </w:r>
      <w:r w:rsidR="00A1398A" w:rsidRPr="00A1398A">
        <w:rPr>
          <w:rStyle w:val="CodeChar"/>
        </w:rPr>
        <w:t>&lt;</w:t>
      </w:r>
      <w:r w:rsidR="00A1398A">
        <w:t xml:space="preserve"> above </w:t>
      </w:r>
      <w:r w:rsidR="00A1398A" w:rsidRPr="00A1398A">
        <w:rPr>
          <w:rStyle w:val="CodeChar"/>
        </w:rPr>
        <w:t>*</w:t>
      </w:r>
      <w:r w:rsidR="00A1398A">
        <w:t xml:space="preserve">, and </w:t>
      </w:r>
      <w:r w:rsidR="00A1398A" w:rsidRPr="00A1398A">
        <w:rPr>
          <w:rStyle w:val="CodeChar"/>
        </w:rPr>
        <w:t>&amp;&amp;</w:t>
      </w:r>
      <w:r w:rsidR="00A1398A">
        <w:t xml:space="preserve"> above </w:t>
      </w:r>
      <w:r w:rsidR="00A1398A" w:rsidRPr="00A1398A">
        <w:rPr>
          <w:rStyle w:val="CodeChar"/>
        </w:rPr>
        <w:t>!=</w:t>
      </w:r>
      <w:r w:rsidR="00A1398A">
        <w:t xml:space="preserve"> is well-known and therefore omitted. Although operator precedence of </w:t>
      </w:r>
      <w:r w:rsidR="00A1398A" w:rsidRPr="00A1398A">
        <w:rPr>
          <w:rStyle w:val="CodeChar"/>
        </w:rPr>
        <w:t>&amp;&amp;</w:t>
      </w:r>
      <w:r w:rsidR="00A1398A">
        <w:t xml:space="preserve"> above </w:t>
      </w:r>
      <w:r w:rsidR="00A1398A" w:rsidRPr="00A1398A">
        <w:rPr>
          <w:rStyle w:val="CodeChar"/>
        </w:rPr>
        <w:t>&lt;</w:t>
      </w:r>
      <w:r w:rsidR="00A1398A">
        <w:t xml:space="preserve"> is known, adding </w:t>
      </w:r>
      <w:r w:rsidR="00A1398A" w:rsidRPr="00A1398A">
        <w:rPr>
          <w:rStyle w:val="CodeChar"/>
        </w:rPr>
        <w:t>( )</w:t>
      </w:r>
      <w:r w:rsidR="00A1398A">
        <w:t xml:space="preserve"> improves readability in this quite long line. Since relative precedence of </w:t>
      </w:r>
      <w:r w:rsidR="00A1398A" w:rsidRPr="00A1398A">
        <w:rPr>
          <w:rStyle w:val="CodeChar"/>
        </w:rPr>
        <w:t>&amp;&amp;</w:t>
      </w:r>
      <w:r w:rsidR="00A1398A">
        <w:t xml:space="preserve"> and </w:t>
      </w:r>
      <w:r w:rsidR="00A1398A" w:rsidRPr="00A1398A">
        <w:rPr>
          <w:rStyle w:val="CodeChar"/>
        </w:rPr>
        <w:t>||</w:t>
      </w:r>
      <w:r w:rsidR="00A1398A">
        <w:t xml:space="preserve"> is not expected to be well-known, </w:t>
      </w:r>
      <w:r w:rsidR="00A1398A" w:rsidRPr="00A1398A">
        <w:rPr>
          <w:rStyle w:val="CodeChar"/>
        </w:rPr>
        <w:t>( )</w:t>
      </w:r>
      <w:r w:rsidR="00A1398A">
        <w:t xml:space="preserve"> is added around the </w:t>
      </w:r>
      <w:r w:rsidR="00A1398A" w:rsidRPr="00A1398A">
        <w:rPr>
          <w:rStyle w:val="CodeChar"/>
        </w:rPr>
        <w:t>&amp;&amp;</w:t>
      </w:r>
      <w:r w:rsidR="00A1398A">
        <w:t xml:space="preserve"> arguments. </w:t>
      </w:r>
      <w:r w:rsidR="00A1398A">
        <w:fldChar w:fldCharType="begin"/>
      </w:r>
      <w:r w:rsidR="00A1398A">
        <w:instrText xml:space="preserve"> REF _Ref414543342 \h </w:instrText>
      </w:r>
      <w:r w:rsidR="00A1398A">
        <w:fldChar w:fldCharType="separate"/>
      </w:r>
      <w:r w:rsidR="005D3BA4">
        <w:t xml:space="preserve">Table </w:t>
      </w:r>
      <w:r w:rsidR="005D3BA4">
        <w:rPr>
          <w:noProof/>
        </w:rPr>
        <w:t>3</w:t>
      </w:r>
      <w:r w:rsidR="00A1398A">
        <w:fldChar w:fldCharType="end"/>
      </w:r>
      <w:r w:rsidR="00A1398A">
        <w:t xml:space="preserve"> indicates this not well-known information by listing </w:t>
      </w:r>
      <w:r w:rsidR="00A1398A" w:rsidRPr="00A1398A">
        <w:rPr>
          <w:rStyle w:val="CodeChar"/>
        </w:rPr>
        <w:t>&amp;&amp;</w:t>
      </w:r>
      <w:r w:rsidR="00A1398A">
        <w:t xml:space="preserve"> and </w:t>
      </w:r>
      <w:r w:rsidR="00A1398A" w:rsidRPr="00A1398A">
        <w:rPr>
          <w:rStyle w:val="CodeChar"/>
        </w:rPr>
        <w:t>||</w:t>
      </w:r>
      <w:r w:rsidR="00A1398A">
        <w:t xml:space="preserve"> in separate cells next to each other.</w:t>
      </w:r>
    </w:p>
    <w:tbl>
      <w:tblPr>
        <w:tblStyle w:val="LightList-Accent1"/>
        <w:tblW w:w="0" w:type="auto"/>
        <w:tblLook w:val="04A0" w:firstRow="1" w:lastRow="0" w:firstColumn="1" w:lastColumn="0" w:noHBand="0" w:noVBand="1"/>
      </w:tblPr>
      <w:tblGrid>
        <w:gridCol w:w="1873"/>
        <w:gridCol w:w="1831"/>
        <w:gridCol w:w="1409"/>
        <w:gridCol w:w="459"/>
        <w:gridCol w:w="915"/>
        <w:gridCol w:w="918"/>
        <w:gridCol w:w="455"/>
        <w:gridCol w:w="1383"/>
      </w:tblGrid>
      <w:tr w:rsidR="003337BF" w:rsidTr="00333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right w:val="single" w:sz="8" w:space="0" w:color="4F81BD" w:themeColor="accent1"/>
            </w:tcBorders>
          </w:tcPr>
          <w:p w:rsidR="003337BF" w:rsidRDefault="003337BF" w:rsidP="003337BF">
            <w:r>
              <w:t>Precedence</w:t>
            </w:r>
          </w:p>
        </w:tc>
        <w:tc>
          <w:tcPr>
            <w:tcW w:w="1915" w:type="dxa"/>
            <w:tcBorders>
              <w:top w:val="single" w:sz="8" w:space="0" w:color="4F81BD" w:themeColor="accent1"/>
              <w:left w:val="single" w:sz="8" w:space="0" w:color="4F81BD" w:themeColor="accent1"/>
              <w:bottom w:val="single" w:sz="8" w:space="0" w:color="4F81BD" w:themeColor="accent1"/>
              <w:right w:val="nil"/>
            </w:tcBorders>
            <w:shd w:val="clear" w:color="auto" w:fill="auto"/>
          </w:tcPr>
          <w:p w:rsidR="003337BF" w:rsidRDefault="003337BF" w:rsidP="003337BF">
            <w:pPr>
              <w:cnfStyle w:val="100000000000" w:firstRow="1" w:lastRow="0" w:firstColumn="0" w:lastColumn="0" w:oddVBand="0" w:evenVBand="0" w:oddHBand="0" w:evenHBand="0" w:firstRowFirstColumn="0" w:firstRowLastColumn="0" w:lastRowFirstColumn="0" w:lastRowLastColumn="0"/>
            </w:pPr>
          </w:p>
        </w:tc>
        <w:tc>
          <w:tcPr>
            <w:tcW w:w="1915" w:type="dxa"/>
            <w:gridSpan w:val="2"/>
            <w:tcBorders>
              <w:top w:val="single" w:sz="8" w:space="0" w:color="4F81BD" w:themeColor="accent1"/>
              <w:left w:val="nil"/>
              <w:bottom w:val="single" w:sz="8" w:space="0" w:color="4F81BD" w:themeColor="accent1"/>
              <w:right w:val="nil"/>
            </w:tcBorders>
            <w:shd w:val="clear" w:color="auto" w:fill="auto"/>
          </w:tcPr>
          <w:p w:rsidR="003337BF" w:rsidRDefault="003337BF" w:rsidP="003337BF">
            <w:pPr>
              <w:cnfStyle w:val="100000000000" w:firstRow="1" w:lastRow="0" w:firstColumn="0" w:lastColumn="0" w:oddVBand="0" w:evenVBand="0" w:oddHBand="0" w:evenHBand="0" w:firstRowFirstColumn="0" w:firstRowLastColumn="0" w:lastRowFirstColumn="0" w:lastRowLastColumn="0"/>
            </w:pPr>
            <w:r w:rsidRPr="003337BF">
              <w:rPr>
                <w:color w:val="auto"/>
              </w:rPr>
              <w:t>Operators</w:t>
            </w:r>
          </w:p>
        </w:tc>
        <w:tc>
          <w:tcPr>
            <w:tcW w:w="1915" w:type="dxa"/>
            <w:gridSpan w:val="2"/>
            <w:tcBorders>
              <w:top w:val="single" w:sz="8" w:space="0" w:color="4F81BD" w:themeColor="accent1"/>
              <w:left w:val="nil"/>
              <w:bottom w:val="single" w:sz="8" w:space="0" w:color="4F81BD" w:themeColor="accent1"/>
              <w:right w:val="nil"/>
            </w:tcBorders>
            <w:shd w:val="clear" w:color="auto" w:fill="auto"/>
          </w:tcPr>
          <w:p w:rsidR="003337BF" w:rsidRDefault="003337BF" w:rsidP="003337BF">
            <w:pPr>
              <w:cnfStyle w:val="100000000000" w:firstRow="1" w:lastRow="0" w:firstColumn="0" w:lastColumn="0" w:oddVBand="0" w:evenVBand="0" w:oddHBand="0" w:evenHBand="0" w:firstRowFirstColumn="0" w:firstRowLastColumn="0" w:lastRowFirstColumn="0" w:lastRowLastColumn="0"/>
            </w:pPr>
          </w:p>
        </w:tc>
        <w:tc>
          <w:tcPr>
            <w:tcW w:w="1916" w:type="dxa"/>
            <w:gridSpan w:val="2"/>
            <w:tcBorders>
              <w:top w:val="single" w:sz="8" w:space="0" w:color="4F81BD" w:themeColor="accent1"/>
              <w:left w:val="nil"/>
              <w:bottom w:val="single" w:sz="8" w:space="0" w:color="4F81BD" w:themeColor="accent1"/>
            </w:tcBorders>
            <w:shd w:val="clear" w:color="auto" w:fill="auto"/>
          </w:tcPr>
          <w:p w:rsidR="003337BF" w:rsidRDefault="003337BF" w:rsidP="003337BF">
            <w:pPr>
              <w:cnfStyle w:val="100000000000" w:firstRow="1" w:lastRow="0" w:firstColumn="0" w:lastColumn="0" w:oddVBand="0" w:evenVBand="0" w:oddHBand="0" w:evenHBand="0" w:firstRowFirstColumn="0" w:firstRowLastColumn="0" w:lastRowFirstColumn="0" w:lastRowLastColumn="0"/>
            </w:pPr>
          </w:p>
        </w:tc>
      </w:tr>
      <w:tr w:rsidR="00A1398A" w:rsidTr="00797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right w:val="single" w:sz="8" w:space="0" w:color="4F81BD" w:themeColor="accent1"/>
            </w:tcBorders>
          </w:tcPr>
          <w:p w:rsidR="00A1398A" w:rsidRDefault="00A1398A" w:rsidP="003337BF">
            <w:r>
              <w:t>High</w:t>
            </w:r>
          </w:p>
        </w:tc>
        <w:tc>
          <w:tcPr>
            <w:tcW w:w="3830" w:type="dxa"/>
            <w:gridSpan w:val="3"/>
            <w:tcBorders>
              <w:left w:val="single" w:sz="8" w:space="0" w:color="4F81BD" w:themeColor="accent1"/>
            </w:tcBorders>
          </w:tcPr>
          <w:p w:rsidR="00A1398A" w:rsidRDefault="00A1398A" w:rsidP="006F6350">
            <w:pPr>
              <w:pStyle w:val="Code"/>
              <w:cnfStyle w:val="000000100000" w:firstRow="0" w:lastRow="0" w:firstColumn="0" w:lastColumn="0" w:oddVBand="0" w:evenVBand="0" w:oddHBand="1" w:evenHBand="0" w:firstRowFirstColumn="0" w:firstRowLastColumn="0" w:lastRowFirstColumn="0" w:lastRowLastColumn="0"/>
            </w:pPr>
            <w:r>
              <w:t>++ --</w:t>
            </w:r>
          </w:p>
        </w:tc>
        <w:tc>
          <w:tcPr>
            <w:tcW w:w="3831" w:type="dxa"/>
            <w:gridSpan w:val="4"/>
            <w:tcBorders>
              <w:left w:val="single" w:sz="8" w:space="0" w:color="4F81BD" w:themeColor="accent1"/>
            </w:tcBorders>
          </w:tcPr>
          <w:p w:rsidR="00A1398A" w:rsidRDefault="00A1398A" w:rsidP="003337BF">
            <w:pPr>
              <w:cnfStyle w:val="000000100000" w:firstRow="0" w:lastRow="0" w:firstColumn="0" w:lastColumn="0" w:oddVBand="0" w:evenVBand="0" w:oddHBand="1" w:evenHBand="0" w:firstRowFirstColumn="0" w:firstRowLastColumn="0" w:lastRowFirstColumn="0" w:lastRowLastColumn="0"/>
            </w:pPr>
            <w:r w:rsidRPr="006F6350">
              <w:rPr>
                <w:rStyle w:val="CodeChar"/>
              </w:rPr>
              <w:t>+ -</w:t>
            </w:r>
            <w:r>
              <w:t xml:space="preserve"> (Unary)</w:t>
            </w:r>
          </w:p>
        </w:tc>
      </w:tr>
      <w:tr w:rsidR="00BE4DCC" w:rsidTr="001C78DF">
        <w:tc>
          <w:tcPr>
            <w:cnfStyle w:val="001000000000" w:firstRow="0" w:lastRow="0" w:firstColumn="1" w:lastColumn="0" w:oddVBand="0" w:evenVBand="0" w:oddHBand="0" w:evenHBand="0" w:firstRowFirstColumn="0" w:firstRowLastColumn="0" w:lastRowFirstColumn="0" w:lastRowLastColumn="0"/>
            <w:tcW w:w="1915" w:type="dxa"/>
            <w:tcBorders>
              <w:right w:val="single" w:sz="8" w:space="0" w:color="4F81BD" w:themeColor="accent1"/>
            </w:tcBorders>
          </w:tcPr>
          <w:p w:rsidR="00BE4DCC" w:rsidRDefault="00BE4DCC" w:rsidP="003337BF"/>
        </w:tc>
        <w:tc>
          <w:tcPr>
            <w:tcW w:w="1915" w:type="dxa"/>
            <w:tcBorders>
              <w:left w:val="single" w:sz="8" w:space="0" w:color="4F81BD" w:themeColor="accent1"/>
              <w:right w:val="single" w:sz="8" w:space="0" w:color="4F81BD" w:themeColor="accent1"/>
            </w:tcBorders>
          </w:tcPr>
          <w:p w:rsidR="00BE4DCC" w:rsidRDefault="00BE4DCC" w:rsidP="006F6350">
            <w:pPr>
              <w:pStyle w:val="Code"/>
              <w:cnfStyle w:val="000000000000" w:firstRow="0" w:lastRow="0" w:firstColumn="0" w:lastColumn="0" w:oddVBand="0" w:evenVBand="0" w:oddHBand="0" w:evenHBand="0" w:firstRowFirstColumn="0" w:firstRowLastColumn="0" w:lastRowFirstColumn="0" w:lastRowLastColumn="0"/>
            </w:pPr>
            <w:r>
              <w:t>* / %</w:t>
            </w:r>
          </w:p>
        </w:tc>
        <w:tc>
          <w:tcPr>
            <w:tcW w:w="1436" w:type="dxa"/>
            <w:vMerge w:val="restart"/>
            <w:tcBorders>
              <w:left w:val="single" w:sz="8" w:space="0" w:color="4F81BD" w:themeColor="accent1"/>
            </w:tcBorders>
            <w:vAlign w:val="center"/>
          </w:tcPr>
          <w:p w:rsidR="00BE4DCC" w:rsidRDefault="00BE4DCC" w:rsidP="00A834D8">
            <w:pPr>
              <w:pStyle w:val="Code"/>
              <w:cnfStyle w:val="000000000000" w:firstRow="0" w:lastRow="0" w:firstColumn="0" w:lastColumn="0" w:oddVBand="0" w:evenVBand="0" w:oddHBand="0" w:evenHBand="0" w:firstRowFirstColumn="0" w:firstRowLastColumn="0" w:lastRowFirstColumn="0" w:lastRowLastColumn="0"/>
            </w:pPr>
            <w:r>
              <w:t>&amp;</w:t>
            </w:r>
          </w:p>
        </w:tc>
        <w:tc>
          <w:tcPr>
            <w:tcW w:w="1437" w:type="dxa"/>
            <w:gridSpan w:val="2"/>
            <w:vMerge w:val="restart"/>
            <w:tcBorders>
              <w:left w:val="single" w:sz="8" w:space="0" w:color="4F81BD" w:themeColor="accent1"/>
            </w:tcBorders>
            <w:vAlign w:val="center"/>
          </w:tcPr>
          <w:p w:rsidR="00BE4DCC" w:rsidRDefault="00BE4DCC" w:rsidP="00A834D8">
            <w:pPr>
              <w:pStyle w:val="Code"/>
              <w:cnfStyle w:val="000000000000" w:firstRow="0" w:lastRow="0" w:firstColumn="0" w:lastColumn="0" w:oddVBand="0" w:evenVBand="0" w:oddHBand="0" w:evenHBand="0" w:firstRowFirstColumn="0" w:firstRowLastColumn="0" w:lastRowFirstColumn="0" w:lastRowLastColumn="0"/>
            </w:pPr>
            <w:r>
              <w:t>^</w:t>
            </w:r>
          </w:p>
        </w:tc>
        <w:tc>
          <w:tcPr>
            <w:tcW w:w="1436" w:type="dxa"/>
            <w:gridSpan w:val="2"/>
            <w:vMerge w:val="restart"/>
            <w:tcBorders>
              <w:left w:val="single" w:sz="8" w:space="0" w:color="4F81BD" w:themeColor="accent1"/>
            </w:tcBorders>
            <w:vAlign w:val="center"/>
          </w:tcPr>
          <w:p w:rsidR="00BE4DCC" w:rsidRDefault="00BE4DCC" w:rsidP="00A834D8">
            <w:pPr>
              <w:pStyle w:val="Code"/>
              <w:cnfStyle w:val="000000000000" w:firstRow="0" w:lastRow="0" w:firstColumn="0" w:lastColumn="0" w:oddVBand="0" w:evenVBand="0" w:oddHBand="0" w:evenHBand="0" w:firstRowFirstColumn="0" w:firstRowLastColumn="0" w:lastRowFirstColumn="0" w:lastRowLastColumn="0"/>
            </w:pPr>
            <w:r>
              <w:t>|</w:t>
            </w:r>
          </w:p>
        </w:tc>
        <w:tc>
          <w:tcPr>
            <w:tcW w:w="1437" w:type="dxa"/>
            <w:vMerge w:val="restart"/>
            <w:tcBorders>
              <w:left w:val="single" w:sz="8" w:space="0" w:color="4F81BD" w:themeColor="accent1"/>
            </w:tcBorders>
            <w:vAlign w:val="center"/>
          </w:tcPr>
          <w:p w:rsidR="00BE4DCC" w:rsidRDefault="00BE4DCC" w:rsidP="00A834D8">
            <w:pPr>
              <w:pStyle w:val="Code"/>
              <w:cnfStyle w:val="000000000000" w:firstRow="0" w:lastRow="0" w:firstColumn="0" w:lastColumn="0" w:oddVBand="0" w:evenVBand="0" w:oddHBand="0" w:evenHBand="0" w:firstRowFirstColumn="0" w:firstRowLastColumn="0" w:lastRowFirstColumn="0" w:lastRowLastColumn="0"/>
            </w:pPr>
            <w:r>
              <w:t>&lt;&lt; &gt;&gt;</w:t>
            </w:r>
          </w:p>
        </w:tc>
      </w:tr>
      <w:tr w:rsidR="00BE4DCC" w:rsidTr="001C7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right w:val="single" w:sz="8" w:space="0" w:color="4F81BD" w:themeColor="accent1"/>
            </w:tcBorders>
          </w:tcPr>
          <w:p w:rsidR="00BE4DCC" w:rsidRDefault="00BE4DCC" w:rsidP="003337BF"/>
        </w:tc>
        <w:tc>
          <w:tcPr>
            <w:tcW w:w="1915" w:type="dxa"/>
            <w:tcBorders>
              <w:left w:val="single" w:sz="8" w:space="0" w:color="4F81BD" w:themeColor="accent1"/>
              <w:right w:val="single" w:sz="8" w:space="0" w:color="4F81BD" w:themeColor="accent1"/>
            </w:tcBorders>
          </w:tcPr>
          <w:p w:rsidR="00BE4DCC" w:rsidRDefault="00BE4DCC" w:rsidP="006F6350">
            <w:pPr>
              <w:pStyle w:val="Code"/>
              <w:cnfStyle w:val="000000100000" w:firstRow="0" w:lastRow="0" w:firstColumn="0" w:lastColumn="0" w:oddVBand="0" w:evenVBand="0" w:oddHBand="1" w:evenHBand="0" w:firstRowFirstColumn="0" w:firstRowLastColumn="0" w:lastRowFirstColumn="0" w:lastRowLastColumn="0"/>
            </w:pPr>
            <w:r>
              <w:t>+ -</w:t>
            </w:r>
          </w:p>
        </w:tc>
        <w:tc>
          <w:tcPr>
            <w:tcW w:w="1436" w:type="dxa"/>
            <w:vMerge/>
            <w:tcBorders>
              <w:left w:val="single" w:sz="8" w:space="0" w:color="4F81BD" w:themeColor="accent1"/>
            </w:tcBorders>
          </w:tcPr>
          <w:p w:rsidR="00BE4DCC" w:rsidRDefault="00BE4DCC" w:rsidP="003337BF">
            <w:pPr>
              <w:cnfStyle w:val="000000100000" w:firstRow="0" w:lastRow="0" w:firstColumn="0" w:lastColumn="0" w:oddVBand="0" w:evenVBand="0" w:oddHBand="1" w:evenHBand="0" w:firstRowFirstColumn="0" w:firstRowLastColumn="0" w:lastRowFirstColumn="0" w:lastRowLastColumn="0"/>
            </w:pPr>
          </w:p>
        </w:tc>
        <w:tc>
          <w:tcPr>
            <w:tcW w:w="1437" w:type="dxa"/>
            <w:gridSpan w:val="2"/>
            <w:vMerge/>
            <w:tcBorders>
              <w:left w:val="single" w:sz="8" w:space="0" w:color="4F81BD" w:themeColor="accent1"/>
            </w:tcBorders>
          </w:tcPr>
          <w:p w:rsidR="00BE4DCC" w:rsidRDefault="00BE4DCC" w:rsidP="003337BF">
            <w:pPr>
              <w:cnfStyle w:val="000000100000" w:firstRow="0" w:lastRow="0" w:firstColumn="0" w:lastColumn="0" w:oddVBand="0" w:evenVBand="0" w:oddHBand="1" w:evenHBand="0" w:firstRowFirstColumn="0" w:firstRowLastColumn="0" w:lastRowFirstColumn="0" w:lastRowLastColumn="0"/>
            </w:pPr>
          </w:p>
        </w:tc>
        <w:tc>
          <w:tcPr>
            <w:tcW w:w="1436" w:type="dxa"/>
            <w:gridSpan w:val="2"/>
            <w:vMerge/>
            <w:tcBorders>
              <w:left w:val="single" w:sz="8" w:space="0" w:color="4F81BD" w:themeColor="accent1"/>
            </w:tcBorders>
          </w:tcPr>
          <w:p w:rsidR="00BE4DCC" w:rsidRDefault="00BE4DCC" w:rsidP="003337BF">
            <w:pPr>
              <w:cnfStyle w:val="000000100000" w:firstRow="0" w:lastRow="0" w:firstColumn="0" w:lastColumn="0" w:oddVBand="0" w:evenVBand="0" w:oddHBand="1" w:evenHBand="0" w:firstRowFirstColumn="0" w:firstRowLastColumn="0" w:lastRowFirstColumn="0" w:lastRowLastColumn="0"/>
            </w:pPr>
          </w:p>
        </w:tc>
        <w:tc>
          <w:tcPr>
            <w:tcW w:w="1437" w:type="dxa"/>
            <w:vMerge/>
            <w:tcBorders>
              <w:left w:val="single" w:sz="8" w:space="0" w:color="4F81BD" w:themeColor="accent1"/>
            </w:tcBorders>
          </w:tcPr>
          <w:p w:rsidR="00BE4DCC" w:rsidRDefault="00BE4DCC" w:rsidP="003337BF">
            <w:pPr>
              <w:cnfStyle w:val="000000100000" w:firstRow="0" w:lastRow="0" w:firstColumn="0" w:lastColumn="0" w:oddVBand="0" w:evenVBand="0" w:oddHBand="1" w:evenHBand="0" w:firstRowFirstColumn="0" w:firstRowLastColumn="0" w:lastRowFirstColumn="0" w:lastRowLastColumn="0"/>
            </w:pPr>
          </w:p>
        </w:tc>
      </w:tr>
      <w:tr w:rsidR="00BE4DCC" w:rsidTr="001C78DF">
        <w:tc>
          <w:tcPr>
            <w:cnfStyle w:val="001000000000" w:firstRow="0" w:lastRow="0" w:firstColumn="1" w:lastColumn="0" w:oddVBand="0" w:evenVBand="0" w:oddHBand="0" w:evenHBand="0" w:firstRowFirstColumn="0" w:firstRowLastColumn="0" w:lastRowFirstColumn="0" w:lastRowLastColumn="0"/>
            <w:tcW w:w="1915" w:type="dxa"/>
            <w:tcBorders>
              <w:right w:val="single" w:sz="8" w:space="0" w:color="4F81BD" w:themeColor="accent1"/>
            </w:tcBorders>
          </w:tcPr>
          <w:p w:rsidR="00BE4DCC" w:rsidRDefault="00BE4DCC" w:rsidP="003337BF"/>
        </w:tc>
        <w:tc>
          <w:tcPr>
            <w:tcW w:w="1915" w:type="dxa"/>
            <w:tcBorders>
              <w:left w:val="single" w:sz="8" w:space="0" w:color="4F81BD" w:themeColor="accent1"/>
              <w:right w:val="single" w:sz="8" w:space="0" w:color="4F81BD" w:themeColor="accent1"/>
            </w:tcBorders>
          </w:tcPr>
          <w:p w:rsidR="00BE4DCC" w:rsidRDefault="00BE4DCC" w:rsidP="006F6350">
            <w:pPr>
              <w:pStyle w:val="Code"/>
              <w:cnfStyle w:val="000000000000" w:firstRow="0" w:lastRow="0" w:firstColumn="0" w:lastColumn="0" w:oddVBand="0" w:evenVBand="0" w:oddHBand="0" w:evenHBand="0" w:firstRowFirstColumn="0" w:firstRowLastColumn="0" w:lastRowFirstColumn="0" w:lastRowLastColumn="0"/>
            </w:pPr>
            <w:r>
              <w:t>&lt; &lt;= &gt; &gt;=</w:t>
            </w:r>
          </w:p>
        </w:tc>
        <w:tc>
          <w:tcPr>
            <w:tcW w:w="1436" w:type="dxa"/>
            <w:vMerge/>
            <w:tcBorders>
              <w:left w:val="single" w:sz="8" w:space="0" w:color="4F81BD" w:themeColor="accent1"/>
            </w:tcBorders>
          </w:tcPr>
          <w:p w:rsidR="00BE4DCC" w:rsidRDefault="00BE4DCC" w:rsidP="003337BF">
            <w:pPr>
              <w:cnfStyle w:val="000000000000" w:firstRow="0" w:lastRow="0" w:firstColumn="0" w:lastColumn="0" w:oddVBand="0" w:evenVBand="0" w:oddHBand="0" w:evenHBand="0" w:firstRowFirstColumn="0" w:firstRowLastColumn="0" w:lastRowFirstColumn="0" w:lastRowLastColumn="0"/>
            </w:pPr>
          </w:p>
        </w:tc>
        <w:tc>
          <w:tcPr>
            <w:tcW w:w="1437" w:type="dxa"/>
            <w:gridSpan w:val="2"/>
            <w:vMerge/>
            <w:tcBorders>
              <w:left w:val="single" w:sz="8" w:space="0" w:color="4F81BD" w:themeColor="accent1"/>
            </w:tcBorders>
          </w:tcPr>
          <w:p w:rsidR="00BE4DCC" w:rsidRDefault="00BE4DCC" w:rsidP="003337BF">
            <w:pPr>
              <w:cnfStyle w:val="000000000000" w:firstRow="0" w:lastRow="0" w:firstColumn="0" w:lastColumn="0" w:oddVBand="0" w:evenVBand="0" w:oddHBand="0" w:evenHBand="0" w:firstRowFirstColumn="0" w:firstRowLastColumn="0" w:lastRowFirstColumn="0" w:lastRowLastColumn="0"/>
            </w:pPr>
          </w:p>
        </w:tc>
        <w:tc>
          <w:tcPr>
            <w:tcW w:w="1436" w:type="dxa"/>
            <w:gridSpan w:val="2"/>
            <w:vMerge/>
            <w:tcBorders>
              <w:left w:val="single" w:sz="8" w:space="0" w:color="4F81BD" w:themeColor="accent1"/>
            </w:tcBorders>
          </w:tcPr>
          <w:p w:rsidR="00BE4DCC" w:rsidRDefault="00BE4DCC" w:rsidP="003337BF">
            <w:pPr>
              <w:cnfStyle w:val="000000000000" w:firstRow="0" w:lastRow="0" w:firstColumn="0" w:lastColumn="0" w:oddVBand="0" w:evenVBand="0" w:oddHBand="0" w:evenHBand="0" w:firstRowFirstColumn="0" w:firstRowLastColumn="0" w:lastRowFirstColumn="0" w:lastRowLastColumn="0"/>
            </w:pPr>
          </w:p>
        </w:tc>
        <w:tc>
          <w:tcPr>
            <w:tcW w:w="1437" w:type="dxa"/>
            <w:vMerge/>
            <w:tcBorders>
              <w:left w:val="single" w:sz="8" w:space="0" w:color="4F81BD" w:themeColor="accent1"/>
            </w:tcBorders>
          </w:tcPr>
          <w:p w:rsidR="00BE4DCC" w:rsidRDefault="00BE4DCC" w:rsidP="003337BF">
            <w:pPr>
              <w:cnfStyle w:val="000000000000" w:firstRow="0" w:lastRow="0" w:firstColumn="0" w:lastColumn="0" w:oddVBand="0" w:evenVBand="0" w:oddHBand="0" w:evenHBand="0" w:firstRowFirstColumn="0" w:firstRowLastColumn="0" w:lastRowFirstColumn="0" w:lastRowLastColumn="0"/>
            </w:pPr>
          </w:p>
        </w:tc>
      </w:tr>
      <w:tr w:rsidR="00BE4DCC" w:rsidTr="001C7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right w:val="single" w:sz="8" w:space="0" w:color="4F81BD" w:themeColor="accent1"/>
            </w:tcBorders>
          </w:tcPr>
          <w:p w:rsidR="00BE4DCC" w:rsidRDefault="00BE4DCC" w:rsidP="003337BF"/>
        </w:tc>
        <w:tc>
          <w:tcPr>
            <w:tcW w:w="1915" w:type="dxa"/>
            <w:tcBorders>
              <w:left w:val="single" w:sz="8" w:space="0" w:color="4F81BD" w:themeColor="accent1"/>
              <w:right w:val="single" w:sz="8" w:space="0" w:color="4F81BD" w:themeColor="accent1"/>
            </w:tcBorders>
          </w:tcPr>
          <w:p w:rsidR="00BE4DCC" w:rsidRDefault="00BE4DCC" w:rsidP="006F6350">
            <w:pPr>
              <w:pStyle w:val="Code"/>
              <w:cnfStyle w:val="000000100000" w:firstRow="0" w:lastRow="0" w:firstColumn="0" w:lastColumn="0" w:oddVBand="0" w:evenVBand="0" w:oddHBand="1" w:evenHBand="0" w:firstRowFirstColumn="0" w:firstRowLastColumn="0" w:lastRowFirstColumn="0" w:lastRowLastColumn="0"/>
            </w:pPr>
            <w:r>
              <w:t>== !=</w:t>
            </w:r>
          </w:p>
        </w:tc>
        <w:tc>
          <w:tcPr>
            <w:tcW w:w="1436" w:type="dxa"/>
            <w:vMerge/>
            <w:tcBorders>
              <w:left w:val="single" w:sz="8" w:space="0" w:color="4F81BD" w:themeColor="accent1"/>
            </w:tcBorders>
          </w:tcPr>
          <w:p w:rsidR="00BE4DCC" w:rsidRDefault="00BE4DCC" w:rsidP="003337BF">
            <w:pPr>
              <w:cnfStyle w:val="000000100000" w:firstRow="0" w:lastRow="0" w:firstColumn="0" w:lastColumn="0" w:oddVBand="0" w:evenVBand="0" w:oddHBand="1" w:evenHBand="0" w:firstRowFirstColumn="0" w:firstRowLastColumn="0" w:lastRowFirstColumn="0" w:lastRowLastColumn="0"/>
            </w:pPr>
          </w:p>
        </w:tc>
        <w:tc>
          <w:tcPr>
            <w:tcW w:w="1437" w:type="dxa"/>
            <w:gridSpan w:val="2"/>
            <w:vMerge/>
            <w:tcBorders>
              <w:left w:val="single" w:sz="8" w:space="0" w:color="4F81BD" w:themeColor="accent1"/>
            </w:tcBorders>
          </w:tcPr>
          <w:p w:rsidR="00BE4DCC" w:rsidRDefault="00BE4DCC" w:rsidP="003337BF">
            <w:pPr>
              <w:cnfStyle w:val="000000100000" w:firstRow="0" w:lastRow="0" w:firstColumn="0" w:lastColumn="0" w:oddVBand="0" w:evenVBand="0" w:oddHBand="1" w:evenHBand="0" w:firstRowFirstColumn="0" w:firstRowLastColumn="0" w:lastRowFirstColumn="0" w:lastRowLastColumn="0"/>
            </w:pPr>
          </w:p>
        </w:tc>
        <w:tc>
          <w:tcPr>
            <w:tcW w:w="1436" w:type="dxa"/>
            <w:gridSpan w:val="2"/>
            <w:vMerge/>
            <w:tcBorders>
              <w:left w:val="single" w:sz="8" w:space="0" w:color="4F81BD" w:themeColor="accent1"/>
            </w:tcBorders>
          </w:tcPr>
          <w:p w:rsidR="00BE4DCC" w:rsidRDefault="00BE4DCC" w:rsidP="003337BF">
            <w:pPr>
              <w:cnfStyle w:val="000000100000" w:firstRow="0" w:lastRow="0" w:firstColumn="0" w:lastColumn="0" w:oddVBand="0" w:evenVBand="0" w:oddHBand="1" w:evenHBand="0" w:firstRowFirstColumn="0" w:firstRowLastColumn="0" w:lastRowFirstColumn="0" w:lastRowLastColumn="0"/>
            </w:pPr>
          </w:p>
        </w:tc>
        <w:tc>
          <w:tcPr>
            <w:tcW w:w="1437" w:type="dxa"/>
            <w:vMerge/>
            <w:tcBorders>
              <w:left w:val="single" w:sz="8" w:space="0" w:color="4F81BD" w:themeColor="accent1"/>
            </w:tcBorders>
          </w:tcPr>
          <w:p w:rsidR="00BE4DCC" w:rsidRDefault="00BE4DCC" w:rsidP="003337BF">
            <w:pPr>
              <w:cnfStyle w:val="000000100000" w:firstRow="0" w:lastRow="0" w:firstColumn="0" w:lastColumn="0" w:oddVBand="0" w:evenVBand="0" w:oddHBand="1" w:evenHBand="0" w:firstRowFirstColumn="0" w:firstRowLastColumn="0" w:lastRowFirstColumn="0" w:lastRowLastColumn="0"/>
            </w:pPr>
          </w:p>
        </w:tc>
      </w:tr>
      <w:tr w:rsidR="00A1398A" w:rsidTr="00180EA3">
        <w:tc>
          <w:tcPr>
            <w:cnfStyle w:val="001000000000" w:firstRow="0" w:lastRow="0" w:firstColumn="1" w:lastColumn="0" w:oddVBand="0" w:evenVBand="0" w:oddHBand="0" w:evenHBand="0" w:firstRowFirstColumn="0" w:firstRowLastColumn="0" w:lastRowFirstColumn="0" w:lastRowLastColumn="0"/>
            <w:tcW w:w="1915" w:type="dxa"/>
            <w:tcBorders>
              <w:right w:val="single" w:sz="8" w:space="0" w:color="4F81BD" w:themeColor="accent1"/>
            </w:tcBorders>
          </w:tcPr>
          <w:p w:rsidR="00A1398A" w:rsidRDefault="00A1398A" w:rsidP="003337BF"/>
        </w:tc>
        <w:tc>
          <w:tcPr>
            <w:tcW w:w="3830" w:type="dxa"/>
            <w:gridSpan w:val="3"/>
            <w:tcBorders>
              <w:top w:val="single" w:sz="8" w:space="0" w:color="4F81BD" w:themeColor="accent1"/>
              <w:left w:val="single" w:sz="8" w:space="0" w:color="4F81BD" w:themeColor="accent1"/>
            </w:tcBorders>
          </w:tcPr>
          <w:p w:rsidR="00A1398A" w:rsidRDefault="00A1398A" w:rsidP="006F6350">
            <w:pPr>
              <w:pStyle w:val="Code"/>
              <w:cnfStyle w:val="000000000000" w:firstRow="0" w:lastRow="0" w:firstColumn="0" w:lastColumn="0" w:oddVBand="0" w:evenVBand="0" w:oddHBand="0" w:evenHBand="0" w:firstRowFirstColumn="0" w:firstRowLastColumn="0" w:lastRowFirstColumn="0" w:lastRowLastColumn="0"/>
            </w:pPr>
            <w:r>
              <w:t>&amp;&amp;</w:t>
            </w:r>
          </w:p>
        </w:tc>
        <w:tc>
          <w:tcPr>
            <w:tcW w:w="3831" w:type="dxa"/>
            <w:gridSpan w:val="4"/>
            <w:tcBorders>
              <w:top w:val="single" w:sz="8" w:space="0" w:color="4F81BD" w:themeColor="accent1"/>
              <w:left w:val="single" w:sz="8" w:space="0" w:color="4F81BD" w:themeColor="accent1"/>
            </w:tcBorders>
          </w:tcPr>
          <w:p w:rsidR="00A1398A" w:rsidRDefault="00A1398A" w:rsidP="006F6350">
            <w:pPr>
              <w:pStyle w:val="Code"/>
              <w:cnfStyle w:val="000000000000" w:firstRow="0" w:lastRow="0" w:firstColumn="0" w:lastColumn="0" w:oddVBand="0" w:evenVBand="0" w:oddHBand="0" w:evenHBand="0" w:firstRowFirstColumn="0" w:firstRowLastColumn="0" w:lastRowFirstColumn="0" w:lastRowLastColumn="0"/>
            </w:pPr>
            <w:r>
              <w:t>||</w:t>
            </w:r>
          </w:p>
        </w:tc>
      </w:tr>
      <w:tr w:rsidR="006F6350" w:rsidTr="002227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right w:val="single" w:sz="8" w:space="0" w:color="4F81BD" w:themeColor="accent1"/>
            </w:tcBorders>
          </w:tcPr>
          <w:p w:rsidR="006F6350" w:rsidRDefault="006F6350" w:rsidP="003337BF">
            <w:r>
              <w:t>Low</w:t>
            </w:r>
          </w:p>
        </w:tc>
        <w:tc>
          <w:tcPr>
            <w:tcW w:w="7661" w:type="dxa"/>
            <w:gridSpan w:val="7"/>
            <w:tcBorders>
              <w:left w:val="single" w:sz="8" w:space="0" w:color="4F81BD" w:themeColor="accent1"/>
            </w:tcBorders>
          </w:tcPr>
          <w:p w:rsidR="006F6350" w:rsidRDefault="006F6350" w:rsidP="006F6350">
            <w:pPr>
              <w:pStyle w:val="Code"/>
              <w:cnfStyle w:val="000000100000" w:firstRow="0" w:lastRow="0" w:firstColumn="0" w:lastColumn="0" w:oddVBand="0" w:evenVBand="0" w:oddHBand="1" w:evenHBand="0" w:firstRowFirstColumn="0" w:firstRowLastColumn="0" w:lastRowFirstColumn="0" w:lastRowLastColumn="0"/>
            </w:pPr>
            <w:r>
              <w:t>= += -= *= /= %= &lt;&lt;= &gt;&gt;= &amp;= ^= |=</w:t>
            </w:r>
          </w:p>
        </w:tc>
      </w:tr>
    </w:tbl>
    <w:p w:rsidR="003337BF" w:rsidRPr="00497E7D" w:rsidRDefault="006F6350" w:rsidP="006F6350">
      <w:pPr>
        <w:pStyle w:val="Caption"/>
      </w:pPr>
      <w:bookmarkStart w:id="21" w:name="_Ref414543342"/>
      <w:bookmarkStart w:id="22" w:name="_Ref414543333"/>
      <w:r>
        <w:t xml:space="preserve">Table </w:t>
      </w:r>
      <w:r w:rsidR="00BE225B">
        <w:fldChar w:fldCharType="begin"/>
      </w:r>
      <w:r w:rsidR="00BE225B">
        <w:instrText xml:space="preserve"> SEQ Table \* ARABIC </w:instrText>
      </w:r>
      <w:r w:rsidR="00BE225B">
        <w:fldChar w:fldCharType="separate"/>
      </w:r>
      <w:r w:rsidR="005D3BA4">
        <w:rPr>
          <w:noProof/>
        </w:rPr>
        <w:t>3</w:t>
      </w:r>
      <w:r w:rsidR="00BE225B">
        <w:rPr>
          <w:noProof/>
        </w:rPr>
        <w:fldChar w:fldCharType="end"/>
      </w:r>
      <w:bookmarkEnd w:id="21"/>
      <w:r>
        <w:t>: Operator Precedence</w:t>
      </w:r>
      <w:bookmarkEnd w:id="22"/>
    </w:p>
    <w:p w:rsidR="00D75778" w:rsidRPr="00EE58C4" w:rsidRDefault="0058663A" w:rsidP="00D75778">
      <w:pPr>
        <w:pStyle w:val="Rule"/>
        <w:rPr>
          <w:rStyle w:val="CodeChar"/>
          <w:rFonts w:asciiTheme="minorHAnsi" w:hAnsiTheme="minorHAnsi" w:cstheme="minorBidi"/>
          <w:shd w:val="clear" w:color="auto" w:fill="auto"/>
        </w:rPr>
      </w:pPr>
      <w:r>
        <w:t xml:space="preserve">When long expressions are broken down over multiple lines, </w:t>
      </w:r>
      <w:r w:rsidR="00D75778">
        <w:t>they shall be broken down just before an operator. Therefore, the first token on the new line shall be an operator. Example:</w:t>
      </w:r>
      <w:r w:rsidR="00D75778">
        <w:br/>
      </w:r>
      <w:r w:rsidR="00D75778" w:rsidRPr="00D75778">
        <w:rPr>
          <w:rStyle w:val="CodeChar"/>
        </w:rPr>
        <w:t>return a == b</w:t>
      </w:r>
      <w:r w:rsidR="00D75778" w:rsidRPr="00D75778">
        <w:rPr>
          <w:rStyle w:val="CodeChar"/>
        </w:rPr>
        <w:br/>
        <w:t xml:space="preserve">    &amp;&amp; c == d;</w:t>
      </w:r>
    </w:p>
    <w:p w:rsidR="00EE58C4" w:rsidRPr="00D03CD8" w:rsidRDefault="00EE58C4" w:rsidP="005D3BA4">
      <w:pPr>
        <w:pStyle w:val="Note"/>
        <w:rPr>
          <w:rStyle w:val="CodeChar"/>
          <w:rFonts w:asciiTheme="minorHAnsi" w:hAnsiTheme="minorHAnsi" w:cstheme="minorBidi"/>
          <w:shd w:val="clear" w:color="auto" w:fill="auto"/>
        </w:rPr>
      </w:pPr>
      <w:r>
        <w:t xml:space="preserve">When </w:t>
      </w:r>
      <w:proofErr w:type="gramStart"/>
      <w:r>
        <w:t xml:space="preserve">an </w:t>
      </w:r>
      <w:r w:rsidRPr="005D3BA4">
        <w:rPr>
          <w:rStyle w:val="CodeChar"/>
        </w:rPr>
        <w:t>?</w:t>
      </w:r>
      <w:proofErr w:type="gramEnd"/>
      <w:r w:rsidRPr="005D3BA4">
        <w:rPr>
          <w:rStyle w:val="CodeChar"/>
        </w:rPr>
        <w:t xml:space="preserve"> :</w:t>
      </w:r>
      <w:r>
        <w:t xml:space="preserve"> </w:t>
      </w:r>
      <w:proofErr w:type="gramStart"/>
      <w:r>
        <w:t>expression</w:t>
      </w:r>
      <w:proofErr w:type="gramEnd"/>
      <w:r>
        <w:t xml:space="preserve"> is broken down over multiple lines, both </w:t>
      </w:r>
      <w:r w:rsidRPr="005D3BA4">
        <w:rPr>
          <w:rStyle w:val="CodeChar"/>
        </w:rPr>
        <w:t>?</w:t>
      </w:r>
      <w:r>
        <w:t xml:space="preserve"> </w:t>
      </w:r>
      <w:proofErr w:type="gramStart"/>
      <w:r>
        <w:t xml:space="preserve">and </w:t>
      </w:r>
      <w:r w:rsidRPr="005D3BA4">
        <w:rPr>
          <w:rStyle w:val="CodeChar"/>
        </w:rPr>
        <w:t>:</w:t>
      </w:r>
      <w:proofErr w:type="gramEnd"/>
      <w:r>
        <w:t xml:space="preserve"> shall be the first token on a line. Example</w:t>
      </w:r>
      <w:proofErr w:type="gramStart"/>
      <w:r>
        <w:t>:</w:t>
      </w:r>
      <w:proofErr w:type="gramEnd"/>
      <w:r>
        <w:br/>
      </w:r>
      <w:r w:rsidRPr="005D3BA4">
        <w:rPr>
          <w:rStyle w:val="CodeChar"/>
        </w:rPr>
        <w:t xml:space="preserve">Colour c = </w:t>
      </w:r>
      <w:proofErr w:type="spellStart"/>
      <w:r w:rsidRPr="005D3BA4">
        <w:rPr>
          <w:rStyle w:val="CodeChar"/>
        </w:rPr>
        <w:t>todayIsMonday</w:t>
      </w:r>
      <w:proofErr w:type="spellEnd"/>
      <w:r w:rsidRPr="005D3BA4">
        <w:rPr>
          <w:rStyle w:val="CodeChar"/>
        </w:rPr>
        <w:br/>
        <w:t xml:space="preserve">    ? </w:t>
      </w:r>
      <w:proofErr w:type="spellStart"/>
      <w:r w:rsidRPr="005D3BA4">
        <w:rPr>
          <w:rStyle w:val="CodeChar"/>
        </w:rPr>
        <w:t>SomeVeryLargeFactoryFunctionThatTranslatesColours</w:t>
      </w:r>
      <w:proofErr w:type="spellEnd"/>
      <w:r w:rsidRPr="005D3BA4">
        <w:rPr>
          <w:rStyle w:val="CodeChar"/>
        </w:rPr>
        <w:t>(blue)</w:t>
      </w:r>
      <w:r w:rsidRPr="005D3BA4">
        <w:rPr>
          <w:rStyle w:val="CodeChar"/>
        </w:rPr>
        <w:br/>
        <w:t xml:space="preserve">    : </w:t>
      </w:r>
      <w:proofErr w:type="spellStart"/>
      <w:r w:rsidRPr="005D3BA4">
        <w:rPr>
          <w:rStyle w:val="CodeChar"/>
        </w:rPr>
        <w:t>SomeVeryLargeFactoryFunctionThatTranslatesColours</w:t>
      </w:r>
      <w:proofErr w:type="spellEnd"/>
      <w:r w:rsidRPr="005D3BA4">
        <w:rPr>
          <w:rStyle w:val="CodeChar"/>
        </w:rPr>
        <w:t>(green);</w:t>
      </w:r>
    </w:p>
    <w:p w:rsidR="000E37E2" w:rsidRPr="000E37E2" w:rsidRDefault="00D03CD8" w:rsidP="000E37E2">
      <w:pPr>
        <w:pStyle w:val="Rule"/>
        <w:rPr>
          <w:rStyle w:val="CodeChar"/>
          <w:rFonts w:asciiTheme="minorHAnsi" w:hAnsiTheme="minorHAnsi" w:cstheme="minorBidi"/>
          <w:shd w:val="clear" w:color="auto" w:fill="auto"/>
        </w:rPr>
      </w:pPr>
      <w:bookmarkStart w:id="23" w:name="_Ref415119381"/>
      <w:proofErr w:type="gramStart"/>
      <w:r w:rsidRPr="00A834D8">
        <w:rPr>
          <w:rStyle w:val="CodeChar"/>
        </w:rPr>
        <w:lastRenderedPageBreak/>
        <w:t>{</w:t>
      </w:r>
      <w:r>
        <w:t xml:space="preserve"> and</w:t>
      </w:r>
      <w:proofErr w:type="gramEnd"/>
      <w:r>
        <w:t xml:space="preserve"> </w:t>
      </w:r>
      <w:r w:rsidRPr="00A834D8">
        <w:rPr>
          <w:rStyle w:val="CodeChar"/>
        </w:rPr>
        <w:t>}</w:t>
      </w:r>
      <w:r>
        <w:t xml:space="preserve"> shall be the single token in one line (except when </w:t>
      </w:r>
      <w:r w:rsidRPr="00A834D8">
        <w:rPr>
          <w:rStyle w:val="CodeChar"/>
        </w:rPr>
        <w:t>}</w:t>
      </w:r>
      <w:r>
        <w:t xml:space="preserve"> is followed by </w:t>
      </w:r>
      <w:r w:rsidRPr="00A834D8">
        <w:rPr>
          <w:rStyle w:val="CodeChar"/>
        </w:rPr>
        <w:t>;)</w:t>
      </w:r>
      <w:r>
        <w:t>, except when used to define short arrays</w:t>
      </w:r>
      <w:r w:rsidR="00123435">
        <w:t>, when</w:t>
      </w:r>
      <w:r>
        <w:t xml:space="preserve"> </w:t>
      </w:r>
      <w:r w:rsidR="00123435">
        <w:t>used in a</w:t>
      </w:r>
      <w:r>
        <w:t xml:space="preserve"> lambda expressions containing only a single statement</w:t>
      </w:r>
      <w:r w:rsidR="00123435">
        <w:t xml:space="preserve">, and when </w:t>
      </w:r>
      <w:r w:rsidR="000E37E2">
        <w:t>used in an empty definition</w:t>
      </w:r>
      <w:r>
        <w:t>. Example:</w:t>
      </w:r>
      <w:r>
        <w:br/>
      </w:r>
      <w:r w:rsidRPr="00D03CD8">
        <w:rPr>
          <w:rStyle w:val="CodeChar"/>
        </w:rPr>
        <w:t>class C</w:t>
      </w:r>
      <w:r w:rsidRPr="00D03CD8">
        <w:rPr>
          <w:rStyle w:val="CodeChar"/>
        </w:rPr>
        <w:br/>
        <w:t>{</w:t>
      </w:r>
      <w:r>
        <w:br/>
      </w:r>
      <w:r w:rsidRPr="00D03CD8">
        <w:rPr>
          <w:rStyle w:val="CodeChar"/>
        </w:rPr>
        <w:t xml:space="preserve">    </w:t>
      </w:r>
      <w:proofErr w:type="spellStart"/>
      <w:r w:rsidRPr="00D03CD8">
        <w:rPr>
          <w:rStyle w:val="CodeChar"/>
        </w:rPr>
        <w:t>std</w:t>
      </w:r>
      <w:proofErr w:type="spellEnd"/>
      <w:r w:rsidRPr="00D03CD8">
        <w:rPr>
          <w:rStyle w:val="CodeChar"/>
        </w:rPr>
        <w:t>::array&lt;int</w:t>
      </w:r>
      <w:r w:rsidR="00095D1C">
        <w:rPr>
          <w:rStyle w:val="CodeChar"/>
        </w:rPr>
        <w:t>32_t</w:t>
      </w:r>
      <w:r w:rsidRPr="00D03CD8">
        <w:rPr>
          <w:rStyle w:val="CodeChar"/>
        </w:rPr>
        <w:t>, 4&gt; a = { 0, 2, 8, 64 };</w:t>
      </w:r>
      <w:r>
        <w:tab/>
      </w:r>
      <w:r>
        <w:sym w:font="Symbol" w:char="F0AC"/>
      </w:r>
      <w:r>
        <w:t xml:space="preserve"> short array</w:t>
      </w:r>
      <w:r w:rsidR="000E37E2">
        <w:br/>
      </w:r>
      <w:r>
        <w:br/>
      </w:r>
      <w:r w:rsidRPr="00D03CD8">
        <w:rPr>
          <w:rStyle w:val="CodeChar"/>
        </w:rPr>
        <w:t xml:space="preserve">    void F()</w:t>
      </w:r>
      <w:r>
        <w:br/>
      </w:r>
      <w:r w:rsidRPr="00D03CD8">
        <w:rPr>
          <w:rStyle w:val="CodeChar"/>
        </w:rPr>
        <w:t xml:space="preserve">    {</w:t>
      </w:r>
      <w:r>
        <w:br/>
      </w:r>
      <w:r w:rsidRPr="00D03CD8">
        <w:rPr>
          <w:rStyle w:val="CodeChar"/>
        </w:rPr>
        <w:t xml:space="preserve">        Schedule([</w:t>
      </w:r>
      <w:r>
        <w:rPr>
          <w:rStyle w:val="CodeChar"/>
        </w:rPr>
        <w:t>this</w:t>
      </w:r>
      <w:r w:rsidRPr="00D03CD8">
        <w:rPr>
          <w:rStyle w:val="CodeChar"/>
        </w:rPr>
        <w:t>]() { F(); });</w:t>
      </w:r>
      <w:r>
        <w:tab/>
      </w:r>
      <w:r>
        <w:tab/>
      </w:r>
      <w:r>
        <w:sym w:font="Symbol" w:char="F0AC"/>
      </w:r>
      <w:r>
        <w:t xml:space="preserve"> lambda function containing only a</w:t>
      </w:r>
      <w:r>
        <w:br/>
      </w:r>
      <w:r w:rsidR="000E37E2" w:rsidRPr="00D03CD8">
        <w:rPr>
          <w:rStyle w:val="CodeChar"/>
        </w:rPr>
        <w:t xml:space="preserve">    }</w:t>
      </w:r>
      <w:r>
        <w:tab/>
      </w:r>
      <w:r>
        <w:tab/>
      </w:r>
      <w:r>
        <w:tab/>
      </w:r>
      <w:r>
        <w:tab/>
      </w:r>
      <w:r>
        <w:tab/>
      </w:r>
      <w:r>
        <w:tab/>
      </w:r>
      <w:r>
        <w:tab/>
        <w:t>single statement</w:t>
      </w:r>
      <w:r w:rsidR="000E37E2">
        <w:br/>
      </w:r>
      <w:r>
        <w:br/>
      </w:r>
      <w:r w:rsidR="000E37E2">
        <w:rPr>
          <w:rStyle w:val="CodeChar"/>
        </w:rPr>
        <w:t xml:space="preserve">    void Empty()</w:t>
      </w:r>
      <w:r w:rsidR="000E37E2">
        <w:rPr>
          <w:rStyle w:val="CodeChar"/>
        </w:rPr>
        <w:br/>
        <w:t xml:space="preserve">    {}</w:t>
      </w:r>
      <w:r w:rsidR="000E37E2" w:rsidRPr="000E37E2">
        <w:tab/>
      </w:r>
      <w:r w:rsidR="000E37E2" w:rsidRPr="000E37E2">
        <w:tab/>
      </w:r>
      <w:r w:rsidR="000E37E2" w:rsidRPr="000E37E2">
        <w:tab/>
      </w:r>
      <w:r w:rsidR="000E37E2">
        <w:sym w:font="Symbol" w:char="F0AC"/>
      </w:r>
      <w:r w:rsidR="000E37E2">
        <w:t xml:space="preserve"> </w:t>
      </w:r>
      <w:r w:rsidR="000E37E2" w:rsidRPr="000E37E2">
        <w:t xml:space="preserve">When </w:t>
      </w:r>
      <w:r w:rsidR="000E37E2">
        <w:t xml:space="preserve">nothing is placed between </w:t>
      </w:r>
      <w:r w:rsidR="000E37E2" w:rsidRPr="000E37E2">
        <w:rPr>
          <w:rStyle w:val="CodeChar"/>
        </w:rPr>
        <w:t>{</w:t>
      </w:r>
      <w:r w:rsidR="000E37E2">
        <w:t xml:space="preserve"> and </w:t>
      </w:r>
      <w:r w:rsidR="000E37E2" w:rsidRPr="000E37E2">
        <w:rPr>
          <w:rStyle w:val="CodeChar"/>
        </w:rPr>
        <w:t>}</w:t>
      </w:r>
      <w:r w:rsidR="000E37E2">
        <w:t>, place them on the same line</w:t>
      </w:r>
      <w:r w:rsidRPr="00D03CD8">
        <w:rPr>
          <w:rStyle w:val="CodeChar"/>
        </w:rPr>
        <w:br/>
        <w:t>};</w:t>
      </w:r>
      <w:bookmarkEnd w:id="23"/>
    </w:p>
    <w:p w:rsidR="000E37E2" w:rsidRDefault="000E37E2" w:rsidP="000E37E2">
      <w:pPr>
        <w:pStyle w:val="Rationale"/>
      </w:pPr>
      <w:r>
        <w:t xml:space="preserve">Closing an empty </w:t>
      </w:r>
      <w:r w:rsidRPr="00F04716">
        <w:rPr>
          <w:rStyle w:val="CodeChar"/>
        </w:rPr>
        <w:t>{}</w:t>
      </w:r>
      <w:r>
        <w:t xml:space="preserve"> on the same line </w:t>
      </w:r>
      <w:r w:rsidR="00F04716">
        <w:t>communicates clearly that a class/function/loop is left empty by design. The special pattern of placing them together makes recognition instantaneous.</w:t>
      </w:r>
    </w:p>
    <w:p w:rsidR="00D03CD8" w:rsidRPr="00497E7D" w:rsidRDefault="000E37E2" w:rsidP="000E37E2">
      <w:pPr>
        <w:pStyle w:val="Rule"/>
      </w:pPr>
      <w:r>
        <w:t>When defining a “Name tag”, where the type defined contains no functionality but only acts as a unique name, place the whole declaration on a single line. Example:</w:t>
      </w:r>
      <w:r>
        <w:rPr>
          <w:rStyle w:val="CodeChar"/>
        </w:rPr>
        <w:br/>
      </w:r>
      <w:proofErr w:type="spellStart"/>
      <w:r>
        <w:rPr>
          <w:rStyle w:val="CodeChar"/>
        </w:rPr>
        <w:t>struct</w:t>
      </w:r>
      <w:proofErr w:type="spellEnd"/>
      <w:r>
        <w:rPr>
          <w:rStyle w:val="CodeChar"/>
        </w:rPr>
        <w:t xml:space="preserve"> </w:t>
      </w:r>
      <w:proofErr w:type="spellStart"/>
      <w:r>
        <w:rPr>
          <w:rStyle w:val="CodeChar"/>
        </w:rPr>
        <w:t>Uart</w:t>
      </w:r>
      <w:proofErr w:type="spellEnd"/>
      <w:r w:rsidRPr="000E37E2">
        <w:rPr>
          <w:rStyle w:val="CodeChar"/>
        </w:rPr>
        <w:t xml:space="preserve">: </w:t>
      </w:r>
      <w:proofErr w:type="spellStart"/>
      <w:r w:rsidRPr="000E37E2">
        <w:rPr>
          <w:rStyle w:val="CodeChar"/>
        </w:rPr>
        <w:t>hal</w:t>
      </w:r>
      <w:proofErr w:type="spellEnd"/>
      <w:r w:rsidRPr="000E37E2">
        <w:rPr>
          <w:rStyle w:val="CodeChar"/>
        </w:rPr>
        <w:t>::</w:t>
      </w:r>
      <w:proofErr w:type="spellStart"/>
      <w:r w:rsidRPr="000E37E2">
        <w:rPr>
          <w:rStyle w:val="CodeChar"/>
        </w:rPr>
        <w:t>Uart</w:t>
      </w:r>
      <w:proofErr w:type="spellEnd"/>
      <w:r w:rsidRPr="000E37E2">
        <w:rPr>
          <w:rStyle w:val="CodeChar"/>
        </w:rPr>
        <w:t>::Name&lt;</w:t>
      </w:r>
      <w:proofErr w:type="spellStart"/>
      <w:r w:rsidRPr="000E37E2">
        <w:rPr>
          <w:rStyle w:val="CodeChar"/>
        </w:rPr>
        <w:t>Uart</w:t>
      </w:r>
      <w:proofErr w:type="spellEnd"/>
      <w:r w:rsidRPr="000E37E2">
        <w:rPr>
          <w:rStyle w:val="CodeChar"/>
        </w:rPr>
        <w:t>&gt; {};</w:t>
      </w:r>
    </w:p>
    <w:p w:rsidR="00B763E1" w:rsidRDefault="00F07EF5" w:rsidP="00B763E1">
      <w:pPr>
        <w:pStyle w:val="Heading1"/>
      </w:pPr>
      <w:r>
        <w:t>Miscellaneous</w:t>
      </w:r>
    </w:p>
    <w:p w:rsidR="00B320D1" w:rsidRPr="00B320D1" w:rsidRDefault="00963A7F" w:rsidP="00963A7F">
      <w:pPr>
        <w:pStyle w:val="Rule"/>
        <w:rPr>
          <w:rStyle w:val="CodeChar"/>
          <w:rFonts w:asciiTheme="minorHAnsi" w:hAnsiTheme="minorHAnsi" w:cstheme="minorBidi"/>
          <w:shd w:val="clear" w:color="auto" w:fill="auto"/>
        </w:rPr>
      </w:pPr>
      <w:r>
        <w:t xml:space="preserve">#include statements shall include standard headers in </w:t>
      </w:r>
      <w:r w:rsidRPr="00B722E8">
        <w:rPr>
          <w:rStyle w:val="CodeChar"/>
        </w:rPr>
        <w:t>&lt; &gt;</w:t>
      </w:r>
      <w:r>
        <w:t xml:space="preserve">, and all other headers in </w:t>
      </w:r>
      <w:r>
        <w:rPr>
          <w:rStyle w:val="CodeChar"/>
        </w:rPr>
        <w:t>"</w:t>
      </w:r>
      <w:r w:rsidRPr="00B722E8">
        <w:rPr>
          <w:rStyle w:val="CodeChar"/>
        </w:rPr>
        <w:t xml:space="preserve"> </w:t>
      </w:r>
      <w:r>
        <w:rPr>
          <w:rStyle w:val="CodeChar"/>
        </w:rPr>
        <w:t>"</w:t>
      </w:r>
      <w:r>
        <w:t xml:space="preserve">. If a standard C header is needed (such as </w:t>
      </w:r>
      <w:r w:rsidRPr="00B722E8">
        <w:rPr>
          <w:rStyle w:val="CodeChar"/>
        </w:rPr>
        <w:t>&lt;</w:t>
      </w:r>
      <w:proofErr w:type="spellStart"/>
      <w:r w:rsidRPr="00B722E8">
        <w:rPr>
          <w:rStyle w:val="CodeChar"/>
        </w:rPr>
        <w:t>stdlib.h</w:t>
      </w:r>
      <w:proofErr w:type="spellEnd"/>
      <w:r w:rsidRPr="00B722E8">
        <w:rPr>
          <w:rStyle w:val="CodeChar"/>
        </w:rPr>
        <w:t>&gt;</w:t>
      </w:r>
      <w:r>
        <w:t>), the equivalent C++ header shall be used (</w:t>
      </w:r>
      <w:r w:rsidRPr="00B722E8">
        <w:rPr>
          <w:rStyle w:val="CodeChar"/>
        </w:rPr>
        <w:t>&lt;</w:t>
      </w:r>
      <w:proofErr w:type="spellStart"/>
      <w:r w:rsidRPr="00B722E8">
        <w:rPr>
          <w:rStyle w:val="CodeChar"/>
        </w:rPr>
        <w:t>cstdlib</w:t>
      </w:r>
      <w:proofErr w:type="spellEnd"/>
      <w:r w:rsidRPr="00B722E8">
        <w:rPr>
          <w:rStyle w:val="CodeChar"/>
        </w:rPr>
        <w:t>&gt;</w:t>
      </w:r>
      <w:r>
        <w:t xml:space="preserve">). Standard header shall be included </w:t>
      </w:r>
      <w:r w:rsidR="00B320D1">
        <w:t>after</w:t>
      </w:r>
      <w:r>
        <w:t xml:space="preserve"> other headers, and (as second ordering criterion) includes shall be alphabetically ordered. Example:</w:t>
      </w:r>
      <w:r>
        <w:br/>
      </w:r>
      <w:r w:rsidRPr="00B722E8">
        <w:rPr>
          <w:rStyle w:val="CodeChar"/>
        </w:rPr>
        <w:t>#include "event/EventHandler.hpp"</w:t>
      </w:r>
      <w:r w:rsidRPr="00B722E8">
        <w:rPr>
          <w:rStyle w:val="CodeChar"/>
        </w:rPr>
        <w:br/>
      </w:r>
      <w:r w:rsidR="00EF724E" w:rsidRPr="00B722E8">
        <w:rPr>
          <w:rStyle w:val="CodeChar"/>
        </w:rPr>
        <w:t>#include "</w:t>
      </w:r>
      <w:proofErr w:type="spellStart"/>
      <w:r w:rsidR="00EF724E" w:rsidRPr="00B722E8">
        <w:rPr>
          <w:rStyle w:val="CodeChar"/>
        </w:rPr>
        <w:t>util</w:t>
      </w:r>
      <w:proofErr w:type="spellEnd"/>
      <w:r w:rsidR="00EF724E" w:rsidRPr="00B722E8">
        <w:rPr>
          <w:rStyle w:val="CodeChar"/>
        </w:rPr>
        <w:t>/InterfaceConnector.hpp"</w:t>
      </w:r>
      <w:r w:rsidR="00EF724E">
        <w:rPr>
          <w:rStyle w:val="CodeChar"/>
        </w:rPr>
        <w:br/>
      </w:r>
      <w:r w:rsidRPr="00B722E8">
        <w:rPr>
          <w:rStyle w:val="CodeChar"/>
        </w:rPr>
        <w:t>#include "</w:t>
      </w:r>
      <w:proofErr w:type="spellStart"/>
      <w:r w:rsidRPr="00B722E8">
        <w:rPr>
          <w:rStyle w:val="CodeChar"/>
        </w:rPr>
        <w:t>util</w:t>
      </w:r>
      <w:proofErr w:type="spellEnd"/>
      <w:r w:rsidRPr="00B722E8">
        <w:rPr>
          <w:rStyle w:val="CodeChar"/>
        </w:rPr>
        <w:t>/Optional.hpp"</w:t>
      </w:r>
      <w:r w:rsidR="00B320D1">
        <w:rPr>
          <w:rStyle w:val="CodeChar"/>
        </w:rPr>
        <w:br/>
      </w:r>
      <w:r w:rsidR="00B320D1" w:rsidRPr="00B722E8">
        <w:rPr>
          <w:rStyle w:val="CodeChar"/>
        </w:rPr>
        <w:t>#include &lt;array&gt;</w:t>
      </w:r>
      <w:r w:rsidR="00B320D1" w:rsidRPr="00B722E8">
        <w:rPr>
          <w:rStyle w:val="CodeChar"/>
        </w:rPr>
        <w:br/>
      </w:r>
      <w:r w:rsidR="00B320D1">
        <w:rPr>
          <w:rStyle w:val="CodeChar"/>
        </w:rPr>
        <w:t>#include &lt;</w:t>
      </w:r>
      <w:proofErr w:type="spellStart"/>
      <w:r w:rsidR="00B320D1">
        <w:rPr>
          <w:rStyle w:val="CodeChar"/>
        </w:rPr>
        <w:t>cassert</w:t>
      </w:r>
      <w:proofErr w:type="spellEnd"/>
      <w:r w:rsidR="00B320D1">
        <w:rPr>
          <w:rStyle w:val="CodeChar"/>
        </w:rPr>
        <w:t>&gt;</w:t>
      </w:r>
    </w:p>
    <w:p w:rsidR="00B320D1" w:rsidRDefault="00B320D1" w:rsidP="00B320D1">
      <w:pPr>
        <w:pStyle w:val="Rationale"/>
        <w:rPr>
          <w:rStyle w:val="CodeChar"/>
          <w:rFonts w:asciiTheme="minorHAnsi" w:hAnsiTheme="minorHAnsi" w:cstheme="minorBidi"/>
          <w:shd w:val="clear" w:color="auto" w:fill="auto"/>
        </w:rPr>
      </w:pPr>
      <w:r>
        <w:rPr>
          <w:rStyle w:val="CodeChar"/>
          <w:rFonts w:asciiTheme="minorHAnsi" w:hAnsiTheme="minorHAnsi" w:cstheme="minorBidi"/>
          <w:shd w:val="clear" w:color="auto" w:fill="auto"/>
        </w:rPr>
        <w:t>Placing standard headers after other headers minimizes the chance that a normal header gratuitously includes a standard header; any such omissions are therefore easier to detect.</w:t>
      </w:r>
    </w:p>
    <w:p w:rsidR="00B320D1" w:rsidRDefault="00B320D1" w:rsidP="00B320D1">
      <w:pPr>
        <w:pStyle w:val="Rule"/>
        <w:rPr>
          <w:rStyle w:val="CodeChar"/>
          <w:rFonts w:asciiTheme="minorHAnsi" w:hAnsiTheme="minorHAnsi" w:cstheme="minorBidi"/>
          <w:shd w:val="clear" w:color="auto" w:fill="auto"/>
        </w:rPr>
      </w:pPr>
      <w:r>
        <w:rPr>
          <w:rStyle w:val="CodeChar"/>
          <w:rFonts w:asciiTheme="minorHAnsi" w:hAnsiTheme="minorHAnsi" w:cstheme="minorBidi"/>
          <w:shd w:val="clear" w:color="auto" w:fill="auto"/>
        </w:rPr>
        <w:t>Class data members shall be initialized by the constructor. Note that data members of class type are always initialized and therefore need no explicit initialization</w:t>
      </w:r>
      <w:r w:rsidR="00734D64">
        <w:rPr>
          <w:rStyle w:val="CodeChar"/>
          <w:rFonts w:asciiTheme="minorHAnsi" w:hAnsiTheme="minorHAnsi" w:cstheme="minorBidi"/>
          <w:shd w:val="clear" w:color="auto" w:fill="auto"/>
        </w:rPr>
        <w:t>. Example:</w:t>
      </w:r>
      <w:r w:rsidR="00734D64">
        <w:rPr>
          <w:rStyle w:val="CodeChar"/>
          <w:rFonts w:asciiTheme="minorHAnsi" w:hAnsiTheme="minorHAnsi" w:cstheme="minorBidi"/>
          <w:shd w:val="clear" w:color="auto" w:fill="auto"/>
        </w:rPr>
        <w:br/>
      </w:r>
      <w:proofErr w:type="spellStart"/>
      <w:r w:rsidR="00734D64" w:rsidRPr="00734D64">
        <w:rPr>
          <w:rStyle w:val="CodeChar"/>
        </w:rPr>
        <w:t>struct</w:t>
      </w:r>
      <w:proofErr w:type="spellEnd"/>
      <w:r w:rsidR="00734D64" w:rsidRPr="00734D64">
        <w:rPr>
          <w:rStyle w:val="CodeChar"/>
        </w:rPr>
        <w:t xml:space="preserve"> C</w:t>
      </w:r>
      <w:r w:rsidR="00734D64" w:rsidRPr="00734D64">
        <w:rPr>
          <w:rStyle w:val="CodeChar"/>
        </w:rPr>
        <w:br/>
        <w:t>{</w:t>
      </w:r>
      <w:r w:rsidR="00734D64" w:rsidRPr="00734D64">
        <w:rPr>
          <w:rStyle w:val="CodeChar"/>
        </w:rPr>
        <w:br/>
        <w:t xml:space="preserve">    C()</w:t>
      </w:r>
      <w:r w:rsidR="00734D64" w:rsidRPr="00734D64">
        <w:rPr>
          <w:rStyle w:val="CodeChar"/>
        </w:rPr>
        <w:br/>
        <w:t xml:space="preserve">        : member1(0)</w:t>
      </w:r>
      <w:r w:rsidR="00734D64" w:rsidRPr="00734D64">
        <w:tab/>
      </w:r>
      <w:r w:rsidR="00734D64" w:rsidRPr="00734D64">
        <w:tab/>
      </w:r>
      <w:r w:rsidR="00734D64" w:rsidRPr="00734D64">
        <w:rPr>
          <w:rStyle w:val="CodeChar"/>
        </w:rPr>
        <w:t>int</w:t>
      </w:r>
      <w:r w:rsidR="008E691D">
        <w:rPr>
          <w:rStyle w:val="CodeChar"/>
        </w:rPr>
        <w:t>32_t</w:t>
      </w:r>
      <w:r w:rsidR="00734D64" w:rsidRPr="00734D64">
        <w:t>s are not initialized by default</w:t>
      </w:r>
      <w:r w:rsidR="00734D64">
        <w:t xml:space="preserve"> and therefore require</w:t>
      </w:r>
      <w:r w:rsidR="00734D64" w:rsidRPr="00734D64">
        <w:br/>
      </w:r>
      <w:r w:rsidR="00734D64" w:rsidRPr="00734D64">
        <w:rPr>
          <w:rStyle w:val="CodeChar"/>
        </w:rPr>
        <w:t xml:space="preserve">    {}</w:t>
      </w:r>
      <w:r w:rsidR="00734D64" w:rsidRPr="00734D64">
        <w:tab/>
      </w:r>
      <w:r w:rsidR="00734D64" w:rsidRPr="00734D64">
        <w:tab/>
      </w:r>
      <w:r w:rsidR="00734D64" w:rsidRPr="00734D64">
        <w:tab/>
      </w:r>
      <w:r w:rsidR="00734D64" w:rsidRPr="00734D64">
        <w:tab/>
        <w:t>explicit initialization</w:t>
      </w:r>
      <w:r w:rsidR="00734D64" w:rsidRPr="00734D64">
        <w:rPr>
          <w:rStyle w:val="CodeChar"/>
        </w:rPr>
        <w:br/>
      </w:r>
      <w:r w:rsidR="00734D64" w:rsidRPr="00734D64">
        <w:rPr>
          <w:rStyle w:val="CodeChar"/>
        </w:rPr>
        <w:br/>
        <w:t xml:space="preserve">    int</w:t>
      </w:r>
      <w:r w:rsidR="008E691D">
        <w:rPr>
          <w:rStyle w:val="CodeChar"/>
        </w:rPr>
        <w:t>32_t</w:t>
      </w:r>
      <w:r w:rsidR="00734D64" w:rsidRPr="00734D64">
        <w:rPr>
          <w:rStyle w:val="CodeChar"/>
        </w:rPr>
        <w:t xml:space="preserve"> member1;</w:t>
      </w:r>
      <w:r w:rsidR="00734D64" w:rsidRPr="00734D64">
        <w:rPr>
          <w:rStyle w:val="CodeChar"/>
        </w:rPr>
        <w:br/>
        <w:t xml:space="preserve">    int</w:t>
      </w:r>
      <w:r w:rsidR="008E691D">
        <w:rPr>
          <w:rStyle w:val="CodeChar"/>
        </w:rPr>
        <w:t>32_t</w:t>
      </w:r>
      <w:r w:rsidR="00734D64" w:rsidRPr="00734D64">
        <w:rPr>
          <w:rStyle w:val="CodeChar"/>
        </w:rPr>
        <w:t xml:space="preserve"> member2 = 3;</w:t>
      </w:r>
      <w:r w:rsidR="00734D64" w:rsidRPr="00734D64">
        <w:tab/>
        <w:t>If possible, in-class initialization</w:t>
      </w:r>
      <w:r w:rsidR="00734D64">
        <w:t xml:space="preserve"> is preferred since this</w:t>
      </w:r>
      <w:r w:rsidR="00734D64" w:rsidRPr="00734D64">
        <w:rPr>
          <w:rStyle w:val="CodeChar"/>
        </w:rPr>
        <w:br/>
        <w:t>};</w:t>
      </w:r>
      <w:r w:rsidR="00734D64" w:rsidRPr="00734D64">
        <w:tab/>
      </w:r>
      <w:r w:rsidR="00734D64" w:rsidRPr="00734D64">
        <w:tab/>
      </w:r>
      <w:r w:rsidR="00734D64" w:rsidRPr="00734D64">
        <w:tab/>
      </w:r>
      <w:r w:rsidR="00734D64" w:rsidRPr="00734D64">
        <w:tab/>
      </w:r>
      <w:r w:rsidR="00734D64" w:rsidRPr="00734D64">
        <w:tab/>
        <w:t>eliminates the need</w:t>
      </w:r>
      <w:r w:rsidR="00734D64">
        <w:t xml:space="preserve"> to initialize the member in each constructor</w:t>
      </w:r>
    </w:p>
    <w:p w:rsidR="00B320D1" w:rsidRPr="00B320D1" w:rsidRDefault="00B320D1" w:rsidP="00B320D1">
      <w:pPr>
        <w:pStyle w:val="Rule"/>
        <w:rPr>
          <w:rStyle w:val="CodeChar"/>
          <w:rFonts w:asciiTheme="minorHAnsi" w:hAnsiTheme="minorHAnsi" w:cstheme="minorBidi"/>
          <w:shd w:val="clear" w:color="auto" w:fill="auto"/>
        </w:rPr>
      </w:pPr>
      <w:r>
        <w:rPr>
          <w:rStyle w:val="CodeChar"/>
          <w:rFonts w:asciiTheme="minorHAnsi" w:hAnsiTheme="minorHAnsi" w:cstheme="minorBidi"/>
          <w:shd w:val="clear" w:color="auto" w:fill="auto"/>
        </w:rPr>
        <w:t>Stack variables shall be initialized at their point of declaration. Example:</w:t>
      </w:r>
      <w:r>
        <w:rPr>
          <w:rStyle w:val="CodeChar"/>
          <w:rFonts w:asciiTheme="minorHAnsi" w:hAnsiTheme="minorHAnsi" w:cstheme="minorBidi"/>
          <w:shd w:val="clear" w:color="auto" w:fill="auto"/>
        </w:rPr>
        <w:br/>
      </w:r>
      <w:r w:rsidRPr="00B320D1">
        <w:rPr>
          <w:rStyle w:val="CodeChar"/>
        </w:rPr>
        <w:t>void F()</w:t>
      </w:r>
      <w:r w:rsidRPr="00B320D1">
        <w:rPr>
          <w:rStyle w:val="CodeChar"/>
        </w:rPr>
        <w:br/>
      </w:r>
      <w:r w:rsidRPr="00B320D1">
        <w:rPr>
          <w:rStyle w:val="CodeChar"/>
        </w:rPr>
        <w:lastRenderedPageBreak/>
        <w:t>{</w:t>
      </w:r>
      <w:r w:rsidRPr="00B320D1">
        <w:rPr>
          <w:rStyle w:val="CodeChar"/>
        </w:rPr>
        <w:br/>
        <w:t xml:space="preserve">    </w:t>
      </w:r>
      <w:proofErr w:type="spellStart"/>
      <w:r w:rsidRPr="00B320D1">
        <w:rPr>
          <w:rStyle w:val="CodeChar"/>
        </w:rPr>
        <w:t>int</w:t>
      </w:r>
      <w:proofErr w:type="spellEnd"/>
      <w:r w:rsidRPr="00B320D1">
        <w:rPr>
          <w:rStyle w:val="CodeChar"/>
        </w:rPr>
        <w:t xml:space="preserve"> x = 0;</w:t>
      </w:r>
      <w:r w:rsidRPr="00B320D1">
        <w:rPr>
          <w:rStyle w:val="CodeChar"/>
        </w:rPr>
        <w:br/>
        <w:t xml:space="preserve">    if (</w:t>
      </w:r>
      <w:proofErr w:type="spellStart"/>
      <w:r w:rsidRPr="00B320D1">
        <w:rPr>
          <w:rStyle w:val="CodeChar"/>
        </w:rPr>
        <w:t>SomeCondition</w:t>
      </w:r>
      <w:proofErr w:type="spellEnd"/>
      <w:r w:rsidRPr="00B320D1">
        <w:rPr>
          <w:rStyle w:val="CodeChar"/>
        </w:rPr>
        <w:t>())</w:t>
      </w:r>
      <w:r w:rsidRPr="00B320D1">
        <w:rPr>
          <w:rStyle w:val="CodeChar"/>
        </w:rPr>
        <w:br/>
        <w:t xml:space="preserve">        x = 5;</w:t>
      </w:r>
      <w:r w:rsidRPr="00B320D1">
        <w:rPr>
          <w:rStyle w:val="CodeChar"/>
        </w:rPr>
        <w:br/>
        <w:t xml:space="preserve">    else</w:t>
      </w:r>
      <w:r w:rsidRPr="00B320D1">
        <w:rPr>
          <w:rStyle w:val="CodeChar"/>
        </w:rPr>
        <w:br/>
        <w:t xml:space="preserve">        x = 10;</w:t>
      </w:r>
      <w:r w:rsidRPr="00B320D1">
        <w:rPr>
          <w:rStyle w:val="CodeChar"/>
        </w:rPr>
        <w:br/>
        <w:t>}</w:t>
      </w:r>
    </w:p>
    <w:p w:rsidR="00963A7F" w:rsidRPr="008E7640" w:rsidRDefault="00963A7F" w:rsidP="00963A7F">
      <w:pPr>
        <w:pStyle w:val="Rule"/>
        <w:rPr>
          <w:rStyle w:val="CodeChar"/>
          <w:rFonts w:asciiTheme="minorHAnsi" w:hAnsiTheme="minorHAnsi" w:cstheme="minorBidi"/>
          <w:shd w:val="clear" w:color="auto" w:fill="auto"/>
        </w:rPr>
      </w:pPr>
      <w:r>
        <w:rPr>
          <w:rStyle w:val="CodeChar"/>
          <w:rFonts w:asciiTheme="minorHAnsi" w:hAnsiTheme="minorHAnsi" w:cstheme="minorBidi"/>
          <w:shd w:val="clear" w:color="auto" w:fill="auto"/>
        </w:rPr>
        <w:t xml:space="preserve">Multiple </w:t>
      </w:r>
      <w:r w:rsidRPr="008E7640">
        <w:rPr>
          <w:rStyle w:val="CodeChar"/>
        </w:rPr>
        <w:t>return</w:t>
      </w:r>
      <w:r>
        <w:rPr>
          <w:rStyle w:val="CodeChar"/>
          <w:rFonts w:asciiTheme="minorHAnsi" w:hAnsiTheme="minorHAnsi" w:cstheme="minorBidi"/>
          <w:shd w:val="clear" w:color="auto" w:fill="auto"/>
        </w:rPr>
        <w:t xml:space="preserve"> statements are preferred in favour of more complex code. A precondition for this is that</w:t>
      </w:r>
      <w:r w:rsidR="00FC2EF7">
        <w:rPr>
          <w:rStyle w:val="CodeChar"/>
          <w:rFonts w:asciiTheme="minorHAnsi" w:hAnsiTheme="minorHAnsi" w:cstheme="minorBidi"/>
          <w:shd w:val="clear" w:color="auto" w:fill="auto"/>
        </w:rPr>
        <w:t xml:space="preserve"> either the return is an early return on a precondition check, or</w:t>
      </w:r>
      <w:r>
        <w:rPr>
          <w:rStyle w:val="CodeChar"/>
          <w:rFonts w:asciiTheme="minorHAnsi" w:hAnsiTheme="minorHAnsi" w:cstheme="minorBidi"/>
          <w:shd w:val="clear" w:color="auto" w:fill="auto"/>
        </w:rPr>
        <w:t xml:space="preserve"> the containing function </w:t>
      </w:r>
      <w:r w:rsidR="00FC2EF7">
        <w:rPr>
          <w:rStyle w:val="CodeChar"/>
          <w:rFonts w:asciiTheme="minorHAnsi" w:hAnsiTheme="minorHAnsi" w:cstheme="minorBidi"/>
          <w:shd w:val="clear" w:color="auto" w:fill="auto"/>
        </w:rPr>
        <w:t xml:space="preserve">is </w:t>
      </w:r>
      <w:r>
        <w:rPr>
          <w:rStyle w:val="CodeChar"/>
          <w:rFonts w:asciiTheme="minorHAnsi" w:hAnsiTheme="minorHAnsi" w:cstheme="minorBidi"/>
          <w:shd w:val="clear" w:color="auto" w:fill="auto"/>
        </w:rPr>
        <w:t xml:space="preserve">short, </w:t>
      </w:r>
      <w:r w:rsidR="00FC2EF7">
        <w:rPr>
          <w:rStyle w:val="CodeChar"/>
          <w:rFonts w:asciiTheme="minorHAnsi" w:hAnsiTheme="minorHAnsi" w:cstheme="minorBidi"/>
          <w:shd w:val="clear" w:color="auto" w:fill="auto"/>
        </w:rPr>
        <w:t>with logic that is easy to follow</w:t>
      </w:r>
      <w:r>
        <w:rPr>
          <w:rStyle w:val="CodeChar"/>
          <w:rFonts w:asciiTheme="minorHAnsi" w:hAnsiTheme="minorHAnsi" w:cstheme="minorBidi"/>
          <w:shd w:val="clear" w:color="auto" w:fill="auto"/>
        </w:rPr>
        <w:t>. Example:</w:t>
      </w:r>
      <w:r>
        <w:rPr>
          <w:rStyle w:val="CodeChar"/>
          <w:rFonts w:asciiTheme="minorHAnsi" w:hAnsiTheme="minorHAnsi" w:cstheme="minorBidi"/>
          <w:shd w:val="clear" w:color="auto" w:fill="auto"/>
        </w:rPr>
        <w:br/>
      </w:r>
      <w:r w:rsidRPr="008E7640">
        <w:rPr>
          <w:rStyle w:val="CodeChar"/>
        </w:rPr>
        <w:t>int</w:t>
      </w:r>
      <w:r w:rsidR="002D2AD7">
        <w:rPr>
          <w:rStyle w:val="CodeChar"/>
        </w:rPr>
        <w:t>32_t</w:t>
      </w:r>
      <w:r w:rsidRPr="008E7640">
        <w:rPr>
          <w:rStyle w:val="CodeChar"/>
        </w:rPr>
        <w:t xml:space="preserve"> Max(int</w:t>
      </w:r>
      <w:r w:rsidR="002D2AD7">
        <w:rPr>
          <w:rStyle w:val="CodeChar"/>
        </w:rPr>
        <w:t>32_t</w:t>
      </w:r>
      <w:r w:rsidRPr="008E7640">
        <w:rPr>
          <w:rStyle w:val="CodeChar"/>
        </w:rPr>
        <w:t xml:space="preserve"> a, int</w:t>
      </w:r>
      <w:r w:rsidR="002D2AD7">
        <w:rPr>
          <w:rStyle w:val="CodeChar"/>
        </w:rPr>
        <w:t>32_t</w:t>
      </w:r>
      <w:r w:rsidRPr="008E7640">
        <w:rPr>
          <w:rStyle w:val="CodeChar"/>
        </w:rPr>
        <w:t xml:space="preserve"> b)</w:t>
      </w:r>
      <w:r w:rsidRPr="008E7640">
        <w:rPr>
          <w:rStyle w:val="CodeChar"/>
        </w:rPr>
        <w:br/>
        <w:t>{</w:t>
      </w:r>
      <w:r w:rsidRPr="008E7640">
        <w:rPr>
          <w:rStyle w:val="CodeChar"/>
        </w:rPr>
        <w:br/>
        <w:t xml:space="preserve">    if (a &gt;= b)</w:t>
      </w:r>
      <w:r w:rsidRPr="008E7640">
        <w:rPr>
          <w:rStyle w:val="CodeChar"/>
        </w:rPr>
        <w:br/>
        <w:t xml:space="preserve">        return a;</w:t>
      </w:r>
      <w:r w:rsidRPr="008E7640">
        <w:rPr>
          <w:rStyle w:val="CodeChar"/>
        </w:rPr>
        <w:br/>
        <w:t xml:space="preserve">    else</w:t>
      </w:r>
      <w:r w:rsidRPr="008E7640">
        <w:rPr>
          <w:rStyle w:val="CodeChar"/>
        </w:rPr>
        <w:br/>
        <w:t xml:space="preserve">        return b;</w:t>
      </w:r>
      <w:r w:rsidRPr="008E7640">
        <w:rPr>
          <w:rStyle w:val="CodeChar"/>
        </w:rPr>
        <w:br/>
        <w:t>}</w:t>
      </w:r>
    </w:p>
    <w:p w:rsidR="00142495" w:rsidRPr="00142495" w:rsidRDefault="00142495" w:rsidP="00580246">
      <w:pPr>
        <w:pStyle w:val="Rule"/>
        <w:rPr>
          <w:rStyle w:val="CodeChar"/>
          <w:rFonts w:asciiTheme="minorHAnsi" w:hAnsiTheme="minorHAnsi" w:cstheme="minorBidi"/>
          <w:shd w:val="clear" w:color="auto" w:fill="auto"/>
        </w:rPr>
      </w:pPr>
      <w:proofErr w:type="gramStart"/>
      <w:r w:rsidRPr="00AE53A7">
        <w:rPr>
          <w:rStyle w:val="CodeChar"/>
        </w:rPr>
        <w:t>int32_t</w:t>
      </w:r>
      <w:proofErr w:type="gramEnd"/>
      <w:r>
        <w:rPr>
          <w:rStyle w:val="CodeChar"/>
          <w:rFonts w:asciiTheme="minorHAnsi" w:hAnsiTheme="minorHAnsi" w:cstheme="minorBidi"/>
          <w:shd w:val="clear" w:color="auto" w:fill="auto"/>
        </w:rPr>
        <w:t xml:space="preserve"> shall be used in favour of </w:t>
      </w:r>
      <w:r w:rsidRPr="00AE53A7">
        <w:rPr>
          <w:rStyle w:val="CodeChar"/>
        </w:rPr>
        <w:t>int</w:t>
      </w:r>
      <w:r>
        <w:rPr>
          <w:rStyle w:val="CodeChar"/>
          <w:rFonts w:asciiTheme="minorHAnsi" w:hAnsiTheme="minorHAnsi" w:cstheme="minorBidi"/>
          <w:shd w:val="clear" w:color="auto" w:fill="auto"/>
        </w:rPr>
        <w:t xml:space="preserve">. In general, exact-width integer types should be used in favour of types like </w:t>
      </w:r>
      <w:r w:rsidRPr="00AE53A7">
        <w:rPr>
          <w:rStyle w:val="CodeChar"/>
        </w:rPr>
        <w:t>short</w:t>
      </w:r>
      <w:r>
        <w:rPr>
          <w:rStyle w:val="CodeChar"/>
          <w:rFonts w:asciiTheme="minorHAnsi" w:hAnsiTheme="minorHAnsi" w:cstheme="minorBidi"/>
          <w:shd w:val="clear" w:color="auto" w:fill="auto"/>
        </w:rPr>
        <w:t xml:space="preserve">, </w:t>
      </w:r>
      <w:r w:rsidRPr="00AE53A7">
        <w:rPr>
          <w:rStyle w:val="CodeChar"/>
        </w:rPr>
        <w:t>long</w:t>
      </w:r>
      <w:r>
        <w:rPr>
          <w:rStyle w:val="CodeChar"/>
          <w:rFonts w:asciiTheme="minorHAnsi" w:hAnsiTheme="minorHAnsi" w:cstheme="minorBidi"/>
          <w:shd w:val="clear" w:color="auto" w:fill="auto"/>
        </w:rPr>
        <w:t>, etc.</w:t>
      </w:r>
    </w:p>
    <w:p w:rsidR="00AE53A7" w:rsidRDefault="00AE53A7" w:rsidP="00AE53A7">
      <w:pPr>
        <w:pStyle w:val="Rule"/>
        <w:rPr>
          <w:rStyle w:val="CodeChar"/>
          <w:rFonts w:asciiTheme="minorHAnsi" w:hAnsiTheme="minorHAnsi" w:cstheme="minorBidi"/>
          <w:shd w:val="clear" w:color="auto" w:fill="auto"/>
        </w:rPr>
      </w:pPr>
      <w:r>
        <w:rPr>
          <w:rStyle w:val="CodeChar"/>
          <w:rFonts w:asciiTheme="minorHAnsi" w:hAnsiTheme="minorHAnsi" w:cstheme="minorBidi"/>
          <w:shd w:val="clear" w:color="auto" w:fill="auto"/>
        </w:rPr>
        <w:t xml:space="preserve">Exact-width integer types shall be used without their </w:t>
      </w:r>
      <w:proofErr w:type="spellStart"/>
      <w:r w:rsidRPr="00197ED2">
        <w:rPr>
          <w:rStyle w:val="CodeChar"/>
        </w:rPr>
        <w:t>std</w:t>
      </w:r>
      <w:proofErr w:type="spellEnd"/>
      <w:proofErr w:type="gramStart"/>
      <w:r w:rsidRPr="00197ED2">
        <w:rPr>
          <w:rStyle w:val="CodeChar"/>
        </w:rPr>
        <w:t>::</w:t>
      </w:r>
      <w:proofErr w:type="gramEnd"/>
      <w:r>
        <w:rPr>
          <w:rStyle w:val="CodeChar"/>
          <w:rFonts w:asciiTheme="minorHAnsi" w:hAnsiTheme="minorHAnsi" w:cstheme="minorBidi"/>
          <w:shd w:val="clear" w:color="auto" w:fill="auto"/>
        </w:rPr>
        <w:t xml:space="preserve"> namespace qualification.</w:t>
      </w:r>
    </w:p>
    <w:p w:rsidR="00AE53A7" w:rsidRDefault="00AE53A7" w:rsidP="00AE53A7">
      <w:pPr>
        <w:pStyle w:val="Rule"/>
        <w:rPr>
          <w:rStyle w:val="CodeChar"/>
          <w:rFonts w:asciiTheme="minorHAnsi" w:hAnsiTheme="minorHAnsi" w:cstheme="minorBidi"/>
          <w:shd w:val="clear" w:color="auto" w:fill="auto"/>
        </w:rPr>
      </w:pPr>
      <w:r>
        <w:rPr>
          <w:rStyle w:val="CodeChar"/>
          <w:rFonts w:asciiTheme="minorHAnsi" w:hAnsiTheme="minorHAnsi" w:cstheme="minorBidi"/>
          <w:shd w:val="clear" w:color="auto" w:fill="auto"/>
        </w:rPr>
        <w:t xml:space="preserve">The </w:t>
      </w:r>
      <w:r w:rsidRPr="00197ED2">
        <w:rPr>
          <w:rStyle w:val="CodeChar"/>
        </w:rPr>
        <w:t>using namespace</w:t>
      </w:r>
      <w:r>
        <w:rPr>
          <w:rStyle w:val="CodeChar"/>
          <w:rFonts w:asciiTheme="minorHAnsi" w:hAnsiTheme="minorHAnsi" w:cstheme="minorBidi"/>
          <w:shd w:val="clear" w:color="auto" w:fill="auto"/>
        </w:rPr>
        <w:t xml:space="preserve"> directive shall not be used, not even in source files.</w:t>
      </w:r>
    </w:p>
    <w:p w:rsidR="00AE53A7" w:rsidRPr="00AE53A7" w:rsidRDefault="00AE53A7" w:rsidP="00197ED2">
      <w:pPr>
        <w:pStyle w:val="Rationale"/>
        <w:rPr>
          <w:rStyle w:val="CodeChar"/>
          <w:rFonts w:asciiTheme="minorHAnsi" w:hAnsiTheme="minorHAnsi" w:cstheme="minorBidi"/>
          <w:shd w:val="clear" w:color="auto" w:fill="auto"/>
        </w:rPr>
      </w:pPr>
      <w:r>
        <w:rPr>
          <w:rStyle w:val="CodeChar"/>
          <w:rFonts w:asciiTheme="minorHAnsi" w:hAnsiTheme="minorHAnsi" w:cstheme="minorBidi"/>
          <w:shd w:val="clear" w:color="auto" w:fill="auto"/>
        </w:rPr>
        <w:t>Namespace qualifications improve recognition of symbols. Since source files are not owned by single persons, the same rule applies for source files for consistency.</w:t>
      </w:r>
    </w:p>
    <w:p w:rsidR="00DF6F93" w:rsidRDefault="00713420" w:rsidP="00580246">
      <w:pPr>
        <w:pStyle w:val="Rule"/>
      </w:pPr>
      <w:r w:rsidRPr="00197ED2">
        <w:rPr>
          <w:rStyle w:val="CodeChar"/>
        </w:rPr>
        <w:t>NULL</w:t>
      </w:r>
      <w:r>
        <w:t xml:space="preserve"> and </w:t>
      </w:r>
      <w:r w:rsidRPr="00197ED2">
        <w:rPr>
          <w:rStyle w:val="CodeChar"/>
        </w:rPr>
        <w:t>0</w:t>
      </w:r>
      <w:r>
        <w:t xml:space="preserve"> shall not be used as null pointers. Use </w:t>
      </w:r>
      <w:proofErr w:type="spellStart"/>
      <w:r w:rsidRPr="00197ED2">
        <w:rPr>
          <w:rStyle w:val="CodeChar"/>
        </w:rPr>
        <w:t>nullptr</w:t>
      </w:r>
      <w:proofErr w:type="spellEnd"/>
      <w:r>
        <w:t xml:space="preserve"> instead.</w:t>
      </w:r>
    </w:p>
    <w:p w:rsidR="00DF6F93" w:rsidRDefault="00DF6F93" w:rsidP="00580246">
      <w:pPr>
        <w:pStyle w:val="Rule"/>
      </w:pPr>
      <w:r>
        <w:t>When overriding virtual functions in a derived class,</w:t>
      </w:r>
      <w:r w:rsidR="00713420">
        <w:t xml:space="preserve"> the keyword</w:t>
      </w:r>
      <w:r>
        <w:t xml:space="preserve"> </w:t>
      </w:r>
      <w:r w:rsidRPr="00197ED2">
        <w:rPr>
          <w:rStyle w:val="CodeChar"/>
        </w:rPr>
        <w:t>override</w:t>
      </w:r>
      <w:r>
        <w:t xml:space="preserve"> shall be used to explicitly declare the function to override a base function, and </w:t>
      </w:r>
      <w:r w:rsidRPr="00197ED2">
        <w:rPr>
          <w:rStyle w:val="CodeChar"/>
        </w:rPr>
        <w:t>virtual</w:t>
      </w:r>
      <w:r>
        <w:t xml:space="preserve"> shall be omitted from the declaration.</w:t>
      </w:r>
    </w:p>
    <w:p w:rsidR="000A4EA0" w:rsidRDefault="000A4EA0" w:rsidP="00580246">
      <w:pPr>
        <w:pStyle w:val="Rule"/>
      </w:pPr>
      <w:r>
        <w:t xml:space="preserve">The </w:t>
      </w:r>
      <w:r w:rsidRPr="00197ED2">
        <w:rPr>
          <w:rStyle w:val="CodeChar"/>
        </w:rPr>
        <w:t>++</w:t>
      </w:r>
      <w:r>
        <w:t xml:space="preserve"> and </w:t>
      </w:r>
      <w:r w:rsidRPr="00197ED2">
        <w:rPr>
          <w:rStyle w:val="CodeChar"/>
        </w:rPr>
        <w:t>--</w:t>
      </w:r>
      <w:r>
        <w:t xml:space="preserve"> operators shall be written in front of the variable, unless post increment/post decrement is really the intended operation.</w:t>
      </w:r>
    </w:p>
    <w:p w:rsidR="000A4EA0" w:rsidRDefault="000A4EA0" w:rsidP="00580246">
      <w:pPr>
        <w:pStyle w:val="Rule"/>
      </w:pPr>
      <w:r>
        <w:t xml:space="preserve">In pointer and reference declarations, the </w:t>
      </w:r>
      <w:r w:rsidRPr="00197ED2">
        <w:rPr>
          <w:rStyle w:val="CodeChar"/>
        </w:rPr>
        <w:t>*</w:t>
      </w:r>
      <w:r>
        <w:t xml:space="preserve"> and </w:t>
      </w:r>
      <w:r w:rsidRPr="00197ED2">
        <w:rPr>
          <w:rStyle w:val="CodeChar"/>
        </w:rPr>
        <w:t>&amp;</w:t>
      </w:r>
      <w:r>
        <w:t xml:space="preserve"> are placed adjacent to the type, not to the variable. Example:</w:t>
      </w:r>
      <w:r>
        <w:br/>
      </w:r>
      <w:r w:rsidRPr="00197ED2">
        <w:rPr>
          <w:rStyle w:val="CodeChar"/>
        </w:rPr>
        <w:t>int</w:t>
      </w:r>
      <w:r w:rsidR="002D2AD7">
        <w:rPr>
          <w:rStyle w:val="CodeChar"/>
        </w:rPr>
        <w:t>32_t</w:t>
      </w:r>
      <w:r w:rsidRPr="00197ED2">
        <w:rPr>
          <w:rStyle w:val="CodeChar"/>
        </w:rPr>
        <w:t>* x;</w:t>
      </w:r>
      <w:r>
        <w:tab/>
      </w:r>
      <w:r>
        <w:tab/>
      </w:r>
      <w:r>
        <w:sym w:font="Symbol" w:char="F0AC"/>
      </w:r>
      <w:r>
        <w:t xml:space="preserve"> correct</w:t>
      </w:r>
      <w:r>
        <w:br/>
      </w:r>
      <w:r w:rsidRPr="00197ED2">
        <w:rPr>
          <w:rStyle w:val="CodeChar"/>
        </w:rPr>
        <w:t>int</w:t>
      </w:r>
      <w:r w:rsidR="002D2AD7">
        <w:rPr>
          <w:rStyle w:val="CodeChar"/>
        </w:rPr>
        <w:t>32_t</w:t>
      </w:r>
      <w:r w:rsidRPr="00197ED2">
        <w:rPr>
          <w:rStyle w:val="CodeChar"/>
        </w:rPr>
        <w:t xml:space="preserve"> *x;</w:t>
      </w:r>
      <w:r>
        <w:tab/>
      </w:r>
      <w:r>
        <w:tab/>
      </w:r>
      <w:r>
        <w:sym w:font="Symbol" w:char="F0AC"/>
      </w:r>
      <w:r>
        <w:t xml:space="preserve"> incorrect</w:t>
      </w:r>
    </w:p>
    <w:p w:rsidR="000A4EA0" w:rsidRDefault="000A4EA0" w:rsidP="00580246">
      <w:pPr>
        <w:pStyle w:val="Rule"/>
      </w:pPr>
      <w:r>
        <w:t>C-style casts shall not be used. Use C++-style casts instead.</w:t>
      </w:r>
    </w:p>
    <w:p w:rsidR="000A4EA0" w:rsidRDefault="000A4EA0" w:rsidP="00197ED2">
      <w:pPr>
        <w:pStyle w:val="Rationale"/>
      </w:pPr>
      <w:r>
        <w:t xml:space="preserve">With a C-style cast, multiple (unexpected) casts can be done simultaneously, e.g. a </w:t>
      </w:r>
      <w:proofErr w:type="spellStart"/>
      <w:r w:rsidRPr="00197ED2">
        <w:rPr>
          <w:rStyle w:val="CodeChar"/>
        </w:rPr>
        <w:t>static_cast</w:t>
      </w:r>
      <w:proofErr w:type="spellEnd"/>
      <w:r>
        <w:t xml:space="preserve"> can be combined with a </w:t>
      </w:r>
      <w:proofErr w:type="spellStart"/>
      <w:r w:rsidRPr="00197ED2">
        <w:rPr>
          <w:rStyle w:val="CodeChar"/>
        </w:rPr>
        <w:t>const_cast</w:t>
      </w:r>
      <w:proofErr w:type="spellEnd"/>
      <w:proofErr w:type="gramStart"/>
      <w:r>
        <w:t>:</w:t>
      </w:r>
      <w:proofErr w:type="gramEnd"/>
      <w:r>
        <w:br/>
      </w:r>
      <w:r w:rsidRPr="00197ED2">
        <w:rPr>
          <w:rStyle w:val="CodeChar"/>
        </w:rPr>
        <w:t>(Derived*)x;</w:t>
      </w:r>
      <w:r>
        <w:tab/>
      </w:r>
      <w:r>
        <w:tab/>
      </w:r>
      <w:r>
        <w:sym w:font="Symbol" w:char="F0AC"/>
      </w:r>
      <w:r>
        <w:t xml:space="preserve">if the type of </w:t>
      </w:r>
      <w:r w:rsidRPr="00197ED2">
        <w:rPr>
          <w:rStyle w:val="CodeChar"/>
        </w:rPr>
        <w:t>x</w:t>
      </w:r>
      <w:r>
        <w:t xml:space="preserve"> was </w:t>
      </w:r>
      <w:proofErr w:type="spellStart"/>
      <w:r w:rsidRPr="00197ED2">
        <w:rPr>
          <w:rStyle w:val="CodeChar"/>
        </w:rPr>
        <w:t>const</w:t>
      </w:r>
      <w:proofErr w:type="spellEnd"/>
      <w:r w:rsidRPr="00197ED2">
        <w:rPr>
          <w:rStyle w:val="CodeChar"/>
        </w:rPr>
        <w:t xml:space="preserve"> Base*</w:t>
      </w:r>
      <w:r>
        <w:t xml:space="preserve">, </w:t>
      </w:r>
      <w:proofErr w:type="spellStart"/>
      <w:r w:rsidRPr="00197ED2">
        <w:rPr>
          <w:rStyle w:val="CodeChar"/>
        </w:rPr>
        <w:t>const</w:t>
      </w:r>
      <w:proofErr w:type="spellEnd"/>
      <w:r>
        <w:t xml:space="preserve"> is unexpectedly cast away.</w:t>
      </w:r>
    </w:p>
    <w:p w:rsidR="00DA56B8" w:rsidRDefault="00DA56B8" w:rsidP="00580246">
      <w:pPr>
        <w:pStyle w:val="Rule"/>
      </w:pPr>
      <w:r>
        <w:t xml:space="preserve">The </w:t>
      </w:r>
      <w:r w:rsidRPr="00197ED2">
        <w:rPr>
          <w:rStyle w:val="CodeChar"/>
        </w:rPr>
        <w:t>#pragma once</w:t>
      </w:r>
      <w:r>
        <w:t xml:space="preserve"> declaration shall not be used, since this declaration is not part of the C++ standard.</w:t>
      </w:r>
    </w:p>
    <w:p w:rsidR="00575829" w:rsidRDefault="00575829" w:rsidP="00580246">
      <w:pPr>
        <w:pStyle w:val="Rule"/>
      </w:pPr>
      <w:r>
        <w:t xml:space="preserve">Global </w:t>
      </w:r>
      <w:r w:rsidR="00BE4DCC">
        <w:t>data</w:t>
      </w:r>
      <w:r>
        <w:t xml:space="preserve"> shall not be </w:t>
      </w:r>
      <w:r w:rsidR="00BE4DCC">
        <w:t>declared static</w:t>
      </w:r>
      <w:r>
        <w:t>. Instead, prefe</w:t>
      </w:r>
      <w:r w:rsidR="00BE4DCC">
        <w:t>r a static private class member;</w:t>
      </w:r>
      <w:r>
        <w:t xml:space="preserve"> </w:t>
      </w:r>
      <w:r w:rsidR="00BE4DCC">
        <w:t>place data in</w:t>
      </w:r>
      <w:r>
        <w:t xml:space="preserve"> an unnamed namespace </w:t>
      </w:r>
      <w:r w:rsidR="00BE4DCC">
        <w:t xml:space="preserve">if a static private class member </w:t>
      </w:r>
      <w:r w:rsidR="00744952">
        <w:t>is not a proper solution</w:t>
      </w:r>
      <w:r>
        <w:t>.</w:t>
      </w:r>
    </w:p>
    <w:p w:rsidR="00580246" w:rsidRDefault="00580246" w:rsidP="00580246">
      <w:pPr>
        <w:pStyle w:val="Rule"/>
      </w:pPr>
      <w:r>
        <w:lastRenderedPageBreak/>
        <w:t xml:space="preserve">In template definitions, </w:t>
      </w:r>
      <w:r w:rsidRPr="00580246">
        <w:rPr>
          <w:rStyle w:val="CodeChar"/>
        </w:rPr>
        <w:t>class</w:t>
      </w:r>
      <w:r>
        <w:t xml:space="preserve"> is used to denote template type parameters, in favour of </w:t>
      </w:r>
      <w:proofErr w:type="spellStart"/>
      <w:r w:rsidRPr="00580246">
        <w:rPr>
          <w:rStyle w:val="CodeChar"/>
        </w:rPr>
        <w:t>typename</w:t>
      </w:r>
      <w:proofErr w:type="spellEnd"/>
      <w:r>
        <w:t>. Example:</w:t>
      </w:r>
      <w:r>
        <w:br/>
      </w:r>
      <w:r w:rsidRPr="00580246">
        <w:rPr>
          <w:rStyle w:val="CodeChar"/>
        </w:rPr>
        <w:t>template&lt;class T&gt;</w:t>
      </w:r>
      <w:r w:rsidRPr="00580246">
        <w:rPr>
          <w:rStyle w:val="CodeChar"/>
        </w:rPr>
        <w:br/>
        <w:t>class X {};</w:t>
      </w:r>
    </w:p>
    <w:p w:rsidR="003437D3" w:rsidRDefault="00580246" w:rsidP="003437D3">
      <w:pPr>
        <w:pStyle w:val="Rationale"/>
      </w:pPr>
      <w:r>
        <w:t xml:space="preserve">While any type can be substituted in a template type parameter, and not just classes, the use of </w:t>
      </w:r>
      <w:proofErr w:type="spellStart"/>
      <w:r>
        <w:t>typename</w:t>
      </w:r>
      <w:proofErr w:type="spellEnd"/>
      <w:r>
        <w:t xml:space="preserve"> can be very misleading</w:t>
      </w:r>
      <w:r w:rsidR="00CF3F54">
        <w:t xml:space="preserve"> when it is used in a template variable parameter to denote that a nested identifier is a </w:t>
      </w:r>
      <w:proofErr w:type="spellStart"/>
      <w:r w:rsidR="00CF3F54">
        <w:t>typename</w:t>
      </w:r>
      <w:proofErr w:type="spellEnd"/>
      <w:r w:rsidR="00CF3F54">
        <w:t>. For example</w:t>
      </w:r>
      <w:proofErr w:type="gramStart"/>
      <w:r w:rsidR="00CF3F54">
        <w:t>:</w:t>
      </w:r>
      <w:proofErr w:type="gramEnd"/>
      <w:r w:rsidR="00CF3F54">
        <w:br/>
      </w:r>
      <w:r w:rsidR="00CF3F54" w:rsidRPr="00CF3F54">
        <w:rPr>
          <w:rStyle w:val="CodeChar"/>
        </w:rPr>
        <w:t>template&lt;</w:t>
      </w:r>
      <w:proofErr w:type="spellStart"/>
      <w:r w:rsidR="003437D3">
        <w:rPr>
          <w:rStyle w:val="CodeChar"/>
        </w:rPr>
        <w:t>typename</w:t>
      </w:r>
      <w:proofErr w:type="spellEnd"/>
      <w:r w:rsidR="00CF3F54" w:rsidRPr="00CF3F54">
        <w:rPr>
          <w:rStyle w:val="CodeChar"/>
        </w:rPr>
        <w:t xml:space="preserve"> </w:t>
      </w:r>
      <w:proofErr w:type="spellStart"/>
      <w:r w:rsidR="00CF3F54" w:rsidRPr="00CF3F54">
        <w:rPr>
          <w:rStyle w:val="CodeChar"/>
        </w:rPr>
        <w:t>StorageName</w:t>
      </w:r>
      <w:proofErr w:type="spellEnd"/>
      <w:r w:rsidR="00CF3F54" w:rsidRPr="00CF3F54">
        <w:rPr>
          <w:rStyle w:val="CodeChar"/>
        </w:rPr>
        <w:t xml:space="preserve">, </w:t>
      </w:r>
      <w:proofErr w:type="spellStart"/>
      <w:r w:rsidR="00CF3F54" w:rsidRPr="00CF3F54">
        <w:rPr>
          <w:rStyle w:val="CodeChar"/>
        </w:rPr>
        <w:t>typename</w:t>
      </w:r>
      <w:proofErr w:type="spellEnd"/>
      <w:r w:rsidR="00CF3F54" w:rsidRPr="00CF3F54">
        <w:rPr>
          <w:rStyle w:val="CodeChar"/>
        </w:rPr>
        <w:t xml:space="preserve"> </w:t>
      </w:r>
      <w:proofErr w:type="spellStart"/>
      <w:r w:rsidR="00CF3F54" w:rsidRPr="00CF3F54">
        <w:rPr>
          <w:rStyle w:val="CodeChar"/>
        </w:rPr>
        <w:t>StorageName</w:t>
      </w:r>
      <w:proofErr w:type="spellEnd"/>
      <w:r w:rsidR="00CF3F54" w:rsidRPr="00CF3F54">
        <w:rPr>
          <w:rStyle w:val="CodeChar"/>
        </w:rPr>
        <w:t>::Type</w:t>
      </w:r>
      <w:r w:rsidR="00CF3F54">
        <w:rPr>
          <w:rStyle w:val="CodeChar"/>
        </w:rPr>
        <w:t xml:space="preserve"> Value</w:t>
      </w:r>
      <w:r w:rsidR="00CF3F54" w:rsidRPr="00CF3F54">
        <w:rPr>
          <w:rStyle w:val="CodeChar"/>
        </w:rPr>
        <w:t>&gt;</w:t>
      </w:r>
      <w:r w:rsidR="00CF3F54">
        <w:rPr>
          <w:rStyle w:val="CodeChar"/>
        </w:rPr>
        <w:br/>
        <w:t>class X {};</w:t>
      </w:r>
      <w:r w:rsidR="00CF3F54">
        <w:rPr>
          <w:rStyle w:val="CodeChar"/>
        </w:rPr>
        <w:br/>
      </w:r>
      <w:r w:rsidR="00CF3F54">
        <w:t xml:space="preserve">Here, </w:t>
      </w:r>
      <w:proofErr w:type="spellStart"/>
      <w:r w:rsidR="00CF3F54" w:rsidRPr="000A00DA">
        <w:rPr>
          <w:rStyle w:val="CodeChar"/>
        </w:rPr>
        <w:t>StorageName</w:t>
      </w:r>
      <w:proofErr w:type="spellEnd"/>
      <w:r w:rsidR="00CF3F54">
        <w:t xml:space="preserve"> is a type parameter, while </w:t>
      </w:r>
      <w:r w:rsidR="00CF3F54" w:rsidRPr="000A00DA">
        <w:rPr>
          <w:rStyle w:val="CodeChar"/>
        </w:rPr>
        <w:t>Value</w:t>
      </w:r>
      <w:r w:rsidR="00CF3F54">
        <w:t xml:space="preserve"> is a value parameter, despite the </w:t>
      </w:r>
      <w:proofErr w:type="spellStart"/>
      <w:r w:rsidR="00CF3F54" w:rsidRPr="000A00DA">
        <w:rPr>
          <w:rStyle w:val="CodeChar"/>
        </w:rPr>
        <w:t>typename</w:t>
      </w:r>
      <w:proofErr w:type="spellEnd"/>
      <w:r w:rsidR="00CF3F54">
        <w:t xml:space="preserve"> in front of the type. </w:t>
      </w:r>
      <w:r w:rsidR="003437D3">
        <w:t>It is used like this:</w:t>
      </w:r>
      <w:r w:rsidR="003437D3">
        <w:br/>
      </w:r>
      <w:proofErr w:type="spellStart"/>
      <w:r w:rsidR="003437D3" w:rsidRPr="003437D3">
        <w:rPr>
          <w:rStyle w:val="CodeChar"/>
        </w:rPr>
        <w:t>struct</w:t>
      </w:r>
      <w:proofErr w:type="spellEnd"/>
      <w:r w:rsidR="003437D3" w:rsidRPr="003437D3">
        <w:rPr>
          <w:rStyle w:val="CodeChar"/>
        </w:rPr>
        <w:t xml:space="preserve"> Y</w:t>
      </w:r>
      <w:r w:rsidR="003437D3" w:rsidRPr="003437D3">
        <w:rPr>
          <w:rStyle w:val="CodeChar"/>
        </w:rPr>
        <w:br/>
        <w:t>{</w:t>
      </w:r>
      <w:r w:rsidR="003437D3" w:rsidRPr="003437D3">
        <w:rPr>
          <w:rStyle w:val="CodeChar"/>
        </w:rPr>
        <w:br/>
        <w:t xml:space="preserve">    </w:t>
      </w:r>
      <w:proofErr w:type="spellStart"/>
      <w:r w:rsidR="003437D3" w:rsidRPr="003437D3">
        <w:rPr>
          <w:rStyle w:val="CodeChar"/>
        </w:rPr>
        <w:t>typedef</w:t>
      </w:r>
      <w:proofErr w:type="spellEnd"/>
      <w:r w:rsidR="003437D3" w:rsidRPr="003437D3">
        <w:rPr>
          <w:rStyle w:val="CodeChar"/>
        </w:rPr>
        <w:t xml:space="preserve"> int</w:t>
      </w:r>
      <w:r w:rsidR="002D2AD7">
        <w:rPr>
          <w:rStyle w:val="CodeChar"/>
        </w:rPr>
        <w:t>32_t</w:t>
      </w:r>
      <w:r w:rsidR="003437D3" w:rsidRPr="003437D3">
        <w:rPr>
          <w:rStyle w:val="CodeChar"/>
        </w:rPr>
        <w:t xml:space="preserve"> Type;</w:t>
      </w:r>
      <w:r w:rsidR="003437D3" w:rsidRPr="003437D3">
        <w:rPr>
          <w:rStyle w:val="CodeChar"/>
        </w:rPr>
        <w:br/>
        <w:t>};</w:t>
      </w:r>
      <w:r w:rsidR="00232755">
        <w:rPr>
          <w:rStyle w:val="CodeChar"/>
        </w:rPr>
        <w:br/>
      </w:r>
      <w:r w:rsidR="003437D3" w:rsidRPr="003437D3">
        <w:rPr>
          <w:rStyle w:val="CodeChar"/>
        </w:rPr>
        <w:br/>
        <w:t>X&lt;Y, 5&gt; a;</w:t>
      </w:r>
      <w:r w:rsidR="003437D3">
        <w:rPr>
          <w:rStyle w:val="CodeChar"/>
        </w:rPr>
        <w:br/>
      </w:r>
      <w:r w:rsidR="003437D3">
        <w:t xml:space="preserve">So even though both parameters start with </w:t>
      </w:r>
      <w:proofErr w:type="spellStart"/>
      <w:r w:rsidR="003437D3" w:rsidRPr="003437D3">
        <w:rPr>
          <w:rStyle w:val="CodeChar"/>
        </w:rPr>
        <w:t>typename</w:t>
      </w:r>
      <w:proofErr w:type="spellEnd"/>
      <w:r w:rsidR="003437D3">
        <w:t>, the first parameter takes a type while the second parameter takes a value.</w:t>
      </w:r>
    </w:p>
    <w:p w:rsidR="00260026" w:rsidRDefault="00260026" w:rsidP="00260026">
      <w:pPr>
        <w:pStyle w:val="Rule"/>
        <w:rPr>
          <w:rStyle w:val="CodeChar"/>
          <w:rFonts w:asciiTheme="minorHAnsi" w:hAnsiTheme="minorHAnsi" w:cstheme="minorBidi"/>
          <w:shd w:val="clear" w:color="auto" w:fill="auto"/>
        </w:rPr>
      </w:pPr>
      <w:r>
        <w:rPr>
          <w:rStyle w:val="CodeChar"/>
          <w:rFonts w:asciiTheme="minorHAnsi" w:hAnsiTheme="minorHAnsi" w:cstheme="minorBidi"/>
          <w:shd w:val="clear" w:color="auto" w:fill="auto"/>
        </w:rPr>
        <w:t>Treat warnings as errors.</w:t>
      </w:r>
    </w:p>
    <w:p w:rsidR="0008405A" w:rsidRDefault="001244F6" w:rsidP="0008405A">
      <w:pPr>
        <w:pStyle w:val="Rationale"/>
        <w:rPr>
          <w:rStyle w:val="CodeChar"/>
          <w:rFonts w:asciiTheme="minorHAnsi" w:hAnsiTheme="minorHAnsi" w:cstheme="minorBidi"/>
          <w:shd w:val="clear" w:color="auto" w:fill="auto"/>
        </w:rPr>
      </w:pPr>
      <w:r>
        <w:rPr>
          <w:rStyle w:val="CodeChar"/>
          <w:rFonts w:asciiTheme="minorHAnsi" w:hAnsiTheme="minorHAnsi" w:cstheme="minorBidi"/>
          <w:shd w:val="clear" w:color="auto" w:fill="auto"/>
        </w:rPr>
        <w:t>Warnings only help when they draw the attention. If code containing warnings is checked in, warnings will accumulate and drown out new warnings, defeating the purpose of warnings.</w:t>
      </w:r>
    </w:p>
    <w:p w:rsidR="001244F6" w:rsidRDefault="00260026" w:rsidP="00260026">
      <w:pPr>
        <w:pStyle w:val="Rule"/>
        <w:rPr>
          <w:rStyle w:val="CodeChar"/>
          <w:rFonts w:asciiTheme="minorHAnsi" w:hAnsiTheme="minorHAnsi" w:cstheme="minorBidi"/>
          <w:shd w:val="clear" w:color="auto" w:fill="auto"/>
        </w:rPr>
      </w:pPr>
      <w:r>
        <w:rPr>
          <w:rStyle w:val="CodeChar"/>
          <w:rFonts w:asciiTheme="minorHAnsi" w:hAnsiTheme="minorHAnsi" w:cstheme="minorBidi"/>
          <w:shd w:val="clear" w:color="auto" w:fill="auto"/>
        </w:rPr>
        <w:t>Disable all senseless warnings without hesitation.</w:t>
      </w:r>
    </w:p>
    <w:p w:rsidR="00260026" w:rsidRDefault="001244F6" w:rsidP="00FB5DFA">
      <w:pPr>
        <w:pStyle w:val="Rationale"/>
        <w:rPr>
          <w:rStyle w:val="CodeChar"/>
          <w:rFonts w:asciiTheme="minorHAnsi" w:hAnsiTheme="minorHAnsi" w:cstheme="minorBidi"/>
          <w:shd w:val="clear" w:color="auto" w:fill="auto"/>
        </w:rPr>
      </w:pPr>
      <w:r w:rsidRPr="00292D66">
        <w:rPr>
          <w:rStyle w:val="CodeChar"/>
          <w:rFonts w:asciiTheme="minorHAnsi" w:hAnsiTheme="minorHAnsi" w:cstheme="minorBidi"/>
          <w:shd w:val="clear" w:color="auto" w:fill="auto"/>
        </w:rPr>
        <w:t xml:space="preserve">The rules of the C++ language are documented in the C++ standard. In addition to these standard rules, vendors’ hallucinations about what might be unsafe are stacked on top of this, in the form of warnings that change with platform and version, and for which the cure may be worse than the disease. While </w:t>
      </w:r>
      <w:r w:rsidR="00C31940">
        <w:rPr>
          <w:rStyle w:val="CodeChar"/>
          <w:rFonts w:asciiTheme="minorHAnsi" w:hAnsiTheme="minorHAnsi" w:cstheme="minorBidi"/>
          <w:shd w:val="clear" w:color="auto" w:fill="auto"/>
        </w:rPr>
        <w:t xml:space="preserve">warnings </w:t>
      </w:r>
      <w:r w:rsidRPr="00292D66">
        <w:rPr>
          <w:rStyle w:val="CodeChar"/>
          <w:rFonts w:asciiTheme="minorHAnsi" w:hAnsiTheme="minorHAnsi" w:cstheme="minorBidi"/>
          <w:shd w:val="clear" w:color="auto" w:fill="auto"/>
        </w:rPr>
        <w:t>exist that really help improving qua</w:t>
      </w:r>
      <w:r w:rsidR="00292D66" w:rsidRPr="00292D66">
        <w:rPr>
          <w:rStyle w:val="CodeChar"/>
          <w:rFonts w:asciiTheme="minorHAnsi" w:hAnsiTheme="minorHAnsi" w:cstheme="minorBidi"/>
          <w:shd w:val="clear" w:color="auto" w:fill="auto"/>
        </w:rPr>
        <w:t>lity, many warnings are just white noise. Examples of the latter category are warnings about unused parameters (</w:t>
      </w:r>
      <w:r w:rsidR="00C31940">
        <w:rPr>
          <w:rStyle w:val="CodeChar"/>
          <w:rFonts w:asciiTheme="minorHAnsi" w:hAnsiTheme="minorHAnsi" w:cstheme="minorBidi"/>
          <w:shd w:val="clear" w:color="auto" w:fill="auto"/>
        </w:rPr>
        <w:t>GCC</w:t>
      </w:r>
      <w:r w:rsidR="00292D66" w:rsidRPr="00292D66">
        <w:rPr>
          <w:rStyle w:val="CodeChar"/>
          <w:rFonts w:asciiTheme="minorHAnsi" w:hAnsiTheme="minorHAnsi" w:cstheme="minorBidi"/>
          <w:shd w:val="clear" w:color="auto" w:fill="auto"/>
        </w:rPr>
        <w:t xml:space="preserve">), and warnings about the use of the standard function </w:t>
      </w:r>
      <w:proofErr w:type="spellStart"/>
      <w:r w:rsidR="00292D66" w:rsidRPr="00292D66">
        <w:rPr>
          <w:rStyle w:val="CodeChar"/>
        </w:rPr>
        <w:t>std</w:t>
      </w:r>
      <w:proofErr w:type="spellEnd"/>
      <w:r w:rsidR="00292D66" w:rsidRPr="00292D66">
        <w:rPr>
          <w:rStyle w:val="CodeChar"/>
        </w:rPr>
        <w:t>::copy</w:t>
      </w:r>
      <w:r w:rsidR="00C31940">
        <w:rPr>
          <w:rStyle w:val="CodeChar"/>
          <w:rFonts w:asciiTheme="minorHAnsi" w:hAnsiTheme="minorHAnsi" w:cstheme="minorBidi"/>
          <w:shd w:val="clear" w:color="auto" w:fill="auto"/>
        </w:rPr>
        <w:t xml:space="preserve"> (MSVC</w:t>
      </w:r>
      <w:r w:rsidR="00292D66" w:rsidRPr="00292D66">
        <w:rPr>
          <w:rStyle w:val="CodeChar"/>
          <w:rFonts w:asciiTheme="minorHAnsi" w:hAnsiTheme="minorHAnsi" w:cstheme="minorBidi"/>
          <w:shd w:val="clear" w:color="auto" w:fill="auto"/>
        </w:rPr>
        <w:t>), with the unhelpful suggestion to use the non-portable</w:t>
      </w:r>
      <w:r w:rsidR="00CF69B6">
        <w:rPr>
          <w:rStyle w:val="CodeChar"/>
          <w:rFonts w:asciiTheme="minorHAnsi" w:hAnsiTheme="minorHAnsi" w:cstheme="minorBidi"/>
          <w:shd w:val="clear" w:color="auto" w:fill="auto"/>
        </w:rPr>
        <w:t xml:space="preserve"> and thus unusable</w:t>
      </w:r>
      <w:r w:rsidR="00292D66" w:rsidRPr="00292D66">
        <w:rPr>
          <w:rStyle w:val="CodeChar"/>
          <w:rFonts w:asciiTheme="minorHAnsi" w:hAnsiTheme="minorHAnsi" w:cstheme="minorBidi"/>
          <w:shd w:val="clear" w:color="auto" w:fill="auto"/>
        </w:rPr>
        <w:t xml:space="preserve"> </w:t>
      </w:r>
      <w:proofErr w:type="spellStart"/>
      <w:r w:rsidR="00292D66" w:rsidRPr="00292D66">
        <w:rPr>
          <w:rStyle w:val="CodeChar"/>
        </w:rPr>
        <w:t>make_checked_array_iterator</w:t>
      </w:r>
      <w:proofErr w:type="spellEnd"/>
      <w:r w:rsidR="00292D66" w:rsidRPr="00292D66">
        <w:rPr>
          <w:rStyle w:val="CodeChar"/>
          <w:rFonts w:asciiTheme="minorHAnsi" w:hAnsiTheme="minorHAnsi" w:cstheme="minorBidi"/>
          <w:shd w:val="clear" w:color="auto" w:fill="auto"/>
        </w:rPr>
        <w:t xml:space="preserve"> extension.</w:t>
      </w:r>
      <w:r w:rsidR="00292D66" w:rsidRPr="00292D66">
        <w:rPr>
          <w:rStyle w:val="CodeChar"/>
          <w:rFonts w:asciiTheme="minorHAnsi" w:hAnsiTheme="minorHAnsi" w:cstheme="minorBidi"/>
          <w:shd w:val="clear" w:color="auto" w:fill="auto"/>
        </w:rPr>
        <w:br/>
        <w:t xml:space="preserve">When in doubt, disable </w:t>
      </w:r>
      <w:r w:rsidR="00292D66">
        <w:rPr>
          <w:rStyle w:val="CodeChar"/>
          <w:rFonts w:asciiTheme="minorHAnsi" w:hAnsiTheme="minorHAnsi" w:cstheme="minorBidi"/>
          <w:shd w:val="clear" w:color="auto" w:fill="auto"/>
        </w:rPr>
        <w:t>each warning</w:t>
      </w:r>
      <w:r w:rsidR="00292D66" w:rsidRPr="00292D66">
        <w:rPr>
          <w:rStyle w:val="CodeChar"/>
          <w:rFonts w:asciiTheme="minorHAnsi" w:hAnsiTheme="minorHAnsi" w:cstheme="minorBidi"/>
          <w:shd w:val="clear" w:color="auto" w:fill="auto"/>
        </w:rPr>
        <w:t xml:space="preserve"> that pop</w:t>
      </w:r>
      <w:r w:rsidR="00292D66">
        <w:rPr>
          <w:rStyle w:val="CodeChar"/>
          <w:rFonts w:asciiTheme="minorHAnsi" w:hAnsiTheme="minorHAnsi" w:cstheme="minorBidi"/>
          <w:shd w:val="clear" w:color="auto" w:fill="auto"/>
        </w:rPr>
        <w:t>s</w:t>
      </w:r>
      <w:r w:rsidR="00292D66" w:rsidRPr="00292D66">
        <w:rPr>
          <w:rStyle w:val="CodeChar"/>
          <w:rFonts w:asciiTheme="minorHAnsi" w:hAnsiTheme="minorHAnsi" w:cstheme="minorBidi"/>
          <w:shd w:val="clear" w:color="auto" w:fill="auto"/>
        </w:rPr>
        <w:t xml:space="preserve"> up, because our unit tests are far better suited at communicating </w:t>
      </w:r>
      <w:r w:rsidR="00292D66">
        <w:rPr>
          <w:rStyle w:val="CodeChar"/>
          <w:rFonts w:asciiTheme="minorHAnsi" w:hAnsiTheme="minorHAnsi" w:cstheme="minorBidi"/>
          <w:shd w:val="clear" w:color="auto" w:fill="auto"/>
        </w:rPr>
        <w:t>whether your code is correct or not.</w:t>
      </w:r>
    </w:p>
    <w:p w:rsidR="000E37E2" w:rsidRDefault="00DD004A" w:rsidP="000E37E2">
      <w:pPr>
        <w:pStyle w:val="Note"/>
        <w:rPr>
          <w:rStyle w:val="CodeChar"/>
          <w:rFonts w:asciiTheme="minorHAnsi" w:hAnsiTheme="minorHAnsi" w:cstheme="minorBidi"/>
          <w:shd w:val="clear" w:color="auto" w:fill="auto"/>
        </w:rPr>
      </w:pPr>
      <w:r>
        <w:rPr>
          <w:rStyle w:val="CodeChar"/>
          <w:rFonts w:asciiTheme="minorHAnsi" w:hAnsiTheme="minorHAnsi" w:cstheme="minorBidi"/>
          <w:shd w:val="clear" w:color="auto" w:fill="auto"/>
        </w:rPr>
        <w:t>Platform software such as CMSIS often produces warnings out-of-the-box. Since this code is most often written in C, and since we usually do not write code in C, consider disabling all warnings for the C language.</w:t>
      </w:r>
    </w:p>
    <w:p w:rsidR="004E5D1D" w:rsidRPr="00E156F7" w:rsidRDefault="004E5D1D" w:rsidP="00B320D1">
      <w:pPr>
        <w:pStyle w:val="Rule"/>
        <w:rPr>
          <w:ins w:id="24" w:author="Philips" w:date="2015-05-22T09:08:00Z"/>
          <w:rStyle w:val="CodeChar"/>
          <w:rFonts w:asciiTheme="minorHAnsi" w:hAnsiTheme="minorHAnsi" w:cstheme="minorBidi"/>
          <w:shd w:val="clear" w:color="auto" w:fill="auto"/>
        </w:rPr>
      </w:pPr>
      <w:r>
        <w:rPr>
          <w:rStyle w:val="CodeChar"/>
          <w:rFonts w:asciiTheme="minorHAnsi" w:hAnsiTheme="minorHAnsi" w:cstheme="minorBidi"/>
          <w:shd w:val="clear" w:color="auto" w:fill="auto"/>
        </w:rPr>
        <w:t xml:space="preserve">When using the </w:t>
      </w:r>
      <w:proofErr w:type="spellStart"/>
      <w:r>
        <w:rPr>
          <w:rStyle w:val="CodeChar"/>
          <w:rFonts w:asciiTheme="minorHAnsi" w:hAnsiTheme="minorHAnsi" w:cstheme="minorBidi"/>
          <w:shd w:val="clear" w:color="auto" w:fill="auto"/>
        </w:rPr>
        <w:t>GMock</w:t>
      </w:r>
      <w:proofErr w:type="spellEnd"/>
      <w:r>
        <w:rPr>
          <w:rStyle w:val="CodeChar"/>
          <w:rFonts w:asciiTheme="minorHAnsi" w:hAnsiTheme="minorHAnsi" w:cstheme="minorBidi"/>
          <w:shd w:val="clear" w:color="auto" w:fill="auto"/>
        </w:rPr>
        <w:t xml:space="preserve"> framework, the </w:t>
      </w:r>
      <w:r w:rsidRPr="004E5D1D">
        <w:rPr>
          <w:rStyle w:val="CodeChar"/>
        </w:rPr>
        <w:t>EXPECT_*</w:t>
      </w:r>
      <w:r>
        <w:rPr>
          <w:rStyle w:val="CodeChar"/>
          <w:rFonts w:asciiTheme="minorHAnsi" w:hAnsiTheme="minorHAnsi" w:cstheme="minorBidi"/>
          <w:shd w:val="clear" w:color="auto" w:fill="auto"/>
        </w:rPr>
        <w:t xml:space="preserve"> macros shall be used to state expectations. If a test contains any precondition checks on functionality that is already tested in other tests, the </w:t>
      </w:r>
      <w:r w:rsidRPr="004E5D1D">
        <w:rPr>
          <w:rStyle w:val="CodeChar"/>
        </w:rPr>
        <w:t>ASSERT_*</w:t>
      </w:r>
      <w:r>
        <w:rPr>
          <w:rStyle w:val="CodeChar"/>
          <w:rFonts w:asciiTheme="minorHAnsi" w:hAnsiTheme="minorHAnsi" w:cstheme="minorBidi"/>
          <w:shd w:val="clear" w:color="auto" w:fill="auto"/>
        </w:rPr>
        <w:t xml:space="preserve"> macros shall be used to test the preconditions. Example:</w:t>
      </w:r>
      <w:r>
        <w:rPr>
          <w:rStyle w:val="CodeChar"/>
          <w:rFonts w:asciiTheme="minorHAnsi" w:hAnsiTheme="minorHAnsi" w:cstheme="minorBidi"/>
          <w:shd w:val="clear" w:color="auto" w:fill="auto"/>
        </w:rPr>
        <w:br/>
      </w:r>
      <w:r w:rsidRPr="004E5D1D">
        <w:rPr>
          <w:rStyle w:val="CodeChar"/>
        </w:rPr>
        <w:t>TEST(</w:t>
      </w:r>
      <w:proofErr w:type="spellStart"/>
      <w:r w:rsidRPr="004E5D1D">
        <w:rPr>
          <w:rStyle w:val="CodeChar"/>
        </w:rPr>
        <w:t>MyTest</w:t>
      </w:r>
      <w:proofErr w:type="spellEnd"/>
      <w:r w:rsidRPr="004E5D1D">
        <w:rPr>
          <w:rStyle w:val="CodeChar"/>
        </w:rPr>
        <w:t xml:space="preserve">, </w:t>
      </w:r>
      <w:proofErr w:type="spellStart"/>
      <w:r w:rsidRPr="004E5D1D">
        <w:rPr>
          <w:rStyle w:val="CodeChar"/>
        </w:rPr>
        <w:t>FirstTest</w:t>
      </w:r>
      <w:proofErr w:type="spellEnd"/>
      <w:r w:rsidRPr="004E5D1D">
        <w:rPr>
          <w:rStyle w:val="CodeChar"/>
        </w:rPr>
        <w:t>)</w:t>
      </w:r>
      <w:r w:rsidRPr="004E5D1D">
        <w:rPr>
          <w:rStyle w:val="CodeChar"/>
        </w:rPr>
        <w:br/>
        <w:t>{</w:t>
      </w:r>
      <w:r w:rsidRPr="004E5D1D">
        <w:rPr>
          <w:rStyle w:val="CodeChar"/>
        </w:rPr>
        <w:br/>
        <w:t xml:space="preserve">    EXPECT_TRUE(</w:t>
      </w:r>
      <w:proofErr w:type="spellStart"/>
      <w:r w:rsidRPr="004E5D1D">
        <w:rPr>
          <w:rStyle w:val="CodeChar"/>
        </w:rPr>
        <w:t>theWorldIsRound</w:t>
      </w:r>
      <w:proofErr w:type="spellEnd"/>
      <w:r w:rsidRPr="004E5D1D">
        <w:rPr>
          <w:rStyle w:val="CodeChar"/>
        </w:rPr>
        <w:t>);</w:t>
      </w:r>
      <w:r w:rsidRPr="004E5D1D">
        <w:rPr>
          <w:rStyle w:val="CodeChar"/>
        </w:rPr>
        <w:br/>
        <w:t>}</w:t>
      </w:r>
      <w:r w:rsidRPr="004E5D1D">
        <w:rPr>
          <w:rStyle w:val="CodeChar"/>
        </w:rPr>
        <w:br/>
      </w:r>
      <w:r w:rsidRPr="004E5D1D">
        <w:rPr>
          <w:rStyle w:val="CodeChar"/>
        </w:rPr>
        <w:br/>
        <w:t>TEST(</w:t>
      </w:r>
      <w:proofErr w:type="spellStart"/>
      <w:r w:rsidRPr="004E5D1D">
        <w:rPr>
          <w:rStyle w:val="CodeChar"/>
        </w:rPr>
        <w:t>MyTest</w:t>
      </w:r>
      <w:proofErr w:type="spellEnd"/>
      <w:r w:rsidRPr="004E5D1D">
        <w:rPr>
          <w:rStyle w:val="CodeChar"/>
        </w:rPr>
        <w:t xml:space="preserve">, </w:t>
      </w:r>
      <w:proofErr w:type="spellStart"/>
      <w:r w:rsidRPr="004E5D1D">
        <w:rPr>
          <w:rStyle w:val="CodeChar"/>
        </w:rPr>
        <w:t>SecondTest</w:t>
      </w:r>
      <w:proofErr w:type="spellEnd"/>
      <w:r w:rsidRPr="004E5D1D">
        <w:rPr>
          <w:rStyle w:val="CodeChar"/>
        </w:rPr>
        <w:t>)</w:t>
      </w:r>
      <w:r w:rsidRPr="004E5D1D">
        <w:rPr>
          <w:rStyle w:val="CodeChar"/>
        </w:rPr>
        <w:br/>
        <w:t>{</w:t>
      </w:r>
      <w:r w:rsidRPr="004E5D1D">
        <w:rPr>
          <w:rStyle w:val="CodeChar"/>
        </w:rPr>
        <w:br/>
      </w:r>
      <w:r w:rsidRPr="004E5D1D">
        <w:rPr>
          <w:rStyle w:val="CodeChar"/>
        </w:rPr>
        <w:lastRenderedPageBreak/>
        <w:t xml:space="preserve">    ASSERT_TRUE(</w:t>
      </w:r>
      <w:proofErr w:type="spellStart"/>
      <w:r w:rsidRPr="004E5D1D">
        <w:rPr>
          <w:rStyle w:val="CodeChar"/>
        </w:rPr>
        <w:t>theWorldIsRound</w:t>
      </w:r>
      <w:proofErr w:type="spellEnd"/>
      <w:r w:rsidRPr="004E5D1D">
        <w:rPr>
          <w:rStyle w:val="CodeChar"/>
        </w:rPr>
        <w:t>);</w:t>
      </w:r>
      <w:r w:rsidRPr="005D3BA4">
        <w:tab/>
      </w:r>
      <w:r>
        <w:sym w:font="Symbol" w:char="F0AC"/>
      </w:r>
      <w:r>
        <w:t xml:space="preserve"> If this does not hold,</w:t>
      </w:r>
      <w:r>
        <w:br/>
        <w:t xml:space="preserve"> </w:t>
      </w:r>
      <w:r>
        <w:tab/>
      </w:r>
      <w:r>
        <w:tab/>
      </w:r>
      <w:r>
        <w:tab/>
      </w:r>
      <w:r>
        <w:tab/>
      </w:r>
      <w:r>
        <w:tab/>
      </w:r>
      <w:r>
        <w:tab/>
      </w:r>
      <w:r>
        <w:tab/>
        <w:t>the purpose of the following test is moot</w:t>
      </w:r>
      <w:r w:rsidRPr="004E5D1D">
        <w:rPr>
          <w:rStyle w:val="CodeChar"/>
        </w:rPr>
        <w:br/>
        <w:t xml:space="preserve">    EXPECT_TRUE(</w:t>
      </w:r>
      <w:proofErr w:type="spellStart"/>
      <w:r w:rsidRPr="004E5D1D">
        <w:rPr>
          <w:rStyle w:val="CodeChar"/>
        </w:rPr>
        <w:t>triangularInequalityHoldsOnEarthsSurface</w:t>
      </w:r>
      <w:proofErr w:type="spellEnd"/>
      <w:r w:rsidRPr="004E5D1D">
        <w:rPr>
          <w:rStyle w:val="CodeChar"/>
        </w:rPr>
        <w:t>);</w:t>
      </w:r>
      <w:r w:rsidRPr="004E5D1D">
        <w:rPr>
          <w:rStyle w:val="CodeChar"/>
        </w:rPr>
        <w:br/>
      </w:r>
      <w:r w:rsidRPr="00EE58C4">
        <w:rPr>
          <w:rStyle w:val="CodeChar"/>
        </w:rPr>
        <w:t>}</w:t>
      </w:r>
    </w:p>
    <w:p w:rsidR="00E156F7" w:rsidRDefault="00E156F7">
      <w:pPr>
        <w:rPr>
          <w:ins w:id="25" w:author="Philips" w:date="2015-05-22T09:08:00Z"/>
          <w:rStyle w:val="CodeChar"/>
        </w:rPr>
      </w:pPr>
      <w:ins w:id="26" w:author="Philips" w:date="2015-05-22T09:08:00Z">
        <w:r>
          <w:rPr>
            <w:rStyle w:val="CodeChar"/>
          </w:rPr>
          <w:br w:type="page"/>
        </w:r>
      </w:ins>
    </w:p>
    <w:p w:rsidR="00E156F7" w:rsidRDefault="00E156F7">
      <w:pPr>
        <w:pStyle w:val="Heading1"/>
        <w:rPr>
          <w:ins w:id="27" w:author="Philips" w:date="2015-05-22T09:08:00Z"/>
          <w:rStyle w:val="CodeChar"/>
          <w:rFonts w:asciiTheme="minorHAnsi" w:hAnsiTheme="minorHAnsi" w:cstheme="minorBidi"/>
          <w:shd w:val="clear" w:color="auto" w:fill="auto"/>
        </w:rPr>
        <w:pPrChange w:id="28" w:author="Philips" w:date="2015-05-22T09:08:00Z">
          <w:pPr>
            <w:pStyle w:val="Rule"/>
          </w:pPr>
        </w:pPrChange>
      </w:pPr>
      <w:ins w:id="29" w:author="Philips" w:date="2015-05-22T09:08:00Z">
        <w:r>
          <w:rPr>
            <w:rStyle w:val="CodeChar"/>
            <w:rFonts w:asciiTheme="minorHAnsi" w:hAnsiTheme="minorHAnsi" w:cstheme="minorBidi"/>
            <w:shd w:val="clear" w:color="auto" w:fill="auto"/>
          </w:rPr>
          <w:lastRenderedPageBreak/>
          <w:t>Appendix: Cheat Sheet</w:t>
        </w:r>
      </w:ins>
    </w:p>
    <w:p w:rsidR="00E156F7" w:rsidRDefault="00BD305E">
      <w:pPr>
        <w:pStyle w:val="Note"/>
        <w:rPr>
          <w:ins w:id="30" w:author="Philips" w:date="2015-05-22T09:11:00Z"/>
        </w:rPr>
        <w:pPrChange w:id="31" w:author="Philips" w:date="2015-05-22T09:08:00Z">
          <w:pPr>
            <w:pStyle w:val="Rule"/>
          </w:pPr>
        </w:pPrChange>
      </w:pPr>
      <w:ins w:id="32" w:author="Philips" w:date="2015-05-22T09:13:00Z">
        <w:r w:rsidRPr="00E156F7">
          <w:rPr>
            <w:noProof/>
          </w:rPr>
          <mc:AlternateContent>
            <mc:Choice Requires="wps">
              <w:drawing>
                <wp:anchor distT="0" distB="0" distL="114300" distR="114300" simplePos="0" relativeHeight="251659264" behindDoc="0" locked="0" layoutInCell="1" allowOverlap="1" wp14:anchorId="43B51914" wp14:editId="158FFBAB">
                  <wp:simplePos x="0" y="0"/>
                  <wp:positionH relativeFrom="column">
                    <wp:posOffset>237490</wp:posOffset>
                  </wp:positionH>
                  <wp:positionV relativeFrom="paragraph">
                    <wp:posOffset>561975</wp:posOffset>
                  </wp:positionV>
                  <wp:extent cx="5105400" cy="76009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7600950"/>
                          </a:xfrm>
                          <a:prstGeom prst="rect">
                            <a:avLst/>
                          </a:prstGeom>
                          <a:solidFill>
                            <a:srgbClr val="FFFFFF"/>
                          </a:solidFill>
                          <a:ln w="9525">
                            <a:solidFill>
                              <a:srgbClr val="000000"/>
                            </a:solidFill>
                            <a:miter lim="800000"/>
                            <a:headEnd/>
                            <a:tailEnd/>
                          </a:ln>
                        </wps:spPr>
                        <wps:txbx>
                          <w:txbxContent>
                            <w:p w:rsidR="00E156F7" w:rsidRPr="00BD305E" w:rsidRDefault="00E156F7" w:rsidP="00E156F7">
                              <w:pPr>
                                <w:autoSpaceDE w:val="0"/>
                                <w:autoSpaceDN w:val="0"/>
                                <w:adjustRightInd w:val="0"/>
                                <w:spacing w:before="0" w:after="0" w:line="240" w:lineRule="auto"/>
                                <w:rPr>
                                  <w:ins w:id="33" w:author="Philips" w:date="2015-05-22T09:13:00Z"/>
                                  <w:rFonts w:ascii="Consolas" w:hAnsi="Consolas" w:cs="Consolas"/>
                                  <w:color w:val="000000"/>
                                  <w:sz w:val="18"/>
                                  <w:szCs w:val="18"/>
                                  <w:highlight w:val="white"/>
                                  <w:rPrChange w:id="34" w:author="Philips" w:date="2015-05-22T09:20:00Z">
                                    <w:rPr>
                                      <w:ins w:id="35" w:author="Philips" w:date="2015-05-22T09:13:00Z"/>
                                      <w:rFonts w:ascii="Consolas" w:hAnsi="Consolas" w:cs="Consolas"/>
                                      <w:color w:val="000000"/>
                                      <w:sz w:val="19"/>
                                      <w:szCs w:val="19"/>
                                      <w:highlight w:val="white"/>
                                    </w:rPr>
                                  </w:rPrChange>
                                </w:rPr>
                              </w:pPr>
                              <w:ins w:id="36" w:author="Philips" w:date="2015-05-22T09:13:00Z">
                                <w:r w:rsidRPr="00BD305E">
                                  <w:rPr>
                                    <w:rFonts w:ascii="Consolas" w:hAnsi="Consolas" w:cs="Consolas"/>
                                    <w:color w:val="0000FF"/>
                                    <w:sz w:val="18"/>
                                    <w:szCs w:val="18"/>
                                    <w:highlight w:val="white"/>
                                    <w:rPrChange w:id="37" w:author="Philips" w:date="2015-05-22T09:20:00Z">
                                      <w:rPr>
                                        <w:rFonts w:ascii="Consolas" w:hAnsi="Consolas" w:cs="Consolas"/>
                                        <w:color w:val="0000FF"/>
                                        <w:sz w:val="19"/>
                                        <w:szCs w:val="19"/>
                                        <w:highlight w:val="white"/>
                                      </w:rPr>
                                    </w:rPrChange>
                                  </w:rPr>
                                  <w:t>#</w:t>
                                </w:r>
                                <w:proofErr w:type="spellStart"/>
                                <w:r w:rsidRPr="00BD305E">
                                  <w:rPr>
                                    <w:rFonts w:ascii="Consolas" w:hAnsi="Consolas" w:cs="Consolas"/>
                                    <w:color w:val="0000FF"/>
                                    <w:sz w:val="18"/>
                                    <w:szCs w:val="18"/>
                                    <w:highlight w:val="white"/>
                                    <w:rPrChange w:id="38" w:author="Philips" w:date="2015-05-22T09:20:00Z">
                                      <w:rPr>
                                        <w:rFonts w:ascii="Consolas" w:hAnsi="Consolas" w:cs="Consolas"/>
                                        <w:color w:val="0000FF"/>
                                        <w:sz w:val="19"/>
                                        <w:szCs w:val="19"/>
                                        <w:highlight w:val="white"/>
                                      </w:rPr>
                                    </w:rPrChange>
                                  </w:rPr>
                                  <w:t>ifndef</w:t>
                                </w:r>
                                <w:proofErr w:type="spellEnd"/>
                                <w:r w:rsidRPr="00BD305E">
                                  <w:rPr>
                                    <w:rFonts w:ascii="Consolas" w:hAnsi="Consolas" w:cs="Consolas"/>
                                    <w:color w:val="000000"/>
                                    <w:sz w:val="18"/>
                                    <w:szCs w:val="18"/>
                                    <w:highlight w:val="white"/>
                                    <w:rPrChange w:id="39" w:author="Philips" w:date="2015-05-22T09:20:00Z">
                                      <w:rPr>
                                        <w:rFonts w:ascii="Consolas" w:hAnsi="Consolas" w:cs="Consolas"/>
                                        <w:color w:val="000000"/>
                                        <w:sz w:val="19"/>
                                        <w:szCs w:val="19"/>
                                        <w:highlight w:val="white"/>
                                      </w:rPr>
                                    </w:rPrChange>
                                  </w:rPr>
                                  <w:t xml:space="preserve"> INFRA_CHEAT_SHEET_HPP</w:t>
                                </w:r>
                              </w:ins>
                            </w:p>
                            <w:p w:rsidR="00E156F7" w:rsidRPr="00BD305E" w:rsidRDefault="00E156F7" w:rsidP="00E156F7">
                              <w:pPr>
                                <w:autoSpaceDE w:val="0"/>
                                <w:autoSpaceDN w:val="0"/>
                                <w:adjustRightInd w:val="0"/>
                                <w:spacing w:before="0" w:after="0" w:line="240" w:lineRule="auto"/>
                                <w:rPr>
                                  <w:ins w:id="40" w:author="Philips" w:date="2015-05-22T09:13:00Z"/>
                                  <w:rFonts w:ascii="Consolas" w:hAnsi="Consolas" w:cs="Consolas"/>
                                  <w:color w:val="000000"/>
                                  <w:sz w:val="18"/>
                                  <w:szCs w:val="18"/>
                                  <w:highlight w:val="white"/>
                                  <w:rPrChange w:id="41" w:author="Philips" w:date="2015-05-22T09:20:00Z">
                                    <w:rPr>
                                      <w:ins w:id="42" w:author="Philips" w:date="2015-05-22T09:13:00Z"/>
                                      <w:rFonts w:ascii="Consolas" w:hAnsi="Consolas" w:cs="Consolas"/>
                                      <w:color w:val="000000"/>
                                      <w:sz w:val="19"/>
                                      <w:szCs w:val="19"/>
                                      <w:highlight w:val="white"/>
                                    </w:rPr>
                                  </w:rPrChange>
                                </w:rPr>
                              </w:pPr>
                              <w:ins w:id="43" w:author="Philips" w:date="2015-05-22T09:13:00Z">
                                <w:r w:rsidRPr="00BD305E">
                                  <w:rPr>
                                    <w:rFonts w:ascii="Consolas" w:hAnsi="Consolas" w:cs="Consolas"/>
                                    <w:color w:val="0000FF"/>
                                    <w:sz w:val="18"/>
                                    <w:szCs w:val="18"/>
                                    <w:highlight w:val="white"/>
                                    <w:rPrChange w:id="44" w:author="Philips" w:date="2015-05-22T09:20:00Z">
                                      <w:rPr>
                                        <w:rFonts w:ascii="Consolas" w:hAnsi="Consolas" w:cs="Consolas"/>
                                        <w:color w:val="0000FF"/>
                                        <w:sz w:val="19"/>
                                        <w:szCs w:val="19"/>
                                        <w:highlight w:val="white"/>
                                      </w:rPr>
                                    </w:rPrChange>
                                  </w:rPr>
                                  <w:t>#define</w:t>
                                </w:r>
                                <w:r w:rsidRPr="00BD305E">
                                  <w:rPr>
                                    <w:rFonts w:ascii="Consolas" w:hAnsi="Consolas" w:cs="Consolas"/>
                                    <w:color w:val="000000"/>
                                    <w:sz w:val="18"/>
                                    <w:szCs w:val="18"/>
                                    <w:highlight w:val="white"/>
                                    <w:rPrChange w:id="45" w:author="Philips" w:date="2015-05-22T09:20:00Z">
                                      <w:rPr>
                                        <w:rFonts w:ascii="Consolas" w:hAnsi="Consolas" w:cs="Consolas"/>
                                        <w:color w:val="000000"/>
                                        <w:sz w:val="19"/>
                                        <w:szCs w:val="19"/>
                                        <w:highlight w:val="white"/>
                                      </w:rPr>
                                    </w:rPrChange>
                                  </w:rPr>
                                  <w:t xml:space="preserve"> INFRA_CHEAT_SHEET_HPP</w:t>
                                </w:r>
                              </w:ins>
                            </w:p>
                            <w:p w:rsidR="00E156F7" w:rsidRPr="00BD305E" w:rsidRDefault="00E156F7" w:rsidP="00E156F7">
                              <w:pPr>
                                <w:autoSpaceDE w:val="0"/>
                                <w:autoSpaceDN w:val="0"/>
                                <w:adjustRightInd w:val="0"/>
                                <w:spacing w:before="0" w:after="0" w:line="240" w:lineRule="auto"/>
                                <w:rPr>
                                  <w:ins w:id="46" w:author="Philips" w:date="2015-05-22T09:13:00Z"/>
                                  <w:rFonts w:ascii="Consolas" w:hAnsi="Consolas" w:cs="Consolas"/>
                                  <w:color w:val="000000"/>
                                  <w:sz w:val="18"/>
                                  <w:szCs w:val="18"/>
                                  <w:highlight w:val="white"/>
                                  <w:rPrChange w:id="47" w:author="Philips" w:date="2015-05-22T09:20:00Z">
                                    <w:rPr>
                                      <w:ins w:id="48" w:author="Philips" w:date="2015-05-22T09:13:00Z"/>
                                      <w:rFonts w:ascii="Consolas" w:hAnsi="Consolas" w:cs="Consolas"/>
                                      <w:color w:val="000000"/>
                                      <w:sz w:val="19"/>
                                      <w:szCs w:val="19"/>
                                      <w:highlight w:val="white"/>
                                    </w:rPr>
                                  </w:rPrChange>
                                </w:rPr>
                              </w:pPr>
                            </w:p>
                            <w:p w:rsidR="00E156F7" w:rsidRPr="00BD305E" w:rsidRDefault="00E156F7" w:rsidP="00E156F7">
                              <w:pPr>
                                <w:autoSpaceDE w:val="0"/>
                                <w:autoSpaceDN w:val="0"/>
                                <w:adjustRightInd w:val="0"/>
                                <w:spacing w:before="0" w:after="0" w:line="240" w:lineRule="auto"/>
                                <w:rPr>
                                  <w:ins w:id="49" w:author="Philips" w:date="2015-05-22T09:13:00Z"/>
                                  <w:rFonts w:ascii="Consolas" w:hAnsi="Consolas" w:cs="Consolas"/>
                                  <w:color w:val="000000"/>
                                  <w:sz w:val="18"/>
                                  <w:szCs w:val="18"/>
                                  <w:highlight w:val="white"/>
                                  <w:rPrChange w:id="50" w:author="Philips" w:date="2015-05-22T09:20:00Z">
                                    <w:rPr>
                                      <w:ins w:id="51" w:author="Philips" w:date="2015-05-22T09:13:00Z"/>
                                      <w:rFonts w:ascii="Consolas" w:hAnsi="Consolas" w:cs="Consolas"/>
                                      <w:color w:val="000000"/>
                                      <w:sz w:val="19"/>
                                      <w:szCs w:val="19"/>
                                      <w:highlight w:val="white"/>
                                    </w:rPr>
                                  </w:rPrChange>
                                </w:rPr>
                              </w:pPr>
                              <w:ins w:id="52" w:author="Philips" w:date="2015-05-22T09:13:00Z">
                                <w:r w:rsidRPr="00BD305E">
                                  <w:rPr>
                                    <w:rFonts w:ascii="Consolas" w:hAnsi="Consolas" w:cs="Consolas"/>
                                    <w:color w:val="0000FF"/>
                                    <w:sz w:val="18"/>
                                    <w:szCs w:val="18"/>
                                    <w:highlight w:val="white"/>
                                    <w:rPrChange w:id="53" w:author="Philips" w:date="2015-05-22T09:20:00Z">
                                      <w:rPr>
                                        <w:rFonts w:ascii="Consolas" w:hAnsi="Consolas" w:cs="Consolas"/>
                                        <w:color w:val="0000FF"/>
                                        <w:sz w:val="19"/>
                                        <w:szCs w:val="19"/>
                                        <w:highlight w:val="white"/>
                                      </w:rPr>
                                    </w:rPrChange>
                                  </w:rPr>
                                  <w:t>#include</w:t>
                                </w:r>
                                <w:r w:rsidRPr="00BD305E">
                                  <w:rPr>
                                    <w:rFonts w:ascii="Consolas" w:hAnsi="Consolas" w:cs="Consolas"/>
                                    <w:color w:val="000000"/>
                                    <w:sz w:val="18"/>
                                    <w:szCs w:val="18"/>
                                    <w:highlight w:val="white"/>
                                    <w:rPrChange w:id="54" w:author="Philips" w:date="2015-05-22T09:20:00Z">
                                      <w:rPr>
                                        <w:rFonts w:ascii="Consolas" w:hAnsi="Consolas" w:cs="Consolas"/>
                                        <w:color w:val="000000"/>
                                        <w:sz w:val="19"/>
                                        <w:szCs w:val="19"/>
                                        <w:highlight w:val="white"/>
                                      </w:rPr>
                                    </w:rPrChange>
                                  </w:rPr>
                                  <w:t xml:space="preserve"> </w:t>
                                </w:r>
                                <w:r w:rsidRPr="00BD305E">
                                  <w:rPr>
                                    <w:rFonts w:ascii="Consolas" w:hAnsi="Consolas" w:cs="Consolas"/>
                                    <w:color w:val="A31515"/>
                                    <w:sz w:val="18"/>
                                    <w:szCs w:val="18"/>
                                    <w:highlight w:val="white"/>
                                    <w:rPrChange w:id="55" w:author="Philips" w:date="2015-05-22T09:20:00Z">
                                      <w:rPr>
                                        <w:rFonts w:ascii="Consolas" w:hAnsi="Consolas" w:cs="Consolas"/>
                                        <w:color w:val="A31515"/>
                                        <w:sz w:val="19"/>
                                        <w:szCs w:val="19"/>
                                        <w:highlight w:val="white"/>
                                      </w:rPr>
                                    </w:rPrChange>
                                  </w:rPr>
                                  <w:t>"</w:t>
                                </w:r>
                                <w:proofErr w:type="spellStart"/>
                                <w:r w:rsidRPr="00BD305E">
                                  <w:rPr>
                                    <w:rFonts w:ascii="Consolas" w:hAnsi="Consolas" w:cs="Consolas"/>
                                    <w:color w:val="A31515"/>
                                    <w:sz w:val="18"/>
                                    <w:szCs w:val="18"/>
                                    <w:highlight w:val="white"/>
                                    <w:rPrChange w:id="56" w:author="Philips" w:date="2015-05-22T09:20:00Z">
                                      <w:rPr>
                                        <w:rFonts w:ascii="Consolas" w:hAnsi="Consolas" w:cs="Consolas"/>
                                        <w:color w:val="A31515"/>
                                        <w:sz w:val="19"/>
                                        <w:szCs w:val="19"/>
                                        <w:highlight w:val="white"/>
                                      </w:rPr>
                                    </w:rPrChange>
                                  </w:rPr>
                                  <w:t>infra_event</w:t>
                                </w:r>
                                <w:proofErr w:type="spellEnd"/>
                                <w:r w:rsidRPr="00BD305E">
                                  <w:rPr>
                                    <w:rFonts w:ascii="Consolas" w:hAnsi="Consolas" w:cs="Consolas"/>
                                    <w:color w:val="A31515"/>
                                    <w:sz w:val="18"/>
                                    <w:szCs w:val="18"/>
                                    <w:highlight w:val="white"/>
                                    <w:rPrChange w:id="57" w:author="Philips" w:date="2015-05-22T09:20:00Z">
                                      <w:rPr>
                                        <w:rFonts w:ascii="Consolas" w:hAnsi="Consolas" w:cs="Consolas"/>
                                        <w:color w:val="A31515"/>
                                        <w:sz w:val="19"/>
                                        <w:szCs w:val="19"/>
                                        <w:highlight w:val="white"/>
                                      </w:rPr>
                                    </w:rPrChange>
                                  </w:rPr>
                                  <w:t>/Timer.hpp"</w:t>
                                </w:r>
                              </w:ins>
                            </w:p>
                            <w:p w:rsidR="00E156F7" w:rsidRPr="00BD305E" w:rsidRDefault="00E156F7" w:rsidP="00E156F7">
                              <w:pPr>
                                <w:autoSpaceDE w:val="0"/>
                                <w:autoSpaceDN w:val="0"/>
                                <w:adjustRightInd w:val="0"/>
                                <w:spacing w:before="0" w:after="0" w:line="240" w:lineRule="auto"/>
                                <w:rPr>
                                  <w:ins w:id="58" w:author="Philips" w:date="2015-05-22T09:13:00Z"/>
                                  <w:rFonts w:ascii="Consolas" w:hAnsi="Consolas" w:cs="Consolas"/>
                                  <w:color w:val="000000"/>
                                  <w:sz w:val="18"/>
                                  <w:szCs w:val="18"/>
                                  <w:highlight w:val="white"/>
                                  <w:rPrChange w:id="59" w:author="Philips" w:date="2015-05-22T09:20:00Z">
                                    <w:rPr>
                                      <w:ins w:id="60" w:author="Philips" w:date="2015-05-22T09:13:00Z"/>
                                      <w:rFonts w:ascii="Consolas" w:hAnsi="Consolas" w:cs="Consolas"/>
                                      <w:color w:val="000000"/>
                                      <w:sz w:val="19"/>
                                      <w:szCs w:val="19"/>
                                      <w:highlight w:val="white"/>
                                    </w:rPr>
                                  </w:rPrChange>
                                </w:rPr>
                              </w:pPr>
                              <w:ins w:id="61" w:author="Philips" w:date="2015-05-22T09:13:00Z">
                                <w:r w:rsidRPr="00BD305E">
                                  <w:rPr>
                                    <w:rFonts w:ascii="Consolas" w:hAnsi="Consolas" w:cs="Consolas"/>
                                    <w:color w:val="0000FF"/>
                                    <w:sz w:val="18"/>
                                    <w:szCs w:val="18"/>
                                    <w:highlight w:val="white"/>
                                    <w:rPrChange w:id="62" w:author="Philips" w:date="2015-05-22T09:20:00Z">
                                      <w:rPr>
                                        <w:rFonts w:ascii="Consolas" w:hAnsi="Consolas" w:cs="Consolas"/>
                                        <w:color w:val="0000FF"/>
                                        <w:sz w:val="19"/>
                                        <w:szCs w:val="19"/>
                                        <w:highlight w:val="white"/>
                                      </w:rPr>
                                    </w:rPrChange>
                                  </w:rPr>
                                  <w:t>#include</w:t>
                                </w:r>
                                <w:r w:rsidRPr="00BD305E">
                                  <w:rPr>
                                    <w:rFonts w:ascii="Consolas" w:hAnsi="Consolas" w:cs="Consolas"/>
                                    <w:color w:val="000000"/>
                                    <w:sz w:val="18"/>
                                    <w:szCs w:val="18"/>
                                    <w:highlight w:val="white"/>
                                    <w:rPrChange w:id="63" w:author="Philips" w:date="2015-05-22T09:20:00Z">
                                      <w:rPr>
                                        <w:rFonts w:ascii="Consolas" w:hAnsi="Consolas" w:cs="Consolas"/>
                                        <w:color w:val="000000"/>
                                        <w:sz w:val="19"/>
                                        <w:szCs w:val="19"/>
                                        <w:highlight w:val="white"/>
                                      </w:rPr>
                                    </w:rPrChange>
                                  </w:rPr>
                                  <w:t xml:space="preserve"> </w:t>
                                </w:r>
                                <w:r w:rsidRPr="00BD305E">
                                  <w:rPr>
                                    <w:rFonts w:ascii="Consolas" w:hAnsi="Consolas" w:cs="Consolas"/>
                                    <w:color w:val="A31515"/>
                                    <w:sz w:val="18"/>
                                    <w:szCs w:val="18"/>
                                    <w:highlight w:val="white"/>
                                    <w:rPrChange w:id="64" w:author="Philips" w:date="2015-05-22T09:20:00Z">
                                      <w:rPr>
                                        <w:rFonts w:ascii="Consolas" w:hAnsi="Consolas" w:cs="Consolas"/>
                                        <w:color w:val="A31515"/>
                                        <w:sz w:val="19"/>
                                        <w:szCs w:val="19"/>
                                        <w:highlight w:val="white"/>
                                      </w:rPr>
                                    </w:rPrChange>
                                  </w:rPr>
                                  <w:t>"</w:t>
                                </w:r>
                                <w:proofErr w:type="spellStart"/>
                                <w:r w:rsidRPr="00BD305E">
                                  <w:rPr>
                                    <w:rFonts w:ascii="Consolas" w:hAnsi="Consolas" w:cs="Consolas"/>
                                    <w:color w:val="A31515"/>
                                    <w:sz w:val="18"/>
                                    <w:szCs w:val="18"/>
                                    <w:highlight w:val="white"/>
                                    <w:rPrChange w:id="65" w:author="Philips" w:date="2015-05-22T09:20:00Z">
                                      <w:rPr>
                                        <w:rFonts w:ascii="Consolas" w:hAnsi="Consolas" w:cs="Consolas"/>
                                        <w:color w:val="A31515"/>
                                        <w:sz w:val="19"/>
                                        <w:szCs w:val="19"/>
                                        <w:highlight w:val="white"/>
                                      </w:rPr>
                                    </w:rPrChange>
                                  </w:rPr>
                                  <w:t>infra_util</w:t>
                                </w:r>
                                <w:proofErr w:type="spellEnd"/>
                                <w:r w:rsidRPr="00BD305E">
                                  <w:rPr>
                                    <w:rFonts w:ascii="Consolas" w:hAnsi="Consolas" w:cs="Consolas"/>
                                    <w:color w:val="A31515"/>
                                    <w:sz w:val="18"/>
                                    <w:szCs w:val="18"/>
                                    <w:highlight w:val="white"/>
                                    <w:rPrChange w:id="66" w:author="Philips" w:date="2015-05-22T09:20:00Z">
                                      <w:rPr>
                                        <w:rFonts w:ascii="Consolas" w:hAnsi="Consolas" w:cs="Consolas"/>
                                        <w:color w:val="A31515"/>
                                        <w:sz w:val="19"/>
                                        <w:szCs w:val="19"/>
                                        <w:highlight w:val="white"/>
                                      </w:rPr>
                                    </w:rPrChange>
                                  </w:rPr>
                                  <w:t>/Compare.hpp"</w:t>
                                </w:r>
                              </w:ins>
                            </w:p>
                            <w:p w:rsidR="00E156F7" w:rsidRPr="00BD305E" w:rsidRDefault="00E156F7" w:rsidP="00E156F7">
                              <w:pPr>
                                <w:autoSpaceDE w:val="0"/>
                                <w:autoSpaceDN w:val="0"/>
                                <w:adjustRightInd w:val="0"/>
                                <w:spacing w:before="0" w:after="0" w:line="240" w:lineRule="auto"/>
                                <w:rPr>
                                  <w:ins w:id="67" w:author="Philips" w:date="2015-05-22T09:13:00Z"/>
                                  <w:rFonts w:ascii="Consolas" w:hAnsi="Consolas" w:cs="Consolas"/>
                                  <w:color w:val="000000"/>
                                  <w:sz w:val="18"/>
                                  <w:szCs w:val="18"/>
                                  <w:highlight w:val="white"/>
                                  <w:rPrChange w:id="68" w:author="Philips" w:date="2015-05-22T09:20:00Z">
                                    <w:rPr>
                                      <w:ins w:id="69" w:author="Philips" w:date="2015-05-22T09:13:00Z"/>
                                      <w:rFonts w:ascii="Consolas" w:hAnsi="Consolas" w:cs="Consolas"/>
                                      <w:color w:val="000000"/>
                                      <w:sz w:val="19"/>
                                      <w:szCs w:val="19"/>
                                      <w:highlight w:val="white"/>
                                    </w:rPr>
                                  </w:rPrChange>
                                </w:rPr>
                              </w:pPr>
                              <w:ins w:id="70" w:author="Philips" w:date="2015-05-22T09:13:00Z">
                                <w:r w:rsidRPr="00BD305E">
                                  <w:rPr>
                                    <w:rFonts w:ascii="Consolas" w:hAnsi="Consolas" w:cs="Consolas"/>
                                    <w:color w:val="0000FF"/>
                                    <w:sz w:val="18"/>
                                    <w:szCs w:val="18"/>
                                    <w:highlight w:val="white"/>
                                    <w:rPrChange w:id="71" w:author="Philips" w:date="2015-05-22T09:20:00Z">
                                      <w:rPr>
                                        <w:rFonts w:ascii="Consolas" w:hAnsi="Consolas" w:cs="Consolas"/>
                                        <w:color w:val="0000FF"/>
                                        <w:sz w:val="19"/>
                                        <w:szCs w:val="19"/>
                                        <w:highlight w:val="white"/>
                                      </w:rPr>
                                    </w:rPrChange>
                                  </w:rPr>
                                  <w:t>#include</w:t>
                                </w:r>
                                <w:r w:rsidRPr="00BD305E">
                                  <w:rPr>
                                    <w:rFonts w:ascii="Consolas" w:hAnsi="Consolas" w:cs="Consolas"/>
                                    <w:color w:val="000000"/>
                                    <w:sz w:val="18"/>
                                    <w:szCs w:val="18"/>
                                    <w:highlight w:val="white"/>
                                    <w:rPrChange w:id="72" w:author="Philips" w:date="2015-05-22T09:20:00Z">
                                      <w:rPr>
                                        <w:rFonts w:ascii="Consolas" w:hAnsi="Consolas" w:cs="Consolas"/>
                                        <w:color w:val="000000"/>
                                        <w:sz w:val="19"/>
                                        <w:szCs w:val="19"/>
                                        <w:highlight w:val="white"/>
                                      </w:rPr>
                                    </w:rPrChange>
                                  </w:rPr>
                                  <w:t xml:space="preserve"> </w:t>
                                </w:r>
                                <w:r w:rsidRPr="00BD305E">
                                  <w:rPr>
                                    <w:rFonts w:ascii="Consolas" w:hAnsi="Consolas" w:cs="Consolas"/>
                                    <w:color w:val="A31515"/>
                                    <w:sz w:val="18"/>
                                    <w:szCs w:val="18"/>
                                    <w:highlight w:val="white"/>
                                    <w:rPrChange w:id="73" w:author="Philips" w:date="2015-05-22T09:20:00Z">
                                      <w:rPr>
                                        <w:rFonts w:ascii="Consolas" w:hAnsi="Consolas" w:cs="Consolas"/>
                                        <w:color w:val="A31515"/>
                                        <w:sz w:val="19"/>
                                        <w:szCs w:val="19"/>
                                        <w:highlight w:val="white"/>
                                      </w:rPr>
                                    </w:rPrChange>
                                  </w:rPr>
                                  <w:t>&lt;algorithm&gt;</w:t>
                                </w:r>
                              </w:ins>
                            </w:p>
                            <w:p w:rsidR="00E156F7" w:rsidRPr="00BD305E" w:rsidRDefault="00E156F7" w:rsidP="00E156F7">
                              <w:pPr>
                                <w:autoSpaceDE w:val="0"/>
                                <w:autoSpaceDN w:val="0"/>
                                <w:adjustRightInd w:val="0"/>
                                <w:spacing w:before="0" w:after="0" w:line="240" w:lineRule="auto"/>
                                <w:rPr>
                                  <w:ins w:id="74" w:author="Philips" w:date="2015-05-22T09:13:00Z"/>
                                  <w:rFonts w:ascii="Consolas" w:hAnsi="Consolas" w:cs="Consolas"/>
                                  <w:color w:val="000000"/>
                                  <w:sz w:val="18"/>
                                  <w:szCs w:val="18"/>
                                  <w:highlight w:val="white"/>
                                  <w:rPrChange w:id="75" w:author="Philips" w:date="2015-05-22T09:20:00Z">
                                    <w:rPr>
                                      <w:ins w:id="76" w:author="Philips" w:date="2015-05-22T09:13:00Z"/>
                                      <w:rFonts w:ascii="Consolas" w:hAnsi="Consolas" w:cs="Consolas"/>
                                      <w:color w:val="000000"/>
                                      <w:sz w:val="19"/>
                                      <w:szCs w:val="19"/>
                                      <w:highlight w:val="white"/>
                                    </w:rPr>
                                  </w:rPrChange>
                                </w:rPr>
                              </w:pPr>
                            </w:p>
                            <w:p w:rsidR="00E156F7" w:rsidRPr="00BD305E" w:rsidRDefault="00E156F7" w:rsidP="00E156F7">
                              <w:pPr>
                                <w:autoSpaceDE w:val="0"/>
                                <w:autoSpaceDN w:val="0"/>
                                <w:adjustRightInd w:val="0"/>
                                <w:spacing w:before="0" w:after="0" w:line="240" w:lineRule="auto"/>
                                <w:rPr>
                                  <w:ins w:id="77" w:author="Philips" w:date="2015-05-22T09:13:00Z"/>
                                  <w:rFonts w:ascii="Consolas" w:hAnsi="Consolas" w:cs="Consolas"/>
                                  <w:color w:val="000000"/>
                                  <w:sz w:val="18"/>
                                  <w:szCs w:val="18"/>
                                  <w:highlight w:val="white"/>
                                  <w:rPrChange w:id="78" w:author="Philips" w:date="2015-05-22T09:20:00Z">
                                    <w:rPr>
                                      <w:ins w:id="79" w:author="Philips" w:date="2015-05-22T09:13:00Z"/>
                                      <w:rFonts w:ascii="Consolas" w:hAnsi="Consolas" w:cs="Consolas"/>
                                      <w:color w:val="000000"/>
                                      <w:sz w:val="19"/>
                                      <w:szCs w:val="19"/>
                                      <w:highlight w:val="white"/>
                                    </w:rPr>
                                  </w:rPrChange>
                                </w:rPr>
                              </w:pPr>
                              <w:proofErr w:type="gramStart"/>
                              <w:ins w:id="80" w:author="Philips" w:date="2015-05-22T09:13:00Z">
                                <w:r w:rsidRPr="00BD305E">
                                  <w:rPr>
                                    <w:rFonts w:ascii="Consolas" w:hAnsi="Consolas" w:cs="Consolas"/>
                                    <w:color w:val="0000FF"/>
                                    <w:sz w:val="18"/>
                                    <w:szCs w:val="18"/>
                                    <w:highlight w:val="white"/>
                                    <w:rPrChange w:id="81" w:author="Philips" w:date="2015-05-22T09:20:00Z">
                                      <w:rPr>
                                        <w:rFonts w:ascii="Consolas" w:hAnsi="Consolas" w:cs="Consolas"/>
                                        <w:color w:val="0000FF"/>
                                        <w:sz w:val="19"/>
                                        <w:szCs w:val="19"/>
                                        <w:highlight w:val="white"/>
                                      </w:rPr>
                                    </w:rPrChange>
                                  </w:rPr>
                                  <w:t>namespace</w:t>
                                </w:r>
                                <w:proofErr w:type="gramEnd"/>
                                <w:r w:rsidRPr="00BD305E">
                                  <w:rPr>
                                    <w:rFonts w:ascii="Consolas" w:hAnsi="Consolas" w:cs="Consolas"/>
                                    <w:color w:val="000000"/>
                                    <w:sz w:val="18"/>
                                    <w:szCs w:val="18"/>
                                    <w:highlight w:val="white"/>
                                    <w:rPrChange w:id="82" w:author="Philips" w:date="2015-05-22T09:20:00Z">
                                      <w:rPr>
                                        <w:rFonts w:ascii="Consolas" w:hAnsi="Consolas" w:cs="Consolas"/>
                                        <w:color w:val="000000"/>
                                        <w:sz w:val="19"/>
                                        <w:szCs w:val="19"/>
                                        <w:highlight w:val="white"/>
                                      </w:rPr>
                                    </w:rPrChange>
                                  </w:rPr>
                                  <w:t xml:space="preserve"> infra</w:t>
                                </w:r>
                              </w:ins>
                            </w:p>
                            <w:p w:rsidR="00E156F7" w:rsidRPr="00BD305E" w:rsidRDefault="00E156F7" w:rsidP="00E156F7">
                              <w:pPr>
                                <w:autoSpaceDE w:val="0"/>
                                <w:autoSpaceDN w:val="0"/>
                                <w:adjustRightInd w:val="0"/>
                                <w:spacing w:before="0" w:after="0" w:line="240" w:lineRule="auto"/>
                                <w:rPr>
                                  <w:ins w:id="83" w:author="Philips" w:date="2015-05-22T09:13:00Z"/>
                                  <w:rFonts w:ascii="Consolas" w:hAnsi="Consolas" w:cs="Consolas"/>
                                  <w:color w:val="000000"/>
                                  <w:sz w:val="18"/>
                                  <w:szCs w:val="18"/>
                                  <w:highlight w:val="white"/>
                                  <w:rPrChange w:id="84" w:author="Philips" w:date="2015-05-22T09:20:00Z">
                                    <w:rPr>
                                      <w:ins w:id="85" w:author="Philips" w:date="2015-05-22T09:13:00Z"/>
                                      <w:rFonts w:ascii="Consolas" w:hAnsi="Consolas" w:cs="Consolas"/>
                                      <w:color w:val="000000"/>
                                      <w:sz w:val="19"/>
                                      <w:szCs w:val="19"/>
                                      <w:highlight w:val="white"/>
                                    </w:rPr>
                                  </w:rPrChange>
                                </w:rPr>
                              </w:pPr>
                              <w:ins w:id="86" w:author="Philips" w:date="2015-05-22T09:13:00Z">
                                <w:r w:rsidRPr="00BD305E">
                                  <w:rPr>
                                    <w:rFonts w:ascii="Consolas" w:hAnsi="Consolas" w:cs="Consolas"/>
                                    <w:color w:val="000000"/>
                                    <w:sz w:val="18"/>
                                    <w:szCs w:val="18"/>
                                    <w:highlight w:val="white"/>
                                    <w:rPrChange w:id="87" w:author="Philips" w:date="2015-05-22T09:20:00Z">
                                      <w:rPr>
                                        <w:rFonts w:ascii="Consolas" w:hAnsi="Consolas" w:cs="Consolas"/>
                                        <w:color w:val="000000"/>
                                        <w:sz w:val="19"/>
                                        <w:szCs w:val="19"/>
                                        <w:highlight w:val="white"/>
                                      </w:rPr>
                                    </w:rPrChange>
                                  </w:rPr>
                                  <w:t>{</w:t>
                                </w:r>
                              </w:ins>
                            </w:p>
                            <w:p w:rsidR="00E156F7" w:rsidRPr="00BD305E" w:rsidRDefault="00E156F7" w:rsidP="00E156F7">
                              <w:pPr>
                                <w:autoSpaceDE w:val="0"/>
                                <w:autoSpaceDN w:val="0"/>
                                <w:adjustRightInd w:val="0"/>
                                <w:spacing w:before="0" w:after="0" w:line="240" w:lineRule="auto"/>
                                <w:rPr>
                                  <w:ins w:id="88" w:author="Philips" w:date="2015-05-22T09:13:00Z"/>
                                  <w:rFonts w:ascii="Consolas" w:hAnsi="Consolas" w:cs="Consolas"/>
                                  <w:color w:val="000000"/>
                                  <w:sz w:val="18"/>
                                  <w:szCs w:val="18"/>
                                  <w:highlight w:val="white"/>
                                  <w:rPrChange w:id="89" w:author="Philips" w:date="2015-05-22T09:20:00Z">
                                    <w:rPr>
                                      <w:ins w:id="90" w:author="Philips" w:date="2015-05-22T09:13:00Z"/>
                                      <w:rFonts w:ascii="Consolas" w:hAnsi="Consolas" w:cs="Consolas"/>
                                      <w:color w:val="000000"/>
                                      <w:sz w:val="19"/>
                                      <w:szCs w:val="19"/>
                                      <w:highlight w:val="white"/>
                                    </w:rPr>
                                  </w:rPrChange>
                                </w:rPr>
                              </w:pPr>
                            </w:p>
                            <w:p w:rsidR="00E156F7" w:rsidRPr="00BD305E" w:rsidRDefault="00E156F7" w:rsidP="00E156F7">
                              <w:pPr>
                                <w:autoSpaceDE w:val="0"/>
                                <w:autoSpaceDN w:val="0"/>
                                <w:adjustRightInd w:val="0"/>
                                <w:spacing w:before="0" w:after="0" w:line="240" w:lineRule="auto"/>
                                <w:rPr>
                                  <w:ins w:id="91" w:author="Philips" w:date="2015-05-22T09:13:00Z"/>
                                  <w:rFonts w:ascii="Consolas" w:hAnsi="Consolas" w:cs="Consolas"/>
                                  <w:color w:val="000000"/>
                                  <w:sz w:val="18"/>
                                  <w:szCs w:val="18"/>
                                  <w:highlight w:val="white"/>
                                  <w:rPrChange w:id="92" w:author="Philips" w:date="2015-05-22T09:20:00Z">
                                    <w:rPr>
                                      <w:ins w:id="93" w:author="Philips" w:date="2015-05-22T09:13:00Z"/>
                                      <w:rFonts w:ascii="Consolas" w:hAnsi="Consolas" w:cs="Consolas"/>
                                      <w:color w:val="000000"/>
                                      <w:sz w:val="19"/>
                                      <w:szCs w:val="19"/>
                                      <w:highlight w:val="white"/>
                                    </w:rPr>
                                  </w:rPrChange>
                                </w:rPr>
                              </w:pPr>
                              <w:ins w:id="94" w:author="Philips" w:date="2015-05-22T09:13:00Z">
                                <w:r w:rsidRPr="00BD305E">
                                  <w:rPr>
                                    <w:rFonts w:ascii="Consolas" w:hAnsi="Consolas" w:cs="Consolas"/>
                                    <w:color w:val="000000"/>
                                    <w:sz w:val="18"/>
                                    <w:szCs w:val="18"/>
                                    <w:highlight w:val="white"/>
                                    <w:rPrChange w:id="95" w:author="Philips" w:date="2015-05-22T09:20: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96" w:author="Philips" w:date="2015-05-22T09:20:00Z">
                                      <w:rPr>
                                        <w:rFonts w:ascii="Consolas" w:hAnsi="Consolas" w:cs="Consolas"/>
                                        <w:color w:val="0000FF"/>
                                        <w:sz w:val="19"/>
                                        <w:szCs w:val="19"/>
                                        <w:highlight w:val="white"/>
                                      </w:rPr>
                                    </w:rPrChange>
                                  </w:rPr>
                                  <w:t>class</w:t>
                                </w:r>
                                <w:proofErr w:type="gramEnd"/>
                                <w:r w:rsidRPr="00BD305E">
                                  <w:rPr>
                                    <w:rFonts w:ascii="Consolas" w:hAnsi="Consolas" w:cs="Consolas"/>
                                    <w:color w:val="000000"/>
                                    <w:sz w:val="18"/>
                                    <w:szCs w:val="18"/>
                                    <w:highlight w:val="white"/>
                                    <w:rPrChange w:id="97" w:author="Philips" w:date="2015-05-22T09:20:00Z">
                                      <w:rPr>
                                        <w:rFonts w:ascii="Consolas" w:hAnsi="Consolas" w:cs="Consolas"/>
                                        <w:color w:val="000000"/>
                                        <w:sz w:val="19"/>
                                        <w:szCs w:val="19"/>
                                        <w:highlight w:val="white"/>
                                      </w:rPr>
                                    </w:rPrChange>
                                  </w:rPr>
                                  <w:t xml:space="preserve"> Example</w:t>
                                </w:r>
                              </w:ins>
                            </w:p>
                            <w:p w:rsidR="00E156F7" w:rsidRPr="00BD305E" w:rsidRDefault="00E156F7" w:rsidP="00E156F7">
                              <w:pPr>
                                <w:autoSpaceDE w:val="0"/>
                                <w:autoSpaceDN w:val="0"/>
                                <w:adjustRightInd w:val="0"/>
                                <w:spacing w:before="0" w:after="0" w:line="240" w:lineRule="auto"/>
                                <w:rPr>
                                  <w:ins w:id="98" w:author="Philips" w:date="2015-05-22T09:13:00Z"/>
                                  <w:rFonts w:ascii="Consolas" w:hAnsi="Consolas" w:cs="Consolas"/>
                                  <w:color w:val="000000"/>
                                  <w:sz w:val="18"/>
                                  <w:szCs w:val="18"/>
                                  <w:highlight w:val="white"/>
                                  <w:rPrChange w:id="99" w:author="Philips" w:date="2015-05-22T09:20:00Z">
                                    <w:rPr>
                                      <w:ins w:id="100" w:author="Philips" w:date="2015-05-22T09:13:00Z"/>
                                      <w:rFonts w:ascii="Consolas" w:hAnsi="Consolas" w:cs="Consolas"/>
                                      <w:color w:val="000000"/>
                                      <w:sz w:val="19"/>
                                      <w:szCs w:val="19"/>
                                      <w:highlight w:val="white"/>
                                    </w:rPr>
                                  </w:rPrChange>
                                </w:rPr>
                              </w:pPr>
                              <w:ins w:id="101" w:author="Philips" w:date="2015-05-22T09:13:00Z">
                                <w:r w:rsidRPr="00BD305E">
                                  <w:rPr>
                                    <w:rFonts w:ascii="Consolas" w:hAnsi="Consolas" w:cs="Consolas"/>
                                    <w:color w:val="000000"/>
                                    <w:sz w:val="18"/>
                                    <w:szCs w:val="18"/>
                                    <w:highlight w:val="white"/>
                                    <w:rPrChange w:id="102" w:author="Philips" w:date="2015-05-22T09:20:00Z">
                                      <w:rPr>
                                        <w:rFonts w:ascii="Consolas" w:hAnsi="Consolas" w:cs="Consolas"/>
                                        <w:color w:val="000000"/>
                                        <w:sz w:val="19"/>
                                        <w:szCs w:val="19"/>
                                        <w:highlight w:val="white"/>
                                      </w:rPr>
                                    </w:rPrChange>
                                  </w:rPr>
                                  <w:t xml:space="preserve">    {};</w:t>
                                </w:r>
                              </w:ins>
                            </w:p>
                            <w:p w:rsidR="00E156F7" w:rsidRPr="00BD305E" w:rsidRDefault="00E156F7" w:rsidP="00E156F7">
                              <w:pPr>
                                <w:autoSpaceDE w:val="0"/>
                                <w:autoSpaceDN w:val="0"/>
                                <w:adjustRightInd w:val="0"/>
                                <w:spacing w:before="0" w:after="0" w:line="240" w:lineRule="auto"/>
                                <w:rPr>
                                  <w:ins w:id="103" w:author="Philips" w:date="2015-05-22T09:13:00Z"/>
                                  <w:rFonts w:ascii="Consolas" w:hAnsi="Consolas" w:cs="Consolas"/>
                                  <w:color w:val="000000"/>
                                  <w:sz w:val="18"/>
                                  <w:szCs w:val="18"/>
                                  <w:highlight w:val="white"/>
                                  <w:rPrChange w:id="104" w:author="Philips" w:date="2015-05-22T09:20:00Z">
                                    <w:rPr>
                                      <w:ins w:id="105" w:author="Philips" w:date="2015-05-22T09:13:00Z"/>
                                      <w:rFonts w:ascii="Consolas" w:hAnsi="Consolas" w:cs="Consolas"/>
                                      <w:color w:val="000000"/>
                                      <w:sz w:val="19"/>
                                      <w:szCs w:val="19"/>
                                      <w:highlight w:val="white"/>
                                    </w:rPr>
                                  </w:rPrChange>
                                </w:rPr>
                              </w:pPr>
                            </w:p>
                            <w:p w:rsidR="00E156F7" w:rsidRPr="00BD305E" w:rsidRDefault="00E156F7" w:rsidP="00E156F7">
                              <w:pPr>
                                <w:autoSpaceDE w:val="0"/>
                                <w:autoSpaceDN w:val="0"/>
                                <w:adjustRightInd w:val="0"/>
                                <w:spacing w:before="0" w:after="0" w:line="240" w:lineRule="auto"/>
                                <w:rPr>
                                  <w:ins w:id="106" w:author="Philips" w:date="2015-05-22T09:13:00Z"/>
                                  <w:rFonts w:ascii="Consolas" w:hAnsi="Consolas" w:cs="Consolas"/>
                                  <w:color w:val="000000"/>
                                  <w:sz w:val="18"/>
                                  <w:szCs w:val="18"/>
                                  <w:highlight w:val="white"/>
                                  <w:rPrChange w:id="107" w:author="Philips" w:date="2015-05-22T09:20:00Z">
                                    <w:rPr>
                                      <w:ins w:id="108" w:author="Philips" w:date="2015-05-22T09:13:00Z"/>
                                      <w:rFonts w:ascii="Consolas" w:hAnsi="Consolas" w:cs="Consolas"/>
                                      <w:color w:val="000000"/>
                                      <w:sz w:val="19"/>
                                      <w:szCs w:val="19"/>
                                      <w:highlight w:val="white"/>
                                    </w:rPr>
                                  </w:rPrChange>
                                </w:rPr>
                              </w:pPr>
                              <w:ins w:id="109" w:author="Philips" w:date="2015-05-22T09:13:00Z">
                                <w:r w:rsidRPr="00BD305E">
                                  <w:rPr>
                                    <w:rFonts w:ascii="Consolas" w:hAnsi="Consolas" w:cs="Consolas"/>
                                    <w:color w:val="000000"/>
                                    <w:sz w:val="18"/>
                                    <w:szCs w:val="18"/>
                                    <w:highlight w:val="white"/>
                                    <w:rPrChange w:id="110" w:author="Philips" w:date="2015-05-22T09:20: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111" w:author="Philips" w:date="2015-05-22T09:20:00Z">
                                      <w:rPr>
                                        <w:rFonts w:ascii="Consolas" w:hAnsi="Consolas" w:cs="Consolas"/>
                                        <w:color w:val="0000FF"/>
                                        <w:sz w:val="19"/>
                                        <w:szCs w:val="19"/>
                                        <w:highlight w:val="white"/>
                                      </w:rPr>
                                    </w:rPrChange>
                                  </w:rPr>
                                  <w:t>class</w:t>
                                </w:r>
                                <w:proofErr w:type="gramEnd"/>
                                <w:r w:rsidRPr="00BD305E">
                                  <w:rPr>
                                    <w:rFonts w:ascii="Consolas" w:hAnsi="Consolas" w:cs="Consolas"/>
                                    <w:color w:val="000000"/>
                                    <w:sz w:val="18"/>
                                    <w:szCs w:val="18"/>
                                    <w:highlight w:val="white"/>
                                    <w:rPrChange w:id="112" w:author="Philips" w:date="2015-05-22T09:20: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00"/>
                                    <w:sz w:val="18"/>
                                    <w:szCs w:val="18"/>
                                    <w:highlight w:val="white"/>
                                    <w:rPrChange w:id="113" w:author="Philips" w:date="2015-05-22T09:20:00Z">
                                      <w:rPr>
                                        <w:rFonts w:ascii="Consolas" w:hAnsi="Consolas" w:cs="Consolas"/>
                                        <w:color w:val="000000"/>
                                        <w:sz w:val="19"/>
                                        <w:szCs w:val="19"/>
                                        <w:highlight w:val="white"/>
                                      </w:rPr>
                                    </w:rPrChange>
                                  </w:rPr>
                                  <w:t>CheatSheetExample</w:t>
                                </w:r>
                                <w:proofErr w:type="spellEnd"/>
                              </w:ins>
                            </w:p>
                            <w:p w:rsidR="00E156F7" w:rsidRPr="00BD305E" w:rsidRDefault="00E156F7" w:rsidP="00E156F7">
                              <w:pPr>
                                <w:autoSpaceDE w:val="0"/>
                                <w:autoSpaceDN w:val="0"/>
                                <w:adjustRightInd w:val="0"/>
                                <w:spacing w:before="0" w:after="0" w:line="240" w:lineRule="auto"/>
                                <w:rPr>
                                  <w:ins w:id="114" w:author="Philips" w:date="2015-05-22T09:13:00Z"/>
                                  <w:rFonts w:ascii="Consolas" w:hAnsi="Consolas" w:cs="Consolas"/>
                                  <w:color w:val="000000"/>
                                  <w:sz w:val="18"/>
                                  <w:szCs w:val="18"/>
                                  <w:highlight w:val="white"/>
                                  <w:rPrChange w:id="115" w:author="Philips" w:date="2015-05-22T09:20:00Z">
                                    <w:rPr>
                                      <w:ins w:id="116" w:author="Philips" w:date="2015-05-22T09:13:00Z"/>
                                      <w:rFonts w:ascii="Consolas" w:hAnsi="Consolas" w:cs="Consolas"/>
                                      <w:color w:val="000000"/>
                                      <w:sz w:val="19"/>
                                      <w:szCs w:val="19"/>
                                      <w:highlight w:val="white"/>
                                    </w:rPr>
                                  </w:rPrChange>
                                </w:rPr>
                              </w:pPr>
                              <w:ins w:id="117" w:author="Philips" w:date="2015-05-22T09:13:00Z">
                                <w:r w:rsidRPr="00BD305E">
                                  <w:rPr>
                                    <w:rFonts w:ascii="Consolas" w:hAnsi="Consolas" w:cs="Consolas"/>
                                    <w:color w:val="000000"/>
                                    <w:sz w:val="18"/>
                                    <w:szCs w:val="18"/>
                                    <w:highlight w:val="white"/>
                                    <w:rPrChange w:id="118" w:author="Philips" w:date="2015-05-22T09:20:00Z">
                                      <w:rPr>
                                        <w:rFonts w:ascii="Consolas" w:hAnsi="Consolas" w:cs="Consolas"/>
                                        <w:color w:val="000000"/>
                                        <w:sz w:val="19"/>
                                        <w:szCs w:val="19"/>
                                        <w:highlight w:val="white"/>
                                      </w:rPr>
                                    </w:rPrChange>
                                  </w:rPr>
                                  <w:t xml:space="preserve">        : </w:t>
                                </w:r>
                                <w:proofErr w:type="gramStart"/>
                                <w:r w:rsidRPr="00BD305E">
                                  <w:rPr>
                                    <w:rFonts w:ascii="Consolas" w:hAnsi="Consolas" w:cs="Consolas"/>
                                    <w:color w:val="0000FF"/>
                                    <w:sz w:val="18"/>
                                    <w:szCs w:val="18"/>
                                    <w:highlight w:val="white"/>
                                    <w:rPrChange w:id="119" w:author="Philips" w:date="2015-05-22T09:20:00Z">
                                      <w:rPr>
                                        <w:rFonts w:ascii="Consolas" w:hAnsi="Consolas" w:cs="Consolas"/>
                                        <w:color w:val="0000FF"/>
                                        <w:sz w:val="19"/>
                                        <w:szCs w:val="19"/>
                                        <w:highlight w:val="white"/>
                                      </w:rPr>
                                    </w:rPrChange>
                                  </w:rPr>
                                  <w:t>public</w:t>
                                </w:r>
                                <w:proofErr w:type="gramEnd"/>
                                <w:r w:rsidRPr="00BD305E">
                                  <w:rPr>
                                    <w:rFonts w:ascii="Consolas" w:hAnsi="Consolas" w:cs="Consolas"/>
                                    <w:color w:val="000000"/>
                                    <w:sz w:val="18"/>
                                    <w:szCs w:val="18"/>
                                    <w:highlight w:val="white"/>
                                    <w:rPrChange w:id="120" w:author="Philips" w:date="2015-05-22T09:20:00Z">
                                      <w:rPr>
                                        <w:rFonts w:ascii="Consolas" w:hAnsi="Consolas" w:cs="Consolas"/>
                                        <w:color w:val="000000"/>
                                        <w:sz w:val="19"/>
                                        <w:szCs w:val="19"/>
                                        <w:highlight w:val="white"/>
                                      </w:rPr>
                                    </w:rPrChange>
                                  </w:rPr>
                                  <w:t xml:space="preserve"> Example</w:t>
                                </w:r>
                              </w:ins>
                            </w:p>
                            <w:p w:rsidR="00E156F7" w:rsidRPr="00BD305E" w:rsidRDefault="00E156F7" w:rsidP="00E156F7">
                              <w:pPr>
                                <w:autoSpaceDE w:val="0"/>
                                <w:autoSpaceDN w:val="0"/>
                                <w:adjustRightInd w:val="0"/>
                                <w:spacing w:before="0" w:after="0" w:line="240" w:lineRule="auto"/>
                                <w:rPr>
                                  <w:ins w:id="121" w:author="Philips" w:date="2015-05-22T09:13:00Z"/>
                                  <w:rFonts w:ascii="Consolas" w:hAnsi="Consolas" w:cs="Consolas"/>
                                  <w:color w:val="000000"/>
                                  <w:sz w:val="18"/>
                                  <w:szCs w:val="18"/>
                                  <w:highlight w:val="white"/>
                                  <w:rPrChange w:id="122" w:author="Philips" w:date="2015-05-22T09:20:00Z">
                                    <w:rPr>
                                      <w:ins w:id="123" w:author="Philips" w:date="2015-05-22T09:13:00Z"/>
                                      <w:rFonts w:ascii="Consolas" w:hAnsi="Consolas" w:cs="Consolas"/>
                                      <w:color w:val="000000"/>
                                      <w:sz w:val="19"/>
                                      <w:szCs w:val="19"/>
                                      <w:highlight w:val="white"/>
                                    </w:rPr>
                                  </w:rPrChange>
                                </w:rPr>
                              </w:pPr>
                              <w:ins w:id="124" w:author="Philips" w:date="2015-05-22T09:13:00Z">
                                <w:r w:rsidRPr="00BD305E">
                                  <w:rPr>
                                    <w:rFonts w:ascii="Consolas" w:hAnsi="Consolas" w:cs="Consolas"/>
                                    <w:color w:val="000000"/>
                                    <w:sz w:val="18"/>
                                    <w:szCs w:val="18"/>
                                    <w:highlight w:val="white"/>
                                    <w:rPrChange w:id="125" w:author="Philips" w:date="2015-05-22T09:20:00Z">
                                      <w:rPr>
                                        <w:rFonts w:ascii="Consolas" w:hAnsi="Consolas" w:cs="Consolas"/>
                                        <w:color w:val="000000"/>
                                        <w:sz w:val="19"/>
                                        <w:szCs w:val="19"/>
                                        <w:highlight w:val="white"/>
                                      </w:rPr>
                                    </w:rPrChange>
                                  </w:rPr>
                                  <w:t xml:space="preserve">        , </w:t>
                                </w:r>
                                <w:r w:rsidRPr="00BD305E">
                                  <w:rPr>
                                    <w:rFonts w:ascii="Consolas" w:hAnsi="Consolas" w:cs="Consolas"/>
                                    <w:color w:val="0000FF"/>
                                    <w:sz w:val="18"/>
                                    <w:szCs w:val="18"/>
                                    <w:highlight w:val="white"/>
                                    <w:rPrChange w:id="126" w:author="Philips" w:date="2015-05-22T09:20:00Z">
                                      <w:rPr>
                                        <w:rFonts w:ascii="Consolas" w:hAnsi="Consolas" w:cs="Consolas"/>
                                        <w:color w:val="0000FF"/>
                                        <w:sz w:val="19"/>
                                        <w:szCs w:val="19"/>
                                        <w:highlight w:val="white"/>
                                      </w:rPr>
                                    </w:rPrChange>
                                  </w:rPr>
                                  <w:t>public</w:t>
                                </w:r>
                                <w:r w:rsidRPr="00BD305E">
                                  <w:rPr>
                                    <w:rFonts w:ascii="Consolas" w:hAnsi="Consolas" w:cs="Consolas"/>
                                    <w:color w:val="000000"/>
                                    <w:sz w:val="18"/>
                                    <w:szCs w:val="18"/>
                                    <w:highlight w:val="white"/>
                                    <w:rPrChange w:id="127" w:author="Philips" w:date="2015-05-22T09:20:00Z">
                                      <w:rPr>
                                        <w:rFonts w:ascii="Consolas" w:hAnsi="Consolas" w:cs="Consolas"/>
                                        <w:color w:val="000000"/>
                                        <w:sz w:val="19"/>
                                        <w:szCs w:val="19"/>
                                        <w:highlight w:val="white"/>
                                      </w:rPr>
                                    </w:rPrChange>
                                  </w:rPr>
                                  <w:t xml:space="preserve"> Equals&lt;</w:t>
                                </w:r>
                                <w:proofErr w:type="spellStart"/>
                                <w:r w:rsidRPr="00BD305E">
                                  <w:rPr>
                                    <w:rFonts w:ascii="Consolas" w:hAnsi="Consolas" w:cs="Consolas"/>
                                    <w:color w:val="000000"/>
                                    <w:sz w:val="18"/>
                                    <w:szCs w:val="18"/>
                                    <w:highlight w:val="white"/>
                                    <w:rPrChange w:id="128" w:author="Philips" w:date="2015-05-22T09:20:00Z">
                                      <w:rPr>
                                        <w:rFonts w:ascii="Consolas" w:hAnsi="Consolas" w:cs="Consolas"/>
                                        <w:color w:val="000000"/>
                                        <w:sz w:val="19"/>
                                        <w:szCs w:val="19"/>
                                        <w:highlight w:val="white"/>
                                      </w:rPr>
                                    </w:rPrChange>
                                  </w:rPr>
                                  <w:t>CheatSheetExample</w:t>
                                </w:r>
                                <w:proofErr w:type="spellEnd"/>
                                <w:r w:rsidRPr="00BD305E">
                                  <w:rPr>
                                    <w:rFonts w:ascii="Consolas" w:hAnsi="Consolas" w:cs="Consolas"/>
                                    <w:color w:val="000000"/>
                                    <w:sz w:val="18"/>
                                    <w:szCs w:val="18"/>
                                    <w:highlight w:val="white"/>
                                    <w:rPrChange w:id="129" w:author="Philips" w:date="2015-05-22T09:20:00Z">
                                      <w:rPr>
                                        <w:rFonts w:ascii="Consolas" w:hAnsi="Consolas" w:cs="Consolas"/>
                                        <w:color w:val="000000"/>
                                        <w:sz w:val="19"/>
                                        <w:szCs w:val="19"/>
                                        <w:highlight w:val="white"/>
                                      </w:rPr>
                                    </w:rPrChange>
                                  </w:rPr>
                                  <w:t>&gt;</w:t>
                                </w:r>
                              </w:ins>
                            </w:p>
                            <w:p w:rsidR="00E156F7" w:rsidRPr="00BD305E" w:rsidRDefault="00E156F7" w:rsidP="00E156F7">
                              <w:pPr>
                                <w:autoSpaceDE w:val="0"/>
                                <w:autoSpaceDN w:val="0"/>
                                <w:adjustRightInd w:val="0"/>
                                <w:spacing w:before="0" w:after="0" w:line="240" w:lineRule="auto"/>
                                <w:rPr>
                                  <w:ins w:id="130" w:author="Philips" w:date="2015-05-22T09:13:00Z"/>
                                  <w:rFonts w:ascii="Consolas" w:hAnsi="Consolas" w:cs="Consolas"/>
                                  <w:color w:val="000000"/>
                                  <w:sz w:val="18"/>
                                  <w:szCs w:val="18"/>
                                  <w:highlight w:val="white"/>
                                  <w:rPrChange w:id="131" w:author="Philips" w:date="2015-05-22T09:20:00Z">
                                    <w:rPr>
                                      <w:ins w:id="132" w:author="Philips" w:date="2015-05-22T09:13:00Z"/>
                                      <w:rFonts w:ascii="Consolas" w:hAnsi="Consolas" w:cs="Consolas"/>
                                      <w:color w:val="000000"/>
                                      <w:sz w:val="19"/>
                                      <w:szCs w:val="19"/>
                                      <w:highlight w:val="white"/>
                                    </w:rPr>
                                  </w:rPrChange>
                                </w:rPr>
                              </w:pPr>
                              <w:ins w:id="133" w:author="Philips" w:date="2015-05-22T09:13:00Z">
                                <w:r w:rsidRPr="00BD305E">
                                  <w:rPr>
                                    <w:rFonts w:ascii="Consolas" w:hAnsi="Consolas" w:cs="Consolas"/>
                                    <w:color w:val="000000"/>
                                    <w:sz w:val="18"/>
                                    <w:szCs w:val="18"/>
                                    <w:highlight w:val="white"/>
                                    <w:rPrChange w:id="134" w:author="Philips" w:date="2015-05-22T09:20:00Z">
                                      <w:rPr>
                                        <w:rFonts w:ascii="Consolas" w:hAnsi="Consolas" w:cs="Consolas"/>
                                        <w:color w:val="000000"/>
                                        <w:sz w:val="19"/>
                                        <w:szCs w:val="19"/>
                                        <w:highlight w:val="white"/>
                                      </w:rPr>
                                    </w:rPrChange>
                                  </w:rPr>
                                  <w:t xml:space="preserve">    {</w:t>
                                </w:r>
                              </w:ins>
                            </w:p>
                            <w:p w:rsidR="00E156F7" w:rsidRPr="00BD305E" w:rsidRDefault="00E156F7" w:rsidP="00E156F7">
                              <w:pPr>
                                <w:autoSpaceDE w:val="0"/>
                                <w:autoSpaceDN w:val="0"/>
                                <w:adjustRightInd w:val="0"/>
                                <w:spacing w:before="0" w:after="0" w:line="240" w:lineRule="auto"/>
                                <w:rPr>
                                  <w:ins w:id="135" w:author="Philips" w:date="2015-05-22T09:13:00Z"/>
                                  <w:rFonts w:ascii="Consolas" w:hAnsi="Consolas" w:cs="Consolas"/>
                                  <w:color w:val="000000"/>
                                  <w:sz w:val="18"/>
                                  <w:szCs w:val="18"/>
                                  <w:highlight w:val="white"/>
                                  <w:rPrChange w:id="136" w:author="Philips" w:date="2015-05-22T09:20:00Z">
                                    <w:rPr>
                                      <w:ins w:id="137" w:author="Philips" w:date="2015-05-22T09:13:00Z"/>
                                      <w:rFonts w:ascii="Consolas" w:hAnsi="Consolas" w:cs="Consolas"/>
                                      <w:color w:val="000000"/>
                                      <w:sz w:val="19"/>
                                      <w:szCs w:val="19"/>
                                      <w:highlight w:val="white"/>
                                    </w:rPr>
                                  </w:rPrChange>
                                </w:rPr>
                              </w:pPr>
                              <w:ins w:id="138" w:author="Philips" w:date="2015-05-22T09:13:00Z">
                                <w:r w:rsidRPr="00BD305E">
                                  <w:rPr>
                                    <w:rFonts w:ascii="Consolas" w:hAnsi="Consolas" w:cs="Consolas"/>
                                    <w:color w:val="000000"/>
                                    <w:sz w:val="18"/>
                                    <w:szCs w:val="18"/>
                                    <w:highlight w:val="white"/>
                                    <w:rPrChange w:id="139" w:author="Philips" w:date="2015-05-22T09:20: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140" w:author="Philips" w:date="2015-05-22T09:20:00Z">
                                      <w:rPr>
                                        <w:rFonts w:ascii="Consolas" w:hAnsi="Consolas" w:cs="Consolas"/>
                                        <w:color w:val="0000FF"/>
                                        <w:sz w:val="19"/>
                                        <w:szCs w:val="19"/>
                                        <w:highlight w:val="white"/>
                                      </w:rPr>
                                    </w:rPrChange>
                                  </w:rPr>
                                  <w:t>public</w:t>
                                </w:r>
                                <w:proofErr w:type="gramEnd"/>
                                <w:r w:rsidRPr="00BD305E">
                                  <w:rPr>
                                    <w:rFonts w:ascii="Consolas" w:hAnsi="Consolas" w:cs="Consolas"/>
                                    <w:color w:val="000000"/>
                                    <w:sz w:val="18"/>
                                    <w:szCs w:val="18"/>
                                    <w:highlight w:val="white"/>
                                    <w:rPrChange w:id="141" w:author="Philips" w:date="2015-05-22T09:20:00Z">
                                      <w:rPr>
                                        <w:rFonts w:ascii="Consolas" w:hAnsi="Consolas" w:cs="Consolas"/>
                                        <w:color w:val="000000"/>
                                        <w:sz w:val="19"/>
                                        <w:szCs w:val="19"/>
                                        <w:highlight w:val="white"/>
                                      </w:rPr>
                                    </w:rPrChange>
                                  </w:rPr>
                                  <w:t>:</w:t>
                                </w:r>
                              </w:ins>
                            </w:p>
                            <w:p w:rsidR="00E156F7" w:rsidRPr="00BD305E" w:rsidRDefault="00E156F7" w:rsidP="00E156F7">
                              <w:pPr>
                                <w:autoSpaceDE w:val="0"/>
                                <w:autoSpaceDN w:val="0"/>
                                <w:adjustRightInd w:val="0"/>
                                <w:spacing w:before="0" w:after="0" w:line="240" w:lineRule="auto"/>
                                <w:rPr>
                                  <w:ins w:id="142" w:author="Philips" w:date="2015-05-22T09:13:00Z"/>
                                  <w:rFonts w:ascii="Consolas" w:hAnsi="Consolas" w:cs="Consolas"/>
                                  <w:color w:val="000000"/>
                                  <w:sz w:val="18"/>
                                  <w:szCs w:val="18"/>
                                  <w:highlight w:val="white"/>
                                  <w:rPrChange w:id="143" w:author="Philips" w:date="2015-05-22T09:20:00Z">
                                    <w:rPr>
                                      <w:ins w:id="144" w:author="Philips" w:date="2015-05-22T09:13:00Z"/>
                                      <w:rFonts w:ascii="Consolas" w:hAnsi="Consolas" w:cs="Consolas"/>
                                      <w:color w:val="000000"/>
                                      <w:sz w:val="19"/>
                                      <w:szCs w:val="19"/>
                                      <w:highlight w:val="white"/>
                                    </w:rPr>
                                  </w:rPrChange>
                                </w:rPr>
                              </w:pPr>
                              <w:ins w:id="145" w:author="Philips" w:date="2015-05-22T09:13:00Z">
                                <w:r w:rsidRPr="00BD305E">
                                  <w:rPr>
                                    <w:rFonts w:ascii="Consolas" w:hAnsi="Consolas" w:cs="Consolas"/>
                                    <w:color w:val="000000"/>
                                    <w:sz w:val="18"/>
                                    <w:szCs w:val="18"/>
                                    <w:highlight w:val="white"/>
                                    <w:rPrChange w:id="146" w:author="Philips" w:date="2015-05-22T09:20: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147" w:author="Philips" w:date="2015-05-22T09:20:00Z">
                                      <w:rPr>
                                        <w:rFonts w:ascii="Consolas" w:hAnsi="Consolas" w:cs="Consolas"/>
                                        <w:color w:val="0000FF"/>
                                        <w:sz w:val="19"/>
                                        <w:szCs w:val="19"/>
                                        <w:highlight w:val="white"/>
                                      </w:rPr>
                                    </w:rPrChange>
                                  </w:rPr>
                                  <w:t>static</w:t>
                                </w:r>
                                <w:proofErr w:type="gramEnd"/>
                                <w:r w:rsidRPr="00BD305E">
                                  <w:rPr>
                                    <w:rFonts w:ascii="Consolas" w:hAnsi="Consolas" w:cs="Consolas"/>
                                    <w:color w:val="000000"/>
                                    <w:sz w:val="18"/>
                                    <w:szCs w:val="18"/>
                                    <w:highlight w:val="white"/>
                                    <w:rPrChange w:id="148" w:author="Philips" w:date="2015-05-22T09:20: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FF"/>
                                    <w:sz w:val="18"/>
                                    <w:szCs w:val="18"/>
                                    <w:highlight w:val="white"/>
                                    <w:rPrChange w:id="149" w:author="Philips" w:date="2015-05-22T09:20:00Z">
                                      <w:rPr>
                                        <w:rFonts w:ascii="Consolas" w:hAnsi="Consolas" w:cs="Consolas"/>
                                        <w:color w:val="0000FF"/>
                                        <w:sz w:val="19"/>
                                        <w:szCs w:val="19"/>
                                        <w:highlight w:val="white"/>
                                      </w:rPr>
                                    </w:rPrChange>
                                  </w:rPr>
                                  <w:t>const</w:t>
                                </w:r>
                                <w:proofErr w:type="spellEnd"/>
                                <w:r w:rsidRPr="00BD305E">
                                  <w:rPr>
                                    <w:rFonts w:ascii="Consolas" w:hAnsi="Consolas" w:cs="Consolas"/>
                                    <w:color w:val="000000"/>
                                    <w:sz w:val="18"/>
                                    <w:szCs w:val="18"/>
                                    <w:highlight w:val="white"/>
                                    <w:rPrChange w:id="150" w:author="Philips" w:date="2015-05-22T09:20:00Z">
                                      <w:rPr>
                                        <w:rFonts w:ascii="Consolas" w:hAnsi="Consolas" w:cs="Consolas"/>
                                        <w:color w:val="000000"/>
                                        <w:sz w:val="19"/>
                                        <w:szCs w:val="19"/>
                                        <w:highlight w:val="white"/>
                                      </w:rPr>
                                    </w:rPrChange>
                                  </w:rPr>
                                  <w:t xml:space="preserve"> uint8_t constant = 8;</w:t>
                                </w:r>
                              </w:ins>
                            </w:p>
                            <w:p w:rsidR="00E156F7" w:rsidRPr="00BD305E" w:rsidRDefault="00E156F7" w:rsidP="00E156F7">
                              <w:pPr>
                                <w:autoSpaceDE w:val="0"/>
                                <w:autoSpaceDN w:val="0"/>
                                <w:adjustRightInd w:val="0"/>
                                <w:spacing w:before="0" w:after="0" w:line="240" w:lineRule="auto"/>
                                <w:rPr>
                                  <w:ins w:id="151" w:author="Philips" w:date="2015-05-22T09:13:00Z"/>
                                  <w:rFonts w:ascii="Consolas" w:hAnsi="Consolas" w:cs="Consolas"/>
                                  <w:color w:val="000000"/>
                                  <w:sz w:val="18"/>
                                  <w:szCs w:val="18"/>
                                  <w:highlight w:val="white"/>
                                  <w:rPrChange w:id="152" w:author="Philips" w:date="2015-05-22T09:20:00Z">
                                    <w:rPr>
                                      <w:ins w:id="153" w:author="Philips" w:date="2015-05-22T09:13:00Z"/>
                                      <w:rFonts w:ascii="Consolas" w:hAnsi="Consolas" w:cs="Consolas"/>
                                      <w:color w:val="000000"/>
                                      <w:sz w:val="19"/>
                                      <w:szCs w:val="19"/>
                                      <w:highlight w:val="white"/>
                                    </w:rPr>
                                  </w:rPrChange>
                                </w:rPr>
                              </w:pPr>
                            </w:p>
                            <w:p w:rsidR="00E156F7" w:rsidRPr="00BD305E" w:rsidRDefault="00E156F7" w:rsidP="00E156F7">
                              <w:pPr>
                                <w:autoSpaceDE w:val="0"/>
                                <w:autoSpaceDN w:val="0"/>
                                <w:adjustRightInd w:val="0"/>
                                <w:spacing w:before="0" w:after="0" w:line="240" w:lineRule="auto"/>
                                <w:rPr>
                                  <w:ins w:id="154" w:author="Philips" w:date="2015-05-22T09:13:00Z"/>
                                  <w:rFonts w:ascii="Consolas" w:hAnsi="Consolas" w:cs="Consolas"/>
                                  <w:color w:val="000000"/>
                                  <w:sz w:val="18"/>
                                  <w:szCs w:val="18"/>
                                  <w:highlight w:val="white"/>
                                  <w:rPrChange w:id="155" w:author="Philips" w:date="2015-05-22T09:20:00Z">
                                    <w:rPr>
                                      <w:ins w:id="156" w:author="Philips" w:date="2015-05-22T09:13:00Z"/>
                                      <w:rFonts w:ascii="Consolas" w:hAnsi="Consolas" w:cs="Consolas"/>
                                      <w:color w:val="000000"/>
                                      <w:sz w:val="19"/>
                                      <w:szCs w:val="19"/>
                                      <w:highlight w:val="white"/>
                                    </w:rPr>
                                  </w:rPrChange>
                                </w:rPr>
                              </w:pPr>
                              <w:ins w:id="157" w:author="Philips" w:date="2015-05-22T09:13:00Z">
                                <w:r w:rsidRPr="00BD305E">
                                  <w:rPr>
                                    <w:rFonts w:ascii="Consolas" w:hAnsi="Consolas" w:cs="Consolas"/>
                                    <w:color w:val="000000"/>
                                    <w:sz w:val="18"/>
                                    <w:szCs w:val="18"/>
                                    <w:highlight w:val="white"/>
                                    <w:rPrChange w:id="158" w:author="Philips" w:date="2015-05-22T09:20:00Z">
                                      <w:rPr>
                                        <w:rFonts w:ascii="Consolas" w:hAnsi="Consolas" w:cs="Consolas"/>
                                        <w:color w:val="000000"/>
                                        <w:sz w:val="19"/>
                                        <w:szCs w:val="19"/>
                                        <w:highlight w:val="white"/>
                                      </w:rPr>
                                    </w:rPrChange>
                                  </w:rPr>
                                  <w:t xml:space="preserve">        </w:t>
                                </w:r>
                                <w:proofErr w:type="spellStart"/>
                                <w:proofErr w:type="gramStart"/>
                                <w:r w:rsidRPr="00BD305E">
                                  <w:rPr>
                                    <w:rFonts w:ascii="Consolas" w:hAnsi="Consolas" w:cs="Consolas"/>
                                    <w:color w:val="0000FF"/>
                                    <w:sz w:val="18"/>
                                    <w:szCs w:val="18"/>
                                    <w:highlight w:val="white"/>
                                    <w:rPrChange w:id="159" w:author="Philips" w:date="2015-05-22T09:20:00Z">
                                      <w:rPr>
                                        <w:rFonts w:ascii="Consolas" w:hAnsi="Consolas" w:cs="Consolas"/>
                                        <w:color w:val="0000FF"/>
                                        <w:sz w:val="19"/>
                                        <w:szCs w:val="19"/>
                                        <w:highlight w:val="white"/>
                                      </w:rPr>
                                    </w:rPrChange>
                                  </w:rPr>
                                  <w:t>enum</w:t>
                                </w:r>
                                <w:proofErr w:type="spellEnd"/>
                                <w:proofErr w:type="gramEnd"/>
                                <w:r w:rsidRPr="00BD305E">
                                  <w:rPr>
                                    <w:rFonts w:ascii="Consolas" w:hAnsi="Consolas" w:cs="Consolas"/>
                                    <w:color w:val="000000"/>
                                    <w:sz w:val="18"/>
                                    <w:szCs w:val="18"/>
                                    <w:highlight w:val="white"/>
                                    <w:rPrChange w:id="160" w:author="Philips" w:date="2015-05-22T09:20:00Z">
                                      <w:rPr>
                                        <w:rFonts w:ascii="Consolas" w:hAnsi="Consolas" w:cs="Consolas"/>
                                        <w:color w:val="000000"/>
                                        <w:sz w:val="19"/>
                                        <w:szCs w:val="19"/>
                                        <w:highlight w:val="white"/>
                                      </w:rPr>
                                    </w:rPrChange>
                                  </w:rPr>
                                  <w:t xml:space="preserve"> </w:t>
                                </w:r>
                                <w:r w:rsidRPr="00BD305E">
                                  <w:rPr>
                                    <w:rFonts w:ascii="Consolas" w:hAnsi="Consolas" w:cs="Consolas"/>
                                    <w:color w:val="0000FF"/>
                                    <w:sz w:val="18"/>
                                    <w:szCs w:val="18"/>
                                    <w:highlight w:val="white"/>
                                    <w:rPrChange w:id="161" w:author="Philips" w:date="2015-05-22T09:20:00Z">
                                      <w:rPr>
                                        <w:rFonts w:ascii="Consolas" w:hAnsi="Consolas" w:cs="Consolas"/>
                                        <w:color w:val="0000FF"/>
                                        <w:sz w:val="19"/>
                                        <w:szCs w:val="19"/>
                                        <w:highlight w:val="white"/>
                                      </w:rPr>
                                    </w:rPrChange>
                                  </w:rPr>
                                  <w:t>class</w:t>
                                </w:r>
                                <w:r w:rsidRPr="00BD305E">
                                  <w:rPr>
                                    <w:rFonts w:ascii="Consolas" w:hAnsi="Consolas" w:cs="Consolas"/>
                                    <w:color w:val="000000"/>
                                    <w:sz w:val="18"/>
                                    <w:szCs w:val="18"/>
                                    <w:highlight w:val="white"/>
                                    <w:rPrChange w:id="162" w:author="Philips" w:date="2015-05-22T09:20:00Z">
                                      <w:rPr>
                                        <w:rFonts w:ascii="Consolas" w:hAnsi="Consolas" w:cs="Consolas"/>
                                        <w:color w:val="000000"/>
                                        <w:sz w:val="19"/>
                                        <w:szCs w:val="19"/>
                                        <w:highlight w:val="white"/>
                                      </w:rPr>
                                    </w:rPrChange>
                                  </w:rPr>
                                  <w:t xml:space="preserve"> State</w:t>
                                </w:r>
                              </w:ins>
                            </w:p>
                            <w:p w:rsidR="00E156F7" w:rsidRPr="00BD305E" w:rsidRDefault="00E156F7" w:rsidP="00E156F7">
                              <w:pPr>
                                <w:autoSpaceDE w:val="0"/>
                                <w:autoSpaceDN w:val="0"/>
                                <w:adjustRightInd w:val="0"/>
                                <w:spacing w:before="0" w:after="0" w:line="240" w:lineRule="auto"/>
                                <w:rPr>
                                  <w:ins w:id="163" w:author="Philips" w:date="2015-05-22T09:13:00Z"/>
                                  <w:rFonts w:ascii="Consolas" w:hAnsi="Consolas" w:cs="Consolas"/>
                                  <w:color w:val="000000"/>
                                  <w:sz w:val="18"/>
                                  <w:szCs w:val="18"/>
                                  <w:highlight w:val="white"/>
                                  <w:rPrChange w:id="164" w:author="Philips" w:date="2015-05-22T09:20:00Z">
                                    <w:rPr>
                                      <w:ins w:id="165" w:author="Philips" w:date="2015-05-22T09:13:00Z"/>
                                      <w:rFonts w:ascii="Consolas" w:hAnsi="Consolas" w:cs="Consolas"/>
                                      <w:color w:val="000000"/>
                                      <w:sz w:val="19"/>
                                      <w:szCs w:val="19"/>
                                      <w:highlight w:val="white"/>
                                    </w:rPr>
                                  </w:rPrChange>
                                </w:rPr>
                              </w:pPr>
                              <w:ins w:id="166" w:author="Philips" w:date="2015-05-22T09:13:00Z">
                                <w:r w:rsidRPr="00BD305E">
                                  <w:rPr>
                                    <w:rFonts w:ascii="Consolas" w:hAnsi="Consolas" w:cs="Consolas"/>
                                    <w:color w:val="000000"/>
                                    <w:sz w:val="18"/>
                                    <w:szCs w:val="18"/>
                                    <w:highlight w:val="white"/>
                                    <w:rPrChange w:id="167" w:author="Philips" w:date="2015-05-22T09:20:00Z">
                                      <w:rPr>
                                        <w:rFonts w:ascii="Consolas" w:hAnsi="Consolas" w:cs="Consolas"/>
                                        <w:color w:val="000000"/>
                                        <w:sz w:val="19"/>
                                        <w:szCs w:val="19"/>
                                        <w:highlight w:val="white"/>
                                      </w:rPr>
                                    </w:rPrChange>
                                  </w:rPr>
                                  <w:t xml:space="preserve">        {</w:t>
                                </w:r>
                              </w:ins>
                            </w:p>
                            <w:p w:rsidR="00E156F7" w:rsidRPr="00BD305E" w:rsidRDefault="00E156F7" w:rsidP="00E156F7">
                              <w:pPr>
                                <w:autoSpaceDE w:val="0"/>
                                <w:autoSpaceDN w:val="0"/>
                                <w:adjustRightInd w:val="0"/>
                                <w:spacing w:before="0" w:after="0" w:line="240" w:lineRule="auto"/>
                                <w:rPr>
                                  <w:ins w:id="168" w:author="Philips" w:date="2015-05-22T09:13:00Z"/>
                                  <w:rFonts w:ascii="Consolas" w:hAnsi="Consolas" w:cs="Consolas"/>
                                  <w:color w:val="000000"/>
                                  <w:sz w:val="18"/>
                                  <w:szCs w:val="18"/>
                                  <w:highlight w:val="white"/>
                                  <w:rPrChange w:id="169" w:author="Philips" w:date="2015-05-22T09:20:00Z">
                                    <w:rPr>
                                      <w:ins w:id="170" w:author="Philips" w:date="2015-05-22T09:13:00Z"/>
                                      <w:rFonts w:ascii="Consolas" w:hAnsi="Consolas" w:cs="Consolas"/>
                                      <w:color w:val="000000"/>
                                      <w:sz w:val="19"/>
                                      <w:szCs w:val="19"/>
                                      <w:highlight w:val="white"/>
                                    </w:rPr>
                                  </w:rPrChange>
                                </w:rPr>
                              </w:pPr>
                              <w:ins w:id="171" w:author="Philips" w:date="2015-05-22T09:13:00Z">
                                <w:r w:rsidRPr="00BD305E">
                                  <w:rPr>
                                    <w:rFonts w:ascii="Consolas" w:hAnsi="Consolas" w:cs="Consolas"/>
                                    <w:color w:val="000000"/>
                                    <w:sz w:val="18"/>
                                    <w:szCs w:val="18"/>
                                    <w:highlight w:val="white"/>
                                    <w:rPrChange w:id="172" w:author="Philips" w:date="2015-05-22T09:20: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00"/>
                                    <w:sz w:val="18"/>
                                    <w:szCs w:val="18"/>
                                    <w:highlight w:val="white"/>
                                    <w:rPrChange w:id="173" w:author="Philips" w:date="2015-05-22T09:20:00Z">
                                      <w:rPr>
                                        <w:rFonts w:ascii="Consolas" w:hAnsi="Consolas" w:cs="Consolas"/>
                                        <w:color w:val="000000"/>
                                        <w:sz w:val="19"/>
                                        <w:szCs w:val="19"/>
                                        <w:highlight w:val="white"/>
                                      </w:rPr>
                                    </w:rPrChange>
                                  </w:rPr>
                                  <w:t>initializing</w:t>
                                </w:r>
                                <w:proofErr w:type="gramEnd"/>
                                <w:r w:rsidRPr="00BD305E">
                                  <w:rPr>
                                    <w:rFonts w:ascii="Consolas" w:hAnsi="Consolas" w:cs="Consolas"/>
                                    <w:color w:val="000000"/>
                                    <w:sz w:val="18"/>
                                    <w:szCs w:val="18"/>
                                    <w:highlight w:val="white"/>
                                    <w:rPrChange w:id="174" w:author="Philips" w:date="2015-05-22T09:20:00Z">
                                      <w:rPr>
                                        <w:rFonts w:ascii="Consolas" w:hAnsi="Consolas" w:cs="Consolas"/>
                                        <w:color w:val="000000"/>
                                        <w:sz w:val="19"/>
                                        <w:szCs w:val="19"/>
                                        <w:highlight w:val="white"/>
                                      </w:rPr>
                                    </w:rPrChange>
                                  </w:rPr>
                                  <w:t>,</w:t>
                                </w:r>
                              </w:ins>
                            </w:p>
                            <w:p w:rsidR="00E156F7" w:rsidRPr="00BD305E" w:rsidRDefault="00E156F7" w:rsidP="00E156F7">
                              <w:pPr>
                                <w:autoSpaceDE w:val="0"/>
                                <w:autoSpaceDN w:val="0"/>
                                <w:adjustRightInd w:val="0"/>
                                <w:spacing w:before="0" w:after="0" w:line="240" w:lineRule="auto"/>
                                <w:rPr>
                                  <w:ins w:id="175" w:author="Philips" w:date="2015-05-22T09:13:00Z"/>
                                  <w:rFonts w:ascii="Consolas" w:hAnsi="Consolas" w:cs="Consolas"/>
                                  <w:color w:val="000000"/>
                                  <w:sz w:val="18"/>
                                  <w:szCs w:val="18"/>
                                  <w:highlight w:val="white"/>
                                  <w:rPrChange w:id="176" w:author="Philips" w:date="2015-05-22T09:20:00Z">
                                    <w:rPr>
                                      <w:ins w:id="177" w:author="Philips" w:date="2015-05-22T09:13:00Z"/>
                                      <w:rFonts w:ascii="Consolas" w:hAnsi="Consolas" w:cs="Consolas"/>
                                      <w:color w:val="000000"/>
                                      <w:sz w:val="19"/>
                                      <w:szCs w:val="19"/>
                                      <w:highlight w:val="white"/>
                                    </w:rPr>
                                  </w:rPrChange>
                                </w:rPr>
                              </w:pPr>
                              <w:ins w:id="178" w:author="Philips" w:date="2015-05-22T09:13:00Z">
                                <w:r w:rsidRPr="00BD305E">
                                  <w:rPr>
                                    <w:rFonts w:ascii="Consolas" w:hAnsi="Consolas" w:cs="Consolas"/>
                                    <w:color w:val="000000"/>
                                    <w:sz w:val="18"/>
                                    <w:szCs w:val="18"/>
                                    <w:highlight w:val="white"/>
                                    <w:rPrChange w:id="179" w:author="Philips" w:date="2015-05-22T09:20: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00"/>
                                    <w:sz w:val="18"/>
                                    <w:szCs w:val="18"/>
                                    <w:highlight w:val="white"/>
                                    <w:rPrChange w:id="180" w:author="Philips" w:date="2015-05-22T09:20:00Z">
                                      <w:rPr>
                                        <w:rFonts w:ascii="Consolas" w:hAnsi="Consolas" w:cs="Consolas"/>
                                        <w:color w:val="000000"/>
                                        <w:sz w:val="19"/>
                                        <w:szCs w:val="19"/>
                                        <w:highlight w:val="white"/>
                                      </w:rPr>
                                    </w:rPrChange>
                                  </w:rPr>
                                  <w:t>operational</w:t>
                                </w:r>
                                <w:proofErr w:type="gramEnd"/>
                              </w:ins>
                            </w:p>
                            <w:p w:rsidR="00E156F7" w:rsidRPr="00BD305E" w:rsidRDefault="00E156F7" w:rsidP="00E156F7">
                              <w:pPr>
                                <w:autoSpaceDE w:val="0"/>
                                <w:autoSpaceDN w:val="0"/>
                                <w:adjustRightInd w:val="0"/>
                                <w:spacing w:before="0" w:after="0" w:line="240" w:lineRule="auto"/>
                                <w:rPr>
                                  <w:ins w:id="181" w:author="Philips" w:date="2015-05-22T09:13:00Z"/>
                                  <w:rFonts w:ascii="Consolas" w:hAnsi="Consolas" w:cs="Consolas"/>
                                  <w:color w:val="000000"/>
                                  <w:sz w:val="18"/>
                                  <w:szCs w:val="18"/>
                                  <w:highlight w:val="white"/>
                                  <w:rPrChange w:id="182" w:author="Philips" w:date="2015-05-22T09:20:00Z">
                                    <w:rPr>
                                      <w:ins w:id="183" w:author="Philips" w:date="2015-05-22T09:13:00Z"/>
                                      <w:rFonts w:ascii="Consolas" w:hAnsi="Consolas" w:cs="Consolas"/>
                                      <w:color w:val="000000"/>
                                      <w:sz w:val="19"/>
                                      <w:szCs w:val="19"/>
                                      <w:highlight w:val="white"/>
                                    </w:rPr>
                                  </w:rPrChange>
                                </w:rPr>
                              </w:pPr>
                              <w:ins w:id="184" w:author="Philips" w:date="2015-05-22T09:13:00Z">
                                <w:r w:rsidRPr="00BD305E">
                                  <w:rPr>
                                    <w:rFonts w:ascii="Consolas" w:hAnsi="Consolas" w:cs="Consolas"/>
                                    <w:color w:val="000000"/>
                                    <w:sz w:val="18"/>
                                    <w:szCs w:val="18"/>
                                    <w:highlight w:val="white"/>
                                    <w:rPrChange w:id="185" w:author="Philips" w:date="2015-05-22T09:20:00Z">
                                      <w:rPr>
                                        <w:rFonts w:ascii="Consolas" w:hAnsi="Consolas" w:cs="Consolas"/>
                                        <w:color w:val="000000"/>
                                        <w:sz w:val="19"/>
                                        <w:szCs w:val="19"/>
                                        <w:highlight w:val="white"/>
                                      </w:rPr>
                                    </w:rPrChange>
                                  </w:rPr>
                                  <w:t xml:space="preserve">        };</w:t>
                                </w:r>
                              </w:ins>
                            </w:p>
                            <w:p w:rsidR="00E156F7" w:rsidRPr="00BD305E" w:rsidRDefault="00E156F7" w:rsidP="00E156F7">
                              <w:pPr>
                                <w:autoSpaceDE w:val="0"/>
                                <w:autoSpaceDN w:val="0"/>
                                <w:adjustRightInd w:val="0"/>
                                <w:spacing w:before="0" w:after="0" w:line="240" w:lineRule="auto"/>
                                <w:rPr>
                                  <w:ins w:id="186" w:author="Philips" w:date="2015-05-22T09:13:00Z"/>
                                  <w:rFonts w:ascii="Consolas" w:hAnsi="Consolas" w:cs="Consolas"/>
                                  <w:color w:val="000000"/>
                                  <w:sz w:val="18"/>
                                  <w:szCs w:val="18"/>
                                  <w:highlight w:val="white"/>
                                  <w:rPrChange w:id="187" w:author="Philips" w:date="2015-05-22T09:20:00Z">
                                    <w:rPr>
                                      <w:ins w:id="188" w:author="Philips" w:date="2015-05-22T09:13:00Z"/>
                                      <w:rFonts w:ascii="Consolas" w:hAnsi="Consolas" w:cs="Consolas"/>
                                      <w:color w:val="000000"/>
                                      <w:sz w:val="19"/>
                                      <w:szCs w:val="19"/>
                                      <w:highlight w:val="white"/>
                                    </w:rPr>
                                  </w:rPrChange>
                                </w:rPr>
                              </w:pPr>
                            </w:p>
                            <w:p w:rsidR="00E156F7" w:rsidRPr="00BD305E" w:rsidRDefault="00E156F7" w:rsidP="00E156F7">
                              <w:pPr>
                                <w:autoSpaceDE w:val="0"/>
                                <w:autoSpaceDN w:val="0"/>
                                <w:adjustRightInd w:val="0"/>
                                <w:spacing w:before="0" w:after="0" w:line="240" w:lineRule="auto"/>
                                <w:rPr>
                                  <w:ins w:id="189" w:author="Philips" w:date="2015-05-22T09:13:00Z"/>
                                  <w:rFonts w:ascii="Consolas" w:hAnsi="Consolas" w:cs="Consolas"/>
                                  <w:color w:val="000000"/>
                                  <w:sz w:val="18"/>
                                  <w:szCs w:val="18"/>
                                  <w:highlight w:val="white"/>
                                  <w:rPrChange w:id="190" w:author="Philips" w:date="2015-05-22T09:20:00Z">
                                    <w:rPr>
                                      <w:ins w:id="191" w:author="Philips" w:date="2015-05-22T09:13:00Z"/>
                                      <w:rFonts w:ascii="Consolas" w:hAnsi="Consolas" w:cs="Consolas"/>
                                      <w:color w:val="000000"/>
                                      <w:sz w:val="19"/>
                                      <w:szCs w:val="19"/>
                                      <w:highlight w:val="white"/>
                                    </w:rPr>
                                  </w:rPrChange>
                                </w:rPr>
                              </w:pPr>
                              <w:ins w:id="192" w:author="Philips" w:date="2015-05-22T09:13:00Z">
                                <w:r w:rsidRPr="00BD305E">
                                  <w:rPr>
                                    <w:rFonts w:ascii="Consolas" w:hAnsi="Consolas" w:cs="Consolas"/>
                                    <w:color w:val="000000"/>
                                    <w:sz w:val="18"/>
                                    <w:szCs w:val="18"/>
                                    <w:highlight w:val="white"/>
                                    <w:rPrChange w:id="193" w:author="Philips" w:date="2015-05-22T09:20:00Z">
                                      <w:rPr>
                                        <w:rFonts w:ascii="Consolas" w:hAnsi="Consolas" w:cs="Consolas"/>
                                        <w:color w:val="000000"/>
                                        <w:sz w:val="19"/>
                                        <w:szCs w:val="19"/>
                                        <w:highlight w:val="white"/>
                                      </w:rPr>
                                    </w:rPrChange>
                                  </w:rPr>
                                  <w:t xml:space="preserve">        </w:t>
                                </w:r>
                                <w:proofErr w:type="spellStart"/>
                                <w:proofErr w:type="gramStart"/>
                                <w:r w:rsidRPr="00BD305E">
                                  <w:rPr>
                                    <w:rFonts w:ascii="Consolas" w:hAnsi="Consolas" w:cs="Consolas"/>
                                    <w:color w:val="000000"/>
                                    <w:sz w:val="18"/>
                                    <w:szCs w:val="18"/>
                                    <w:highlight w:val="white"/>
                                    <w:rPrChange w:id="194" w:author="Philips" w:date="2015-05-22T09:20:00Z">
                                      <w:rPr>
                                        <w:rFonts w:ascii="Consolas" w:hAnsi="Consolas" w:cs="Consolas"/>
                                        <w:color w:val="000000"/>
                                        <w:sz w:val="19"/>
                                        <w:szCs w:val="19"/>
                                        <w:highlight w:val="white"/>
                                      </w:rPr>
                                    </w:rPrChange>
                                  </w:rPr>
                                  <w:t>CheatSheetExample</w:t>
                                </w:r>
                                <w:proofErr w:type="spellEnd"/>
                                <w:r w:rsidRPr="00BD305E">
                                  <w:rPr>
                                    <w:rFonts w:ascii="Consolas" w:hAnsi="Consolas" w:cs="Consolas"/>
                                    <w:color w:val="000000"/>
                                    <w:sz w:val="18"/>
                                    <w:szCs w:val="18"/>
                                    <w:highlight w:val="white"/>
                                    <w:rPrChange w:id="195" w:author="Philips" w:date="2015-05-22T09:20:00Z">
                                      <w:rPr>
                                        <w:rFonts w:ascii="Consolas" w:hAnsi="Consolas" w:cs="Consolas"/>
                                        <w:color w:val="000000"/>
                                        <w:sz w:val="19"/>
                                        <w:szCs w:val="19"/>
                                        <w:highlight w:val="white"/>
                                      </w:rPr>
                                    </w:rPrChange>
                                  </w:rPr>
                                  <w:t>(</w:t>
                                </w:r>
                                <w:proofErr w:type="gramEnd"/>
                                <w:r w:rsidRPr="00BD305E">
                                  <w:rPr>
                                    <w:rFonts w:ascii="Consolas" w:hAnsi="Consolas" w:cs="Consolas"/>
                                    <w:color w:val="000000"/>
                                    <w:sz w:val="18"/>
                                    <w:szCs w:val="18"/>
                                    <w:highlight w:val="white"/>
                                    <w:rPrChange w:id="196" w:author="Philips" w:date="2015-05-22T09:20:00Z">
                                      <w:rPr>
                                        <w:rFonts w:ascii="Consolas" w:hAnsi="Consolas" w:cs="Consolas"/>
                                        <w:color w:val="000000"/>
                                        <w:sz w:val="19"/>
                                        <w:szCs w:val="19"/>
                                        <w:highlight w:val="white"/>
                                      </w:rPr>
                                    </w:rPrChange>
                                  </w:rPr>
                                  <w:t>uint8_t identifier);</w:t>
                                </w:r>
                              </w:ins>
                            </w:p>
                            <w:p w:rsidR="00E156F7" w:rsidRPr="00BD305E" w:rsidRDefault="00E156F7" w:rsidP="00E156F7">
                              <w:pPr>
                                <w:autoSpaceDE w:val="0"/>
                                <w:autoSpaceDN w:val="0"/>
                                <w:adjustRightInd w:val="0"/>
                                <w:spacing w:before="0" w:after="0" w:line="240" w:lineRule="auto"/>
                                <w:rPr>
                                  <w:ins w:id="197" w:author="Philips" w:date="2015-05-22T09:13:00Z"/>
                                  <w:rFonts w:ascii="Consolas" w:hAnsi="Consolas" w:cs="Consolas"/>
                                  <w:color w:val="000000"/>
                                  <w:sz w:val="18"/>
                                  <w:szCs w:val="18"/>
                                  <w:highlight w:val="white"/>
                                  <w:rPrChange w:id="198" w:author="Philips" w:date="2015-05-22T09:20:00Z">
                                    <w:rPr>
                                      <w:ins w:id="199" w:author="Philips" w:date="2015-05-22T09:13:00Z"/>
                                      <w:rFonts w:ascii="Consolas" w:hAnsi="Consolas" w:cs="Consolas"/>
                                      <w:color w:val="000000"/>
                                      <w:sz w:val="19"/>
                                      <w:szCs w:val="19"/>
                                      <w:highlight w:val="white"/>
                                    </w:rPr>
                                  </w:rPrChange>
                                </w:rPr>
                              </w:pPr>
                            </w:p>
                            <w:p w:rsidR="00E156F7" w:rsidRPr="00BD305E" w:rsidRDefault="00E156F7" w:rsidP="00E156F7">
                              <w:pPr>
                                <w:autoSpaceDE w:val="0"/>
                                <w:autoSpaceDN w:val="0"/>
                                <w:adjustRightInd w:val="0"/>
                                <w:spacing w:before="0" w:after="0" w:line="240" w:lineRule="auto"/>
                                <w:rPr>
                                  <w:ins w:id="200" w:author="Philips" w:date="2015-05-22T09:13:00Z"/>
                                  <w:rFonts w:ascii="Consolas" w:hAnsi="Consolas" w:cs="Consolas"/>
                                  <w:color w:val="000000"/>
                                  <w:sz w:val="18"/>
                                  <w:szCs w:val="18"/>
                                  <w:highlight w:val="white"/>
                                  <w:rPrChange w:id="201" w:author="Philips" w:date="2015-05-22T09:20:00Z">
                                    <w:rPr>
                                      <w:ins w:id="202" w:author="Philips" w:date="2015-05-22T09:13:00Z"/>
                                      <w:rFonts w:ascii="Consolas" w:hAnsi="Consolas" w:cs="Consolas"/>
                                      <w:color w:val="000000"/>
                                      <w:sz w:val="19"/>
                                      <w:szCs w:val="19"/>
                                      <w:highlight w:val="white"/>
                                    </w:rPr>
                                  </w:rPrChange>
                                </w:rPr>
                              </w:pPr>
                              <w:ins w:id="203" w:author="Philips" w:date="2015-05-22T09:13:00Z">
                                <w:r w:rsidRPr="00BD305E">
                                  <w:rPr>
                                    <w:rFonts w:ascii="Consolas" w:hAnsi="Consolas" w:cs="Consolas"/>
                                    <w:color w:val="000000"/>
                                    <w:sz w:val="18"/>
                                    <w:szCs w:val="18"/>
                                    <w:highlight w:val="white"/>
                                    <w:rPrChange w:id="204" w:author="Philips" w:date="2015-05-22T09:20: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205" w:author="Philips" w:date="2015-05-22T09:20:00Z">
                                      <w:rPr>
                                        <w:rFonts w:ascii="Consolas" w:hAnsi="Consolas" w:cs="Consolas"/>
                                        <w:color w:val="0000FF"/>
                                        <w:sz w:val="19"/>
                                        <w:szCs w:val="19"/>
                                        <w:highlight w:val="white"/>
                                      </w:rPr>
                                    </w:rPrChange>
                                  </w:rPr>
                                  <w:t>void</w:t>
                                </w:r>
                                <w:proofErr w:type="gramEnd"/>
                                <w:r w:rsidRPr="00BD305E">
                                  <w:rPr>
                                    <w:rFonts w:ascii="Consolas" w:hAnsi="Consolas" w:cs="Consolas"/>
                                    <w:color w:val="000000"/>
                                    <w:sz w:val="18"/>
                                    <w:szCs w:val="18"/>
                                    <w:highlight w:val="white"/>
                                    <w:rPrChange w:id="206" w:author="Philips" w:date="2015-05-22T09:20:00Z">
                                      <w:rPr>
                                        <w:rFonts w:ascii="Consolas" w:hAnsi="Consolas" w:cs="Consolas"/>
                                        <w:color w:val="000000"/>
                                        <w:sz w:val="19"/>
                                        <w:szCs w:val="19"/>
                                        <w:highlight w:val="white"/>
                                      </w:rPr>
                                    </w:rPrChange>
                                  </w:rPr>
                                  <w:t xml:space="preserve"> Operate();</w:t>
                                </w:r>
                              </w:ins>
                            </w:p>
                            <w:p w:rsidR="00E156F7" w:rsidRPr="00BD305E" w:rsidRDefault="00E156F7" w:rsidP="00E156F7">
                              <w:pPr>
                                <w:autoSpaceDE w:val="0"/>
                                <w:autoSpaceDN w:val="0"/>
                                <w:adjustRightInd w:val="0"/>
                                <w:spacing w:before="0" w:after="0" w:line="240" w:lineRule="auto"/>
                                <w:rPr>
                                  <w:ins w:id="207" w:author="Philips" w:date="2015-05-22T09:13:00Z"/>
                                  <w:rFonts w:ascii="Consolas" w:hAnsi="Consolas" w:cs="Consolas"/>
                                  <w:color w:val="000000"/>
                                  <w:sz w:val="18"/>
                                  <w:szCs w:val="18"/>
                                  <w:highlight w:val="white"/>
                                  <w:rPrChange w:id="208" w:author="Philips" w:date="2015-05-22T09:20:00Z">
                                    <w:rPr>
                                      <w:ins w:id="209" w:author="Philips" w:date="2015-05-22T09:13:00Z"/>
                                      <w:rFonts w:ascii="Consolas" w:hAnsi="Consolas" w:cs="Consolas"/>
                                      <w:color w:val="000000"/>
                                      <w:sz w:val="19"/>
                                      <w:szCs w:val="19"/>
                                      <w:highlight w:val="white"/>
                                    </w:rPr>
                                  </w:rPrChange>
                                </w:rPr>
                              </w:pPr>
                              <w:ins w:id="210" w:author="Philips" w:date="2015-05-22T09:13:00Z">
                                <w:r w:rsidRPr="00BD305E">
                                  <w:rPr>
                                    <w:rFonts w:ascii="Consolas" w:hAnsi="Consolas" w:cs="Consolas"/>
                                    <w:color w:val="000000"/>
                                    <w:sz w:val="18"/>
                                    <w:szCs w:val="18"/>
                                    <w:highlight w:val="white"/>
                                    <w:rPrChange w:id="211" w:author="Philips" w:date="2015-05-22T09:20: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212" w:author="Philips" w:date="2015-05-22T09:20:00Z">
                                      <w:rPr>
                                        <w:rFonts w:ascii="Consolas" w:hAnsi="Consolas" w:cs="Consolas"/>
                                        <w:color w:val="0000FF"/>
                                        <w:sz w:val="19"/>
                                        <w:szCs w:val="19"/>
                                        <w:highlight w:val="white"/>
                                      </w:rPr>
                                    </w:rPrChange>
                                  </w:rPr>
                                  <w:t>void</w:t>
                                </w:r>
                                <w:proofErr w:type="gramEnd"/>
                                <w:r w:rsidRPr="00BD305E">
                                  <w:rPr>
                                    <w:rFonts w:ascii="Consolas" w:hAnsi="Consolas" w:cs="Consolas"/>
                                    <w:color w:val="000000"/>
                                    <w:sz w:val="18"/>
                                    <w:szCs w:val="18"/>
                                    <w:highlight w:val="white"/>
                                    <w:rPrChange w:id="213" w:author="Philips" w:date="2015-05-22T09:20: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00"/>
                                    <w:sz w:val="18"/>
                                    <w:szCs w:val="18"/>
                                    <w:highlight w:val="white"/>
                                    <w:rPrChange w:id="214" w:author="Philips" w:date="2015-05-22T09:20:00Z">
                                      <w:rPr>
                                        <w:rFonts w:ascii="Consolas" w:hAnsi="Consolas" w:cs="Consolas"/>
                                        <w:color w:val="000000"/>
                                        <w:sz w:val="19"/>
                                        <w:szCs w:val="19"/>
                                        <w:highlight w:val="white"/>
                                      </w:rPr>
                                    </w:rPrChange>
                                  </w:rPr>
                                  <w:t>OperateOnSomethingElse</w:t>
                                </w:r>
                                <w:proofErr w:type="spellEnd"/>
                                <w:r w:rsidRPr="00BD305E">
                                  <w:rPr>
                                    <w:rFonts w:ascii="Consolas" w:hAnsi="Consolas" w:cs="Consolas"/>
                                    <w:color w:val="000000"/>
                                    <w:sz w:val="18"/>
                                    <w:szCs w:val="18"/>
                                    <w:highlight w:val="white"/>
                                    <w:rPrChange w:id="215" w:author="Philips" w:date="2015-05-22T09:20:00Z">
                                      <w:rPr>
                                        <w:rFonts w:ascii="Consolas" w:hAnsi="Consolas" w:cs="Consolas"/>
                                        <w:color w:val="000000"/>
                                        <w:sz w:val="19"/>
                                        <w:szCs w:val="19"/>
                                        <w:highlight w:val="white"/>
                                      </w:rPr>
                                    </w:rPrChange>
                                  </w:rPr>
                                  <w:t>();</w:t>
                                </w:r>
                              </w:ins>
                            </w:p>
                            <w:p w:rsidR="00E156F7" w:rsidRPr="00BD305E" w:rsidRDefault="00E156F7" w:rsidP="00E156F7">
                              <w:pPr>
                                <w:autoSpaceDE w:val="0"/>
                                <w:autoSpaceDN w:val="0"/>
                                <w:adjustRightInd w:val="0"/>
                                <w:spacing w:before="0" w:after="0" w:line="240" w:lineRule="auto"/>
                                <w:rPr>
                                  <w:ins w:id="216" w:author="Philips" w:date="2015-05-22T09:13:00Z"/>
                                  <w:rFonts w:ascii="Consolas" w:hAnsi="Consolas" w:cs="Consolas"/>
                                  <w:color w:val="000000"/>
                                  <w:sz w:val="18"/>
                                  <w:szCs w:val="18"/>
                                  <w:highlight w:val="white"/>
                                  <w:rPrChange w:id="217" w:author="Philips" w:date="2015-05-22T09:20:00Z">
                                    <w:rPr>
                                      <w:ins w:id="218" w:author="Philips" w:date="2015-05-22T09:13:00Z"/>
                                      <w:rFonts w:ascii="Consolas" w:hAnsi="Consolas" w:cs="Consolas"/>
                                      <w:color w:val="000000"/>
                                      <w:sz w:val="19"/>
                                      <w:szCs w:val="19"/>
                                      <w:highlight w:val="white"/>
                                    </w:rPr>
                                  </w:rPrChange>
                                </w:rPr>
                              </w:pPr>
                              <w:ins w:id="219" w:author="Philips" w:date="2015-05-22T09:13:00Z">
                                <w:r w:rsidRPr="00BD305E">
                                  <w:rPr>
                                    <w:rFonts w:ascii="Consolas" w:hAnsi="Consolas" w:cs="Consolas"/>
                                    <w:color w:val="000000"/>
                                    <w:sz w:val="18"/>
                                    <w:szCs w:val="18"/>
                                    <w:highlight w:val="white"/>
                                    <w:rPrChange w:id="220" w:author="Philips" w:date="2015-05-22T09:20: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00"/>
                                    <w:sz w:val="18"/>
                                    <w:szCs w:val="18"/>
                                    <w:highlight w:val="white"/>
                                    <w:rPrChange w:id="221" w:author="Philips" w:date="2015-05-22T09:20:00Z">
                                      <w:rPr>
                                        <w:rFonts w:ascii="Consolas" w:hAnsi="Consolas" w:cs="Consolas"/>
                                        <w:color w:val="000000"/>
                                        <w:sz w:val="19"/>
                                        <w:szCs w:val="19"/>
                                        <w:highlight w:val="white"/>
                                      </w:rPr>
                                    </w:rPrChange>
                                  </w:rPr>
                                  <w:t>uint16_t</w:t>
                                </w:r>
                                <w:proofErr w:type="gramEnd"/>
                                <w:r w:rsidRPr="00BD305E">
                                  <w:rPr>
                                    <w:rFonts w:ascii="Consolas" w:hAnsi="Consolas" w:cs="Consolas"/>
                                    <w:color w:val="000000"/>
                                    <w:sz w:val="18"/>
                                    <w:szCs w:val="18"/>
                                    <w:highlight w:val="white"/>
                                    <w:rPrChange w:id="222" w:author="Philips" w:date="2015-05-22T09:20: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00"/>
                                    <w:sz w:val="18"/>
                                    <w:szCs w:val="18"/>
                                    <w:highlight w:val="white"/>
                                    <w:rPrChange w:id="223" w:author="Philips" w:date="2015-05-22T09:20:00Z">
                                      <w:rPr>
                                        <w:rFonts w:ascii="Consolas" w:hAnsi="Consolas" w:cs="Consolas"/>
                                        <w:color w:val="000000"/>
                                        <w:sz w:val="19"/>
                                        <w:szCs w:val="19"/>
                                        <w:highlight w:val="white"/>
                                      </w:rPr>
                                    </w:rPrChange>
                                  </w:rPr>
                                  <w:t>NumberOfOperationsDone</w:t>
                                </w:r>
                                <w:proofErr w:type="spellEnd"/>
                                <w:r w:rsidRPr="00BD305E">
                                  <w:rPr>
                                    <w:rFonts w:ascii="Consolas" w:hAnsi="Consolas" w:cs="Consolas"/>
                                    <w:color w:val="000000"/>
                                    <w:sz w:val="18"/>
                                    <w:szCs w:val="18"/>
                                    <w:highlight w:val="white"/>
                                    <w:rPrChange w:id="224" w:author="Philips" w:date="2015-05-22T09:20: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FF"/>
                                    <w:sz w:val="18"/>
                                    <w:szCs w:val="18"/>
                                    <w:highlight w:val="white"/>
                                    <w:rPrChange w:id="225" w:author="Philips" w:date="2015-05-22T09:20:00Z">
                                      <w:rPr>
                                        <w:rFonts w:ascii="Consolas" w:hAnsi="Consolas" w:cs="Consolas"/>
                                        <w:color w:val="0000FF"/>
                                        <w:sz w:val="19"/>
                                        <w:szCs w:val="19"/>
                                        <w:highlight w:val="white"/>
                                      </w:rPr>
                                    </w:rPrChange>
                                  </w:rPr>
                                  <w:t>const</w:t>
                                </w:r>
                                <w:proofErr w:type="spellEnd"/>
                                <w:r w:rsidRPr="00BD305E">
                                  <w:rPr>
                                    <w:rFonts w:ascii="Consolas" w:hAnsi="Consolas" w:cs="Consolas"/>
                                    <w:color w:val="000000"/>
                                    <w:sz w:val="18"/>
                                    <w:szCs w:val="18"/>
                                    <w:highlight w:val="white"/>
                                    <w:rPrChange w:id="226" w:author="Philips" w:date="2015-05-22T09:20:00Z">
                                      <w:rPr>
                                        <w:rFonts w:ascii="Consolas" w:hAnsi="Consolas" w:cs="Consolas"/>
                                        <w:color w:val="000000"/>
                                        <w:sz w:val="19"/>
                                        <w:szCs w:val="19"/>
                                        <w:highlight w:val="white"/>
                                      </w:rPr>
                                    </w:rPrChange>
                                  </w:rPr>
                                  <w:t>;</w:t>
                                </w:r>
                              </w:ins>
                            </w:p>
                            <w:p w:rsidR="00E156F7" w:rsidRPr="00BD305E" w:rsidRDefault="00E156F7" w:rsidP="00E156F7">
                              <w:pPr>
                                <w:autoSpaceDE w:val="0"/>
                                <w:autoSpaceDN w:val="0"/>
                                <w:adjustRightInd w:val="0"/>
                                <w:spacing w:before="0" w:after="0" w:line="240" w:lineRule="auto"/>
                                <w:rPr>
                                  <w:ins w:id="227" w:author="Philips" w:date="2015-05-22T09:13:00Z"/>
                                  <w:rFonts w:ascii="Consolas" w:hAnsi="Consolas" w:cs="Consolas"/>
                                  <w:color w:val="000000"/>
                                  <w:sz w:val="18"/>
                                  <w:szCs w:val="18"/>
                                  <w:highlight w:val="white"/>
                                  <w:rPrChange w:id="228" w:author="Philips" w:date="2015-05-22T09:20:00Z">
                                    <w:rPr>
                                      <w:ins w:id="229" w:author="Philips" w:date="2015-05-22T09:13:00Z"/>
                                      <w:rFonts w:ascii="Consolas" w:hAnsi="Consolas" w:cs="Consolas"/>
                                      <w:color w:val="000000"/>
                                      <w:sz w:val="19"/>
                                      <w:szCs w:val="19"/>
                                      <w:highlight w:val="white"/>
                                    </w:rPr>
                                  </w:rPrChange>
                                </w:rPr>
                              </w:pPr>
                            </w:p>
                            <w:p w:rsidR="00E156F7" w:rsidRPr="00BD305E" w:rsidRDefault="00E156F7" w:rsidP="00E156F7">
                              <w:pPr>
                                <w:autoSpaceDE w:val="0"/>
                                <w:autoSpaceDN w:val="0"/>
                                <w:adjustRightInd w:val="0"/>
                                <w:spacing w:before="0" w:after="0" w:line="240" w:lineRule="auto"/>
                                <w:rPr>
                                  <w:ins w:id="230" w:author="Philips" w:date="2015-05-22T09:13:00Z"/>
                                  <w:rFonts w:ascii="Consolas" w:hAnsi="Consolas" w:cs="Consolas"/>
                                  <w:color w:val="000000"/>
                                  <w:sz w:val="18"/>
                                  <w:szCs w:val="18"/>
                                  <w:highlight w:val="white"/>
                                  <w:rPrChange w:id="231" w:author="Philips" w:date="2015-05-22T09:20:00Z">
                                    <w:rPr>
                                      <w:ins w:id="232" w:author="Philips" w:date="2015-05-22T09:13:00Z"/>
                                      <w:rFonts w:ascii="Consolas" w:hAnsi="Consolas" w:cs="Consolas"/>
                                      <w:color w:val="000000"/>
                                      <w:sz w:val="19"/>
                                      <w:szCs w:val="19"/>
                                      <w:highlight w:val="white"/>
                                    </w:rPr>
                                  </w:rPrChange>
                                </w:rPr>
                              </w:pPr>
                              <w:ins w:id="233" w:author="Philips" w:date="2015-05-22T09:13:00Z">
                                <w:r w:rsidRPr="00BD305E">
                                  <w:rPr>
                                    <w:rFonts w:ascii="Consolas" w:hAnsi="Consolas" w:cs="Consolas"/>
                                    <w:color w:val="000000"/>
                                    <w:sz w:val="18"/>
                                    <w:szCs w:val="18"/>
                                    <w:highlight w:val="white"/>
                                    <w:rPrChange w:id="234" w:author="Philips" w:date="2015-05-22T09:20: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235" w:author="Philips" w:date="2015-05-22T09:20:00Z">
                                      <w:rPr>
                                        <w:rFonts w:ascii="Consolas" w:hAnsi="Consolas" w:cs="Consolas"/>
                                        <w:color w:val="0000FF"/>
                                        <w:sz w:val="19"/>
                                        <w:szCs w:val="19"/>
                                        <w:highlight w:val="white"/>
                                      </w:rPr>
                                    </w:rPrChange>
                                  </w:rPr>
                                  <w:t>template</w:t>
                                </w:r>
                                <w:r w:rsidRPr="00BD305E">
                                  <w:rPr>
                                    <w:rFonts w:ascii="Consolas" w:hAnsi="Consolas" w:cs="Consolas"/>
                                    <w:color w:val="000000"/>
                                    <w:sz w:val="18"/>
                                    <w:szCs w:val="18"/>
                                    <w:highlight w:val="white"/>
                                    <w:rPrChange w:id="236" w:author="Philips" w:date="2015-05-22T09:20:00Z">
                                      <w:rPr>
                                        <w:rFonts w:ascii="Consolas" w:hAnsi="Consolas" w:cs="Consolas"/>
                                        <w:color w:val="000000"/>
                                        <w:sz w:val="19"/>
                                        <w:szCs w:val="19"/>
                                        <w:highlight w:val="white"/>
                                      </w:rPr>
                                    </w:rPrChange>
                                  </w:rPr>
                                  <w:t>&lt;</w:t>
                                </w:r>
                                <w:proofErr w:type="gramEnd"/>
                                <w:r w:rsidRPr="00BD305E">
                                  <w:rPr>
                                    <w:rFonts w:ascii="Consolas" w:hAnsi="Consolas" w:cs="Consolas"/>
                                    <w:color w:val="0000FF"/>
                                    <w:sz w:val="18"/>
                                    <w:szCs w:val="18"/>
                                    <w:highlight w:val="white"/>
                                    <w:rPrChange w:id="237" w:author="Philips" w:date="2015-05-22T09:20:00Z">
                                      <w:rPr>
                                        <w:rFonts w:ascii="Consolas" w:hAnsi="Consolas" w:cs="Consolas"/>
                                        <w:color w:val="0000FF"/>
                                        <w:sz w:val="19"/>
                                        <w:szCs w:val="19"/>
                                        <w:highlight w:val="white"/>
                                      </w:rPr>
                                    </w:rPrChange>
                                  </w:rPr>
                                  <w:t>class</w:t>
                                </w:r>
                                <w:r w:rsidRPr="00BD305E">
                                  <w:rPr>
                                    <w:rFonts w:ascii="Consolas" w:hAnsi="Consolas" w:cs="Consolas"/>
                                    <w:color w:val="000000"/>
                                    <w:sz w:val="18"/>
                                    <w:szCs w:val="18"/>
                                    <w:highlight w:val="white"/>
                                    <w:rPrChange w:id="238" w:author="Philips" w:date="2015-05-22T09:20:00Z">
                                      <w:rPr>
                                        <w:rFonts w:ascii="Consolas" w:hAnsi="Consolas" w:cs="Consolas"/>
                                        <w:color w:val="000000"/>
                                        <w:sz w:val="19"/>
                                        <w:szCs w:val="19"/>
                                        <w:highlight w:val="white"/>
                                      </w:rPr>
                                    </w:rPrChange>
                                  </w:rPr>
                                  <w:t xml:space="preserve"> T&gt;</w:t>
                                </w:r>
                              </w:ins>
                            </w:p>
                            <w:p w:rsidR="00E156F7" w:rsidRPr="00BD305E" w:rsidRDefault="00E156F7" w:rsidP="00E156F7">
                              <w:pPr>
                                <w:autoSpaceDE w:val="0"/>
                                <w:autoSpaceDN w:val="0"/>
                                <w:adjustRightInd w:val="0"/>
                                <w:spacing w:before="0" w:after="0" w:line="240" w:lineRule="auto"/>
                                <w:rPr>
                                  <w:ins w:id="239" w:author="Philips" w:date="2015-05-22T09:13:00Z"/>
                                  <w:rFonts w:ascii="Consolas" w:hAnsi="Consolas" w:cs="Consolas"/>
                                  <w:color w:val="000000"/>
                                  <w:sz w:val="18"/>
                                  <w:szCs w:val="18"/>
                                  <w:highlight w:val="white"/>
                                  <w:rPrChange w:id="240" w:author="Philips" w:date="2015-05-22T09:20:00Z">
                                    <w:rPr>
                                      <w:ins w:id="241" w:author="Philips" w:date="2015-05-22T09:13:00Z"/>
                                      <w:rFonts w:ascii="Consolas" w:hAnsi="Consolas" w:cs="Consolas"/>
                                      <w:color w:val="000000"/>
                                      <w:sz w:val="19"/>
                                      <w:szCs w:val="19"/>
                                      <w:highlight w:val="white"/>
                                    </w:rPr>
                                  </w:rPrChange>
                                </w:rPr>
                              </w:pPr>
                              <w:ins w:id="242" w:author="Philips" w:date="2015-05-22T09:13:00Z">
                                <w:r w:rsidRPr="00BD305E">
                                  <w:rPr>
                                    <w:rFonts w:ascii="Consolas" w:hAnsi="Consolas" w:cs="Consolas"/>
                                    <w:color w:val="000000"/>
                                    <w:sz w:val="18"/>
                                    <w:szCs w:val="18"/>
                                    <w:highlight w:val="white"/>
                                    <w:rPrChange w:id="243" w:author="Philips" w:date="2015-05-22T09:20: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244" w:author="Philips" w:date="2015-05-22T09:20:00Z">
                                      <w:rPr>
                                        <w:rFonts w:ascii="Consolas" w:hAnsi="Consolas" w:cs="Consolas"/>
                                        <w:color w:val="0000FF"/>
                                        <w:sz w:val="19"/>
                                        <w:szCs w:val="19"/>
                                        <w:highlight w:val="white"/>
                                      </w:rPr>
                                    </w:rPrChange>
                                  </w:rPr>
                                  <w:t>void</w:t>
                                </w:r>
                                <w:proofErr w:type="gramEnd"/>
                                <w:r w:rsidRPr="00BD305E">
                                  <w:rPr>
                                    <w:rFonts w:ascii="Consolas" w:hAnsi="Consolas" w:cs="Consolas"/>
                                    <w:color w:val="000000"/>
                                    <w:sz w:val="18"/>
                                    <w:szCs w:val="18"/>
                                    <w:highlight w:val="white"/>
                                    <w:rPrChange w:id="245" w:author="Philips" w:date="2015-05-22T09:20: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00"/>
                                    <w:sz w:val="18"/>
                                    <w:szCs w:val="18"/>
                                    <w:highlight w:val="white"/>
                                    <w:rPrChange w:id="246" w:author="Philips" w:date="2015-05-22T09:20:00Z">
                                      <w:rPr>
                                        <w:rFonts w:ascii="Consolas" w:hAnsi="Consolas" w:cs="Consolas"/>
                                        <w:color w:val="000000"/>
                                        <w:sz w:val="19"/>
                                        <w:szCs w:val="19"/>
                                        <w:highlight w:val="white"/>
                                      </w:rPr>
                                    </w:rPrChange>
                                  </w:rPr>
                                  <w:t>OperateOnType</w:t>
                                </w:r>
                                <w:proofErr w:type="spellEnd"/>
                                <w:r w:rsidRPr="00BD305E">
                                  <w:rPr>
                                    <w:rFonts w:ascii="Consolas" w:hAnsi="Consolas" w:cs="Consolas"/>
                                    <w:color w:val="000000"/>
                                    <w:sz w:val="18"/>
                                    <w:szCs w:val="18"/>
                                    <w:highlight w:val="white"/>
                                    <w:rPrChange w:id="247" w:author="Philips" w:date="2015-05-22T09:20:00Z">
                                      <w:rPr>
                                        <w:rFonts w:ascii="Consolas" w:hAnsi="Consolas" w:cs="Consolas"/>
                                        <w:color w:val="000000"/>
                                        <w:sz w:val="19"/>
                                        <w:szCs w:val="19"/>
                                        <w:highlight w:val="white"/>
                                      </w:rPr>
                                    </w:rPrChange>
                                  </w:rPr>
                                  <w:t>();</w:t>
                                </w:r>
                              </w:ins>
                            </w:p>
                            <w:p w:rsidR="00E156F7" w:rsidRPr="00BD305E" w:rsidRDefault="00E156F7" w:rsidP="00E156F7">
                              <w:pPr>
                                <w:autoSpaceDE w:val="0"/>
                                <w:autoSpaceDN w:val="0"/>
                                <w:adjustRightInd w:val="0"/>
                                <w:spacing w:before="0" w:after="0" w:line="240" w:lineRule="auto"/>
                                <w:rPr>
                                  <w:ins w:id="248" w:author="Philips" w:date="2015-05-22T09:13:00Z"/>
                                  <w:rFonts w:ascii="Consolas" w:hAnsi="Consolas" w:cs="Consolas"/>
                                  <w:color w:val="000000"/>
                                  <w:sz w:val="18"/>
                                  <w:szCs w:val="18"/>
                                  <w:highlight w:val="white"/>
                                  <w:rPrChange w:id="249" w:author="Philips" w:date="2015-05-22T09:20:00Z">
                                    <w:rPr>
                                      <w:ins w:id="250" w:author="Philips" w:date="2015-05-22T09:13:00Z"/>
                                      <w:rFonts w:ascii="Consolas" w:hAnsi="Consolas" w:cs="Consolas"/>
                                      <w:color w:val="000000"/>
                                      <w:sz w:val="19"/>
                                      <w:szCs w:val="19"/>
                                      <w:highlight w:val="white"/>
                                    </w:rPr>
                                  </w:rPrChange>
                                </w:rPr>
                              </w:pPr>
                            </w:p>
                            <w:p w:rsidR="00E156F7" w:rsidRPr="00BD305E" w:rsidRDefault="00E156F7" w:rsidP="00E156F7">
                              <w:pPr>
                                <w:autoSpaceDE w:val="0"/>
                                <w:autoSpaceDN w:val="0"/>
                                <w:adjustRightInd w:val="0"/>
                                <w:spacing w:before="0" w:after="0" w:line="240" w:lineRule="auto"/>
                                <w:rPr>
                                  <w:ins w:id="251" w:author="Philips" w:date="2015-05-22T09:13:00Z"/>
                                  <w:rFonts w:ascii="Consolas" w:hAnsi="Consolas" w:cs="Consolas"/>
                                  <w:color w:val="000000"/>
                                  <w:sz w:val="18"/>
                                  <w:szCs w:val="18"/>
                                  <w:highlight w:val="white"/>
                                  <w:rPrChange w:id="252" w:author="Philips" w:date="2015-05-22T09:20:00Z">
                                    <w:rPr>
                                      <w:ins w:id="253" w:author="Philips" w:date="2015-05-22T09:13:00Z"/>
                                      <w:rFonts w:ascii="Consolas" w:hAnsi="Consolas" w:cs="Consolas"/>
                                      <w:color w:val="000000"/>
                                      <w:sz w:val="19"/>
                                      <w:szCs w:val="19"/>
                                      <w:highlight w:val="white"/>
                                    </w:rPr>
                                  </w:rPrChange>
                                </w:rPr>
                              </w:pPr>
                              <w:ins w:id="254" w:author="Philips" w:date="2015-05-22T09:13:00Z">
                                <w:r w:rsidRPr="00BD305E">
                                  <w:rPr>
                                    <w:rFonts w:ascii="Consolas" w:hAnsi="Consolas" w:cs="Consolas"/>
                                    <w:color w:val="000000"/>
                                    <w:sz w:val="18"/>
                                    <w:szCs w:val="18"/>
                                    <w:highlight w:val="white"/>
                                    <w:rPrChange w:id="255" w:author="Philips" w:date="2015-05-22T09:20: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256" w:author="Philips" w:date="2015-05-22T09:20:00Z">
                                      <w:rPr>
                                        <w:rFonts w:ascii="Consolas" w:hAnsi="Consolas" w:cs="Consolas"/>
                                        <w:color w:val="0000FF"/>
                                        <w:sz w:val="19"/>
                                        <w:szCs w:val="19"/>
                                        <w:highlight w:val="white"/>
                                      </w:rPr>
                                    </w:rPrChange>
                                  </w:rPr>
                                  <w:t>void</w:t>
                                </w:r>
                                <w:proofErr w:type="gramEnd"/>
                                <w:r w:rsidRPr="00BD305E">
                                  <w:rPr>
                                    <w:rFonts w:ascii="Consolas" w:hAnsi="Consolas" w:cs="Consolas"/>
                                    <w:color w:val="000000"/>
                                    <w:sz w:val="18"/>
                                    <w:szCs w:val="18"/>
                                    <w:highlight w:val="white"/>
                                    <w:rPrChange w:id="257" w:author="Philips" w:date="2015-05-22T09:20:00Z">
                                      <w:rPr>
                                        <w:rFonts w:ascii="Consolas" w:hAnsi="Consolas" w:cs="Consolas"/>
                                        <w:color w:val="000000"/>
                                        <w:sz w:val="19"/>
                                        <w:szCs w:val="19"/>
                                        <w:highlight w:val="white"/>
                                      </w:rPr>
                                    </w:rPrChange>
                                  </w:rPr>
                                  <w:t xml:space="preserve"> </w:t>
                                </w:r>
                                <w:r w:rsidRPr="00BD305E">
                                  <w:rPr>
                                    <w:rFonts w:ascii="Consolas" w:hAnsi="Consolas" w:cs="Consolas"/>
                                    <w:color w:val="0000FF"/>
                                    <w:sz w:val="18"/>
                                    <w:szCs w:val="18"/>
                                    <w:highlight w:val="white"/>
                                    <w:rPrChange w:id="258" w:author="Philips" w:date="2015-05-22T09:20:00Z">
                                      <w:rPr>
                                        <w:rFonts w:ascii="Consolas" w:hAnsi="Consolas" w:cs="Consolas"/>
                                        <w:color w:val="0000FF"/>
                                        <w:sz w:val="19"/>
                                        <w:szCs w:val="19"/>
                                        <w:highlight w:val="white"/>
                                      </w:rPr>
                                    </w:rPrChange>
                                  </w:rPr>
                                  <w:t>operator</w:t>
                                </w:r>
                                <w:r w:rsidRPr="00BD305E">
                                  <w:rPr>
                                    <w:rFonts w:ascii="Consolas" w:hAnsi="Consolas" w:cs="Consolas"/>
                                    <w:color w:val="000000"/>
                                    <w:sz w:val="18"/>
                                    <w:szCs w:val="18"/>
                                    <w:highlight w:val="white"/>
                                    <w:rPrChange w:id="259" w:author="Philips" w:date="2015-05-22T09:20:00Z">
                                      <w:rPr>
                                        <w:rFonts w:ascii="Consolas" w:hAnsi="Consolas" w:cs="Consolas"/>
                                        <w:color w:val="000000"/>
                                        <w:sz w:val="19"/>
                                        <w:szCs w:val="19"/>
                                        <w:highlight w:val="white"/>
                                      </w:rPr>
                                    </w:rPrChange>
                                  </w:rPr>
                                  <w:t>==(</w:t>
                                </w:r>
                                <w:proofErr w:type="spellStart"/>
                                <w:r w:rsidRPr="00BD305E">
                                  <w:rPr>
                                    <w:rFonts w:ascii="Consolas" w:hAnsi="Consolas" w:cs="Consolas"/>
                                    <w:color w:val="0000FF"/>
                                    <w:sz w:val="18"/>
                                    <w:szCs w:val="18"/>
                                    <w:highlight w:val="white"/>
                                    <w:rPrChange w:id="260" w:author="Philips" w:date="2015-05-22T09:20:00Z">
                                      <w:rPr>
                                        <w:rFonts w:ascii="Consolas" w:hAnsi="Consolas" w:cs="Consolas"/>
                                        <w:color w:val="0000FF"/>
                                        <w:sz w:val="19"/>
                                        <w:szCs w:val="19"/>
                                        <w:highlight w:val="white"/>
                                      </w:rPr>
                                    </w:rPrChange>
                                  </w:rPr>
                                  <w:t>const</w:t>
                                </w:r>
                                <w:proofErr w:type="spellEnd"/>
                                <w:r w:rsidRPr="00BD305E">
                                  <w:rPr>
                                    <w:rFonts w:ascii="Consolas" w:hAnsi="Consolas" w:cs="Consolas"/>
                                    <w:color w:val="000000"/>
                                    <w:sz w:val="18"/>
                                    <w:szCs w:val="18"/>
                                    <w:highlight w:val="white"/>
                                    <w:rPrChange w:id="261" w:author="Philips" w:date="2015-05-22T09:20: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00"/>
                                    <w:sz w:val="18"/>
                                    <w:szCs w:val="18"/>
                                    <w:highlight w:val="white"/>
                                    <w:rPrChange w:id="262" w:author="Philips" w:date="2015-05-22T09:20:00Z">
                                      <w:rPr>
                                        <w:rFonts w:ascii="Consolas" w:hAnsi="Consolas" w:cs="Consolas"/>
                                        <w:color w:val="000000"/>
                                        <w:sz w:val="19"/>
                                        <w:szCs w:val="19"/>
                                        <w:highlight w:val="white"/>
                                      </w:rPr>
                                    </w:rPrChange>
                                  </w:rPr>
                                  <w:t>CheatSheetExample</w:t>
                                </w:r>
                                <w:proofErr w:type="spellEnd"/>
                                <w:r w:rsidRPr="00BD305E">
                                  <w:rPr>
                                    <w:rFonts w:ascii="Consolas" w:hAnsi="Consolas" w:cs="Consolas"/>
                                    <w:color w:val="000000"/>
                                    <w:sz w:val="18"/>
                                    <w:szCs w:val="18"/>
                                    <w:highlight w:val="white"/>
                                    <w:rPrChange w:id="263" w:author="Philips" w:date="2015-05-22T09:20:00Z">
                                      <w:rPr>
                                        <w:rFonts w:ascii="Consolas" w:hAnsi="Consolas" w:cs="Consolas"/>
                                        <w:color w:val="000000"/>
                                        <w:sz w:val="19"/>
                                        <w:szCs w:val="19"/>
                                        <w:highlight w:val="white"/>
                                      </w:rPr>
                                    </w:rPrChange>
                                  </w:rPr>
                                  <w:t>&amp; other);</w:t>
                                </w:r>
                              </w:ins>
                            </w:p>
                            <w:p w:rsidR="00E156F7" w:rsidRPr="00BD305E" w:rsidRDefault="00E156F7" w:rsidP="00E156F7">
                              <w:pPr>
                                <w:autoSpaceDE w:val="0"/>
                                <w:autoSpaceDN w:val="0"/>
                                <w:adjustRightInd w:val="0"/>
                                <w:spacing w:before="0" w:after="0" w:line="240" w:lineRule="auto"/>
                                <w:rPr>
                                  <w:ins w:id="264" w:author="Philips" w:date="2015-05-22T09:13:00Z"/>
                                  <w:rFonts w:ascii="Consolas" w:hAnsi="Consolas" w:cs="Consolas"/>
                                  <w:color w:val="000000"/>
                                  <w:sz w:val="18"/>
                                  <w:szCs w:val="18"/>
                                  <w:highlight w:val="white"/>
                                  <w:rPrChange w:id="265" w:author="Philips" w:date="2015-05-22T09:20:00Z">
                                    <w:rPr>
                                      <w:ins w:id="266" w:author="Philips" w:date="2015-05-22T09:13:00Z"/>
                                      <w:rFonts w:ascii="Consolas" w:hAnsi="Consolas" w:cs="Consolas"/>
                                      <w:color w:val="000000"/>
                                      <w:sz w:val="19"/>
                                      <w:szCs w:val="19"/>
                                      <w:highlight w:val="white"/>
                                    </w:rPr>
                                  </w:rPrChange>
                                </w:rPr>
                              </w:pPr>
                            </w:p>
                            <w:p w:rsidR="00E156F7" w:rsidRPr="00BD305E" w:rsidRDefault="00E156F7" w:rsidP="00E156F7">
                              <w:pPr>
                                <w:autoSpaceDE w:val="0"/>
                                <w:autoSpaceDN w:val="0"/>
                                <w:adjustRightInd w:val="0"/>
                                <w:spacing w:before="0" w:after="0" w:line="240" w:lineRule="auto"/>
                                <w:rPr>
                                  <w:ins w:id="267" w:author="Philips" w:date="2015-05-22T09:13:00Z"/>
                                  <w:rFonts w:ascii="Consolas" w:hAnsi="Consolas" w:cs="Consolas"/>
                                  <w:color w:val="000000"/>
                                  <w:sz w:val="18"/>
                                  <w:szCs w:val="18"/>
                                  <w:highlight w:val="white"/>
                                  <w:rPrChange w:id="268" w:author="Philips" w:date="2015-05-22T09:20:00Z">
                                    <w:rPr>
                                      <w:ins w:id="269" w:author="Philips" w:date="2015-05-22T09:13:00Z"/>
                                      <w:rFonts w:ascii="Consolas" w:hAnsi="Consolas" w:cs="Consolas"/>
                                      <w:color w:val="000000"/>
                                      <w:sz w:val="19"/>
                                      <w:szCs w:val="19"/>
                                      <w:highlight w:val="white"/>
                                    </w:rPr>
                                  </w:rPrChange>
                                </w:rPr>
                              </w:pPr>
                              <w:ins w:id="270" w:author="Philips" w:date="2015-05-22T09:13:00Z">
                                <w:r w:rsidRPr="00BD305E">
                                  <w:rPr>
                                    <w:rFonts w:ascii="Consolas" w:hAnsi="Consolas" w:cs="Consolas"/>
                                    <w:color w:val="000000"/>
                                    <w:sz w:val="18"/>
                                    <w:szCs w:val="18"/>
                                    <w:highlight w:val="white"/>
                                    <w:rPrChange w:id="271" w:author="Philips" w:date="2015-05-22T09:20: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272" w:author="Philips" w:date="2015-05-22T09:20:00Z">
                                      <w:rPr>
                                        <w:rFonts w:ascii="Consolas" w:hAnsi="Consolas" w:cs="Consolas"/>
                                        <w:color w:val="0000FF"/>
                                        <w:sz w:val="19"/>
                                        <w:szCs w:val="19"/>
                                        <w:highlight w:val="white"/>
                                      </w:rPr>
                                    </w:rPrChange>
                                  </w:rPr>
                                  <w:t>private</w:t>
                                </w:r>
                                <w:proofErr w:type="gramEnd"/>
                                <w:r w:rsidRPr="00BD305E">
                                  <w:rPr>
                                    <w:rFonts w:ascii="Consolas" w:hAnsi="Consolas" w:cs="Consolas"/>
                                    <w:color w:val="000000"/>
                                    <w:sz w:val="18"/>
                                    <w:szCs w:val="18"/>
                                    <w:highlight w:val="white"/>
                                    <w:rPrChange w:id="273" w:author="Philips" w:date="2015-05-22T09:20:00Z">
                                      <w:rPr>
                                        <w:rFonts w:ascii="Consolas" w:hAnsi="Consolas" w:cs="Consolas"/>
                                        <w:color w:val="000000"/>
                                        <w:sz w:val="19"/>
                                        <w:szCs w:val="19"/>
                                        <w:highlight w:val="white"/>
                                      </w:rPr>
                                    </w:rPrChange>
                                  </w:rPr>
                                  <w:t>:</w:t>
                                </w:r>
                              </w:ins>
                            </w:p>
                            <w:p w:rsidR="00E156F7" w:rsidRPr="00BD305E" w:rsidRDefault="00E156F7" w:rsidP="00E156F7">
                              <w:pPr>
                                <w:autoSpaceDE w:val="0"/>
                                <w:autoSpaceDN w:val="0"/>
                                <w:adjustRightInd w:val="0"/>
                                <w:spacing w:before="0" w:after="0" w:line="240" w:lineRule="auto"/>
                                <w:rPr>
                                  <w:ins w:id="274" w:author="Philips" w:date="2015-05-22T09:13:00Z"/>
                                  <w:rFonts w:ascii="Consolas" w:hAnsi="Consolas" w:cs="Consolas"/>
                                  <w:color w:val="000000"/>
                                  <w:sz w:val="18"/>
                                  <w:szCs w:val="18"/>
                                  <w:highlight w:val="white"/>
                                  <w:rPrChange w:id="275" w:author="Philips" w:date="2015-05-22T09:20:00Z">
                                    <w:rPr>
                                      <w:ins w:id="276" w:author="Philips" w:date="2015-05-22T09:13:00Z"/>
                                      <w:rFonts w:ascii="Consolas" w:hAnsi="Consolas" w:cs="Consolas"/>
                                      <w:color w:val="000000"/>
                                      <w:sz w:val="19"/>
                                      <w:szCs w:val="19"/>
                                      <w:highlight w:val="white"/>
                                    </w:rPr>
                                  </w:rPrChange>
                                </w:rPr>
                              </w:pPr>
                              <w:ins w:id="277" w:author="Philips" w:date="2015-05-22T09:13:00Z">
                                <w:r w:rsidRPr="00BD305E">
                                  <w:rPr>
                                    <w:rFonts w:ascii="Consolas" w:hAnsi="Consolas" w:cs="Consolas"/>
                                    <w:color w:val="000000"/>
                                    <w:sz w:val="18"/>
                                    <w:szCs w:val="18"/>
                                    <w:highlight w:val="white"/>
                                    <w:rPrChange w:id="278" w:author="Philips" w:date="2015-05-22T09:20: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00"/>
                                    <w:sz w:val="18"/>
                                    <w:szCs w:val="18"/>
                                    <w:highlight w:val="white"/>
                                    <w:rPrChange w:id="279" w:author="Philips" w:date="2015-05-22T09:20:00Z">
                                      <w:rPr>
                                        <w:rFonts w:ascii="Consolas" w:hAnsi="Consolas" w:cs="Consolas"/>
                                        <w:color w:val="000000"/>
                                        <w:sz w:val="19"/>
                                        <w:szCs w:val="19"/>
                                        <w:highlight w:val="white"/>
                                      </w:rPr>
                                    </w:rPrChange>
                                  </w:rPr>
                                  <w:t>uint8_t</w:t>
                                </w:r>
                                <w:proofErr w:type="gramEnd"/>
                                <w:r w:rsidRPr="00BD305E">
                                  <w:rPr>
                                    <w:rFonts w:ascii="Consolas" w:hAnsi="Consolas" w:cs="Consolas"/>
                                    <w:color w:val="000000"/>
                                    <w:sz w:val="18"/>
                                    <w:szCs w:val="18"/>
                                    <w:highlight w:val="white"/>
                                    <w:rPrChange w:id="280" w:author="Philips" w:date="2015-05-22T09:20:00Z">
                                      <w:rPr>
                                        <w:rFonts w:ascii="Consolas" w:hAnsi="Consolas" w:cs="Consolas"/>
                                        <w:color w:val="000000"/>
                                        <w:sz w:val="19"/>
                                        <w:szCs w:val="19"/>
                                        <w:highlight w:val="white"/>
                                      </w:rPr>
                                    </w:rPrChange>
                                  </w:rPr>
                                  <w:t xml:space="preserve"> identifier;</w:t>
                                </w:r>
                              </w:ins>
                            </w:p>
                            <w:p w:rsidR="00E156F7" w:rsidRPr="00BD305E" w:rsidRDefault="00E156F7" w:rsidP="00E156F7">
                              <w:pPr>
                                <w:autoSpaceDE w:val="0"/>
                                <w:autoSpaceDN w:val="0"/>
                                <w:adjustRightInd w:val="0"/>
                                <w:spacing w:before="0" w:after="0" w:line="240" w:lineRule="auto"/>
                                <w:rPr>
                                  <w:ins w:id="281" w:author="Philips" w:date="2015-05-22T09:13:00Z"/>
                                  <w:rFonts w:ascii="Consolas" w:hAnsi="Consolas" w:cs="Consolas"/>
                                  <w:color w:val="000000"/>
                                  <w:sz w:val="18"/>
                                  <w:szCs w:val="18"/>
                                  <w:highlight w:val="white"/>
                                  <w:rPrChange w:id="282" w:author="Philips" w:date="2015-05-22T09:20:00Z">
                                    <w:rPr>
                                      <w:ins w:id="283" w:author="Philips" w:date="2015-05-22T09:13:00Z"/>
                                      <w:rFonts w:ascii="Consolas" w:hAnsi="Consolas" w:cs="Consolas"/>
                                      <w:color w:val="000000"/>
                                      <w:sz w:val="19"/>
                                      <w:szCs w:val="19"/>
                                      <w:highlight w:val="white"/>
                                    </w:rPr>
                                  </w:rPrChange>
                                </w:rPr>
                              </w:pPr>
                              <w:ins w:id="284" w:author="Philips" w:date="2015-05-22T09:13:00Z">
                                <w:r w:rsidRPr="00BD305E">
                                  <w:rPr>
                                    <w:rFonts w:ascii="Consolas" w:hAnsi="Consolas" w:cs="Consolas"/>
                                    <w:color w:val="000000"/>
                                    <w:sz w:val="18"/>
                                    <w:szCs w:val="18"/>
                                    <w:highlight w:val="white"/>
                                    <w:rPrChange w:id="285" w:author="Philips" w:date="2015-05-22T09:20:00Z">
                                      <w:rPr>
                                        <w:rFonts w:ascii="Consolas" w:hAnsi="Consolas" w:cs="Consolas"/>
                                        <w:color w:val="000000"/>
                                        <w:sz w:val="19"/>
                                        <w:szCs w:val="19"/>
                                        <w:highlight w:val="white"/>
                                      </w:rPr>
                                    </w:rPrChange>
                                  </w:rPr>
                                  <w:t xml:space="preserve">        State </w:t>
                                </w:r>
                                <w:proofErr w:type="spellStart"/>
                                <w:r w:rsidRPr="00BD305E">
                                  <w:rPr>
                                    <w:rFonts w:ascii="Consolas" w:hAnsi="Consolas" w:cs="Consolas"/>
                                    <w:color w:val="000000"/>
                                    <w:sz w:val="18"/>
                                    <w:szCs w:val="18"/>
                                    <w:highlight w:val="white"/>
                                    <w:rPrChange w:id="286" w:author="Philips" w:date="2015-05-22T09:20:00Z">
                                      <w:rPr>
                                        <w:rFonts w:ascii="Consolas" w:hAnsi="Consolas" w:cs="Consolas"/>
                                        <w:color w:val="000000"/>
                                        <w:sz w:val="19"/>
                                        <w:szCs w:val="19"/>
                                        <w:highlight w:val="white"/>
                                      </w:rPr>
                                    </w:rPrChange>
                                  </w:rPr>
                                  <w:t>state</w:t>
                                </w:r>
                                <w:proofErr w:type="spellEnd"/>
                                <w:r w:rsidRPr="00BD305E">
                                  <w:rPr>
                                    <w:rFonts w:ascii="Consolas" w:hAnsi="Consolas" w:cs="Consolas"/>
                                    <w:color w:val="000000"/>
                                    <w:sz w:val="18"/>
                                    <w:szCs w:val="18"/>
                                    <w:highlight w:val="white"/>
                                    <w:rPrChange w:id="287" w:author="Philips" w:date="2015-05-22T09:20:00Z">
                                      <w:rPr>
                                        <w:rFonts w:ascii="Consolas" w:hAnsi="Consolas" w:cs="Consolas"/>
                                        <w:color w:val="000000"/>
                                        <w:sz w:val="19"/>
                                        <w:szCs w:val="19"/>
                                        <w:highlight w:val="white"/>
                                      </w:rPr>
                                    </w:rPrChange>
                                  </w:rPr>
                                  <w:t>;</w:t>
                                </w:r>
                              </w:ins>
                            </w:p>
                            <w:p w:rsidR="00E156F7" w:rsidRPr="00BD305E" w:rsidRDefault="00E156F7" w:rsidP="00E156F7">
                              <w:pPr>
                                <w:autoSpaceDE w:val="0"/>
                                <w:autoSpaceDN w:val="0"/>
                                <w:adjustRightInd w:val="0"/>
                                <w:spacing w:before="0" w:after="0" w:line="240" w:lineRule="auto"/>
                                <w:rPr>
                                  <w:ins w:id="288" w:author="Philips" w:date="2015-05-22T09:13:00Z"/>
                                  <w:rFonts w:ascii="Consolas" w:hAnsi="Consolas" w:cs="Consolas"/>
                                  <w:color w:val="000000"/>
                                  <w:sz w:val="18"/>
                                  <w:szCs w:val="18"/>
                                  <w:highlight w:val="white"/>
                                  <w:rPrChange w:id="289" w:author="Philips" w:date="2015-05-22T09:20:00Z">
                                    <w:rPr>
                                      <w:ins w:id="290" w:author="Philips" w:date="2015-05-22T09:13:00Z"/>
                                      <w:rFonts w:ascii="Consolas" w:hAnsi="Consolas" w:cs="Consolas"/>
                                      <w:color w:val="000000"/>
                                      <w:sz w:val="19"/>
                                      <w:szCs w:val="19"/>
                                      <w:highlight w:val="white"/>
                                    </w:rPr>
                                  </w:rPrChange>
                                </w:rPr>
                              </w:pPr>
                              <w:ins w:id="291" w:author="Philips" w:date="2015-05-22T09:13:00Z">
                                <w:r w:rsidRPr="00BD305E">
                                  <w:rPr>
                                    <w:rFonts w:ascii="Consolas" w:hAnsi="Consolas" w:cs="Consolas"/>
                                    <w:color w:val="000000"/>
                                    <w:sz w:val="18"/>
                                    <w:szCs w:val="18"/>
                                    <w:highlight w:val="white"/>
                                    <w:rPrChange w:id="292" w:author="Philips" w:date="2015-05-22T09:20: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00"/>
                                    <w:sz w:val="18"/>
                                    <w:szCs w:val="18"/>
                                    <w:highlight w:val="white"/>
                                    <w:rPrChange w:id="293" w:author="Philips" w:date="2015-05-22T09:20:00Z">
                                      <w:rPr>
                                        <w:rFonts w:ascii="Consolas" w:hAnsi="Consolas" w:cs="Consolas"/>
                                        <w:color w:val="000000"/>
                                        <w:sz w:val="19"/>
                                        <w:szCs w:val="19"/>
                                        <w:highlight w:val="white"/>
                                      </w:rPr>
                                    </w:rPrChange>
                                  </w:rPr>
                                  <w:t>std</w:t>
                                </w:r>
                                <w:proofErr w:type="spellEnd"/>
                                <w:r w:rsidRPr="00BD305E">
                                  <w:rPr>
                                    <w:rFonts w:ascii="Consolas" w:hAnsi="Consolas" w:cs="Consolas"/>
                                    <w:color w:val="000000"/>
                                    <w:sz w:val="18"/>
                                    <w:szCs w:val="18"/>
                                    <w:highlight w:val="white"/>
                                    <w:rPrChange w:id="294" w:author="Philips" w:date="2015-05-22T09:20:00Z">
                                      <w:rPr>
                                        <w:rFonts w:ascii="Consolas" w:hAnsi="Consolas" w:cs="Consolas"/>
                                        <w:color w:val="000000"/>
                                        <w:sz w:val="19"/>
                                        <w:szCs w:val="19"/>
                                        <w:highlight w:val="white"/>
                                      </w:rPr>
                                    </w:rPrChange>
                                  </w:rPr>
                                  <w:t>::</w:t>
                                </w:r>
                                <w:r w:rsidRPr="00BD305E">
                                  <w:rPr>
                                    <w:rFonts w:ascii="Consolas" w:hAnsi="Consolas" w:cs="Consolas"/>
                                    <w:color w:val="0000FF"/>
                                    <w:sz w:val="18"/>
                                    <w:szCs w:val="18"/>
                                    <w:highlight w:val="white"/>
                                    <w:rPrChange w:id="295" w:author="Philips" w:date="2015-05-22T09:20:00Z">
                                      <w:rPr>
                                        <w:rFonts w:ascii="Consolas" w:hAnsi="Consolas" w:cs="Consolas"/>
                                        <w:color w:val="0000FF"/>
                                        <w:sz w:val="19"/>
                                        <w:szCs w:val="19"/>
                                        <w:highlight w:val="white"/>
                                      </w:rPr>
                                    </w:rPrChange>
                                  </w:rPr>
                                  <w:t>array</w:t>
                                </w:r>
                                <w:r w:rsidRPr="00BD305E">
                                  <w:rPr>
                                    <w:rFonts w:ascii="Consolas" w:hAnsi="Consolas" w:cs="Consolas"/>
                                    <w:color w:val="000000"/>
                                    <w:sz w:val="18"/>
                                    <w:szCs w:val="18"/>
                                    <w:highlight w:val="white"/>
                                    <w:rPrChange w:id="296" w:author="Philips" w:date="2015-05-22T09:20:00Z">
                                      <w:rPr>
                                        <w:rFonts w:ascii="Consolas" w:hAnsi="Consolas" w:cs="Consolas"/>
                                        <w:color w:val="000000"/>
                                        <w:sz w:val="19"/>
                                        <w:szCs w:val="19"/>
                                        <w:highlight w:val="white"/>
                                      </w:rPr>
                                    </w:rPrChange>
                                  </w:rPr>
                                  <w:t>&lt;uint8_t, 10&gt; data = {};</w:t>
                                </w:r>
                              </w:ins>
                            </w:p>
                            <w:p w:rsidR="00E156F7" w:rsidRPr="00BD305E" w:rsidRDefault="00E156F7" w:rsidP="00E156F7">
                              <w:pPr>
                                <w:autoSpaceDE w:val="0"/>
                                <w:autoSpaceDN w:val="0"/>
                                <w:adjustRightInd w:val="0"/>
                                <w:spacing w:before="0" w:after="0" w:line="240" w:lineRule="auto"/>
                                <w:rPr>
                                  <w:ins w:id="297" w:author="Philips" w:date="2015-05-22T09:13:00Z"/>
                                  <w:rFonts w:ascii="Consolas" w:hAnsi="Consolas" w:cs="Consolas"/>
                                  <w:color w:val="000000"/>
                                  <w:sz w:val="18"/>
                                  <w:szCs w:val="18"/>
                                  <w:highlight w:val="white"/>
                                  <w:rPrChange w:id="298" w:author="Philips" w:date="2015-05-22T09:20:00Z">
                                    <w:rPr>
                                      <w:ins w:id="299" w:author="Philips" w:date="2015-05-22T09:13:00Z"/>
                                      <w:rFonts w:ascii="Consolas" w:hAnsi="Consolas" w:cs="Consolas"/>
                                      <w:color w:val="000000"/>
                                      <w:sz w:val="19"/>
                                      <w:szCs w:val="19"/>
                                      <w:highlight w:val="white"/>
                                    </w:rPr>
                                  </w:rPrChange>
                                </w:rPr>
                              </w:pPr>
                              <w:ins w:id="300" w:author="Philips" w:date="2015-05-22T09:13:00Z">
                                <w:r w:rsidRPr="00BD305E">
                                  <w:rPr>
                                    <w:rFonts w:ascii="Consolas" w:hAnsi="Consolas" w:cs="Consolas"/>
                                    <w:color w:val="000000"/>
                                    <w:sz w:val="18"/>
                                    <w:szCs w:val="18"/>
                                    <w:highlight w:val="white"/>
                                    <w:rPrChange w:id="301" w:author="Philips" w:date="2015-05-22T09:20:00Z">
                                      <w:rPr>
                                        <w:rFonts w:ascii="Consolas" w:hAnsi="Consolas" w:cs="Consolas"/>
                                        <w:color w:val="000000"/>
                                        <w:sz w:val="19"/>
                                        <w:szCs w:val="19"/>
                                        <w:highlight w:val="white"/>
                                      </w:rPr>
                                    </w:rPrChange>
                                  </w:rPr>
                                  <w:t xml:space="preserve">        uint8_t* </w:t>
                                </w:r>
                                <w:proofErr w:type="spellStart"/>
                                <w:r w:rsidRPr="00BD305E">
                                  <w:rPr>
                                    <w:rFonts w:ascii="Consolas" w:hAnsi="Consolas" w:cs="Consolas"/>
                                    <w:color w:val="000000"/>
                                    <w:sz w:val="18"/>
                                    <w:szCs w:val="18"/>
                                    <w:highlight w:val="white"/>
                                    <w:rPrChange w:id="302" w:author="Philips" w:date="2015-05-22T09:20:00Z">
                                      <w:rPr>
                                        <w:rFonts w:ascii="Consolas" w:hAnsi="Consolas" w:cs="Consolas"/>
                                        <w:color w:val="000000"/>
                                        <w:sz w:val="19"/>
                                        <w:szCs w:val="19"/>
                                        <w:highlight w:val="white"/>
                                      </w:rPr>
                                    </w:rPrChange>
                                  </w:rPr>
                                  <w:t>otherData</w:t>
                                </w:r>
                                <w:proofErr w:type="spellEnd"/>
                                <w:r w:rsidRPr="00BD305E">
                                  <w:rPr>
                                    <w:rFonts w:ascii="Consolas" w:hAnsi="Consolas" w:cs="Consolas"/>
                                    <w:color w:val="000000"/>
                                    <w:sz w:val="18"/>
                                    <w:szCs w:val="18"/>
                                    <w:highlight w:val="white"/>
                                    <w:rPrChange w:id="303" w:author="Philips" w:date="2015-05-22T09:20:00Z">
                                      <w:rPr>
                                        <w:rFonts w:ascii="Consolas" w:hAnsi="Consolas" w:cs="Consolas"/>
                                        <w:color w:val="000000"/>
                                        <w:sz w:val="19"/>
                                        <w:szCs w:val="19"/>
                                        <w:highlight w:val="white"/>
                                      </w:rPr>
                                    </w:rPrChange>
                                  </w:rPr>
                                  <w:t xml:space="preserve"> = </w:t>
                                </w:r>
                                <w:proofErr w:type="spellStart"/>
                                <w:r w:rsidRPr="00BD305E">
                                  <w:rPr>
                                    <w:rFonts w:ascii="Consolas" w:hAnsi="Consolas" w:cs="Consolas"/>
                                    <w:color w:val="0000FF"/>
                                    <w:sz w:val="18"/>
                                    <w:szCs w:val="18"/>
                                    <w:highlight w:val="white"/>
                                    <w:rPrChange w:id="304" w:author="Philips" w:date="2015-05-22T09:20:00Z">
                                      <w:rPr>
                                        <w:rFonts w:ascii="Consolas" w:hAnsi="Consolas" w:cs="Consolas"/>
                                        <w:color w:val="0000FF"/>
                                        <w:sz w:val="19"/>
                                        <w:szCs w:val="19"/>
                                        <w:highlight w:val="white"/>
                                      </w:rPr>
                                    </w:rPrChange>
                                  </w:rPr>
                                  <w:t>nullptr</w:t>
                                </w:r>
                                <w:proofErr w:type="spellEnd"/>
                                <w:r w:rsidRPr="00BD305E">
                                  <w:rPr>
                                    <w:rFonts w:ascii="Consolas" w:hAnsi="Consolas" w:cs="Consolas"/>
                                    <w:color w:val="000000"/>
                                    <w:sz w:val="18"/>
                                    <w:szCs w:val="18"/>
                                    <w:highlight w:val="white"/>
                                    <w:rPrChange w:id="305" w:author="Philips" w:date="2015-05-22T09:20:00Z">
                                      <w:rPr>
                                        <w:rFonts w:ascii="Consolas" w:hAnsi="Consolas" w:cs="Consolas"/>
                                        <w:color w:val="000000"/>
                                        <w:sz w:val="19"/>
                                        <w:szCs w:val="19"/>
                                        <w:highlight w:val="white"/>
                                      </w:rPr>
                                    </w:rPrChange>
                                  </w:rPr>
                                  <w:t>;</w:t>
                                </w:r>
                              </w:ins>
                            </w:p>
                            <w:p w:rsidR="00E156F7" w:rsidRPr="00BD305E" w:rsidRDefault="00E156F7" w:rsidP="00E156F7">
                              <w:pPr>
                                <w:autoSpaceDE w:val="0"/>
                                <w:autoSpaceDN w:val="0"/>
                                <w:adjustRightInd w:val="0"/>
                                <w:spacing w:before="0" w:after="0" w:line="240" w:lineRule="auto"/>
                                <w:rPr>
                                  <w:ins w:id="306" w:author="Philips" w:date="2015-05-22T09:13:00Z"/>
                                  <w:rFonts w:ascii="Consolas" w:hAnsi="Consolas" w:cs="Consolas"/>
                                  <w:color w:val="000000"/>
                                  <w:sz w:val="18"/>
                                  <w:szCs w:val="18"/>
                                  <w:highlight w:val="white"/>
                                  <w:rPrChange w:id="307" w:author="Philips" w:date="2015-05-22T09:20:00Z">
                                    <w:rPr>
                                      <w:ins w:id="308" w:author="Philips" w:date="2015-05-22T09:13:00Z"/>
                                      <w:rFonts w:ascii="Consolas" w:hAnsi="Consolas" w:cs="Consolas"/>
                                      <w:color w:val="000000"/>
                                      <w:sz w:val="19"/>
                                      <w:szCs w:val="19"/>
                                      <w:highlight w:val="white"/>
                                    </w:rPr>
                                  </w:rPrChange>
                                </w:rPr>
                              </w:pPr>
                              <w:ins w:id="309" w:author="Philips" w:date="2015-05-22T09:13:00Z">
                                <w:r w:rsidRPr="00BD305E">
                                  <w:rPr>
                                    <w:rFonts w:ascii="Consolas" w:hAnsi="Consolas" w:cs="Consolas"/>
                                    <w:color w:val="000000"/>
                                    <w:sz w:val="18"/>
                                    <w:szCs w:val="18"/>
                                    <w:highlight w:val="white"/>
                                    <w:rPrChange w:id="310" w:author="Philips" w:date="2015-05-22T09:20:00Z">
                                      <w:rPr>
                                        <w:rFonts w:ascii="Consolas" w:hAnsi="Consolas" w:cs="Consolas"/>
                                        <w:color w:val="000000"/>
                                        <w:sz w:val="19"/>
                                        <w:szCs w:val="19"/>
                                        <w:highlight w:val="white"/>
                                      </w:rPr>
                                    </w:rPrChange>
                                  </w:rPr>
                                  <w:t xml:space="preserve">    };</w:t>
                                </w:r>
                              </w:ins>
                            </w:p>
                            <w:p w:rsidR="00E156F7" w:rsidRPr="00BD305E" w:rsidRDefault="00E156F7" w:rsidP="00E156F7">
                              <w:pPr>
                                <w:autoSpaceDE w:val="0"/>
                                <w:autoSpaceDN w:val="0"/>
                                <w:adjustRightInd w:val="0"/>
                                <w:spacing w:before="0" w:after="0" w:line="240" w:lineRule="auto"/>
                                <w:rPr>
                                  <w:ins w:id="311" w:author="Philips" w:date="2015-05-22T09:13:00Z"/>
                                  <w:rFonts w:ascii="Consolas" w:hAnsi="Consolas" w:cs="Consolas"/>
                                  <w:color w:val="000000"/>
                                  <w:sz w:val="18"/>
                                  <w:szCs w:val="18"/>
                                  <w:highlight w:val="white"/>
                                  <w:rPrChange w:id="312" w:author="Philips" w:date="2015-05-22T09:20:00Z">
                                    <w:rPr>
                                      <w:ins w:id="313" w:author="Philips" w:date="2015-05-22T09:13:00Z"/>
                                      <w:rFonts w:ascii="Consolas" w:hAnsi="Consolas" w:cs="Consolas"/>
                                      <w:color w:val="000000"/>
                                      <w:sz w:val="19"/>
                                      <w:szCs w:val="19"/>
                                      <w:highlight w:val="white"/>
                                    </w:rPr>
                                  </w:rPrChange>
                                </w:rPr>
                              </w:pPr>
                            </w:p>
                            <w:p w:rsidR="00E156F7" w:rsidRPr="00BD305E" w:rsidRDefault="00E156F7" w:rsidP="00E156F7">
                              <w:pPr>
                                <w:autoSpaceDE w:val="0"/>
                                <w:autoSpaceDN w:val="0"/>
                                <w:adjustRightInd w:val="0"/>
                                <w:spacing w:before="0" w:after="0" w:line="240" w:lineRule="auto"/>
                                <w:rPr>
                                  <w:ins w:id="314" w:author="Philips" w:date="2015-05-22T09:13:00Z"/>
                                  <w:rFonts w:ascii="Consolas" w:hAnsi="Consolas" w:cs="Consolas"/>
                                  <w:color w:val="000000"/>
                                  <w:sz w:val="18"/>
                                  <w:szCs w:val="18"/>
                                  <w:highlight w:val="white"/>
                                  <w:rPrChange w:id="315" w:author="Philips" w:date="2015-05-22T09:20:00Z">
                                    <w:rPr>
                                      <w:ins w:id="316" w:author="Philips" w:date="2015-05-22T09:13:00Z"/>
                                      <w:rFonts w:ascii="Consolas" w:hAnsi="Consolas" w:cs="Consolas"/>
                                      <w:color w:val="000000"/>
                                      <w:sz w:val="19"/>
                                      <w:szCs w:val="19"/>
                                      <w:highlight w:val="white"/>
                                    </w:rPr>
                                  </w:rPrChange>
                                </w:rPr>
                              </w:pPr>
                              <w:ins w:id="317" w:author="Philips" w:date="2015-05-22T09:13:00Z">
                                <w:r w:rsidRPr="00BD305E">
                                  <w:rPr>
                                    <w:rFonts w:ascii="Consolas" w:hAnsi="Consolas" w:cs="Consolas"/>
                                    <w:color w:val="000000"/>
                                    <w:sz w:val="18"/>
                                    <w:szCs w:val="18"/>
                                    <w:highlight w:val="white"/>
                                    <w:rPrChange w:id="318" w:author="Philips" w:date="2015-05-22T09:20:00Z">
                                      <w:rPr>
                                        <w:rFonts w:ascii="Consolas" w:hAnsi="Consolas" w:cs="Consolas"/>
                                        <w:color w:val="000000"/>
                                        <w:sz w:val="19"/>
                                        <w:szCs w:val="19"/>
                                        <w:highlight w:val="white"/>
                                      </w:rPr>
                                    </w:rPrChange>
                                  </w:rPr>
                                  <w:t xml:space="preserve">    </w:t>
                                </w:r>
                                <w:r w:rsidRPr="00BD305E">
                                  <w:rPr>
                                    <w:rFonts w:ascii="Consolas" w:hAnsi="Consolas" w:cs="Consolas"/>
                                    <w:color w:val="008000"/>
                                    <w:sz w:val="18"/>
                                    <w:szCs w:val="18"/>
                                    <w:highlight w:val="white"/>
                                    <w:rPrChange w:id="319" w:author="Philips" w:date="2015-05-22T09:20:00Z">
                                      <w:rPr>
                                        <w:rFonts w:ascii="Consolas" w:hAnsi="Consolas" w:cs="Consolas"/>
                                        <w:color w:val="008000"/>
                                        <w:sz w:val="19"/>
                                        <w:szCs w:val="19"/>
                                        <w:highlight w:val="white"/>
                                      </w:rPr>
                                    </w:rPrChange>
                                  </w:rPr>
                                  <w:t>////    Implementation    ////</w:t>
                                </w:r>
                              </w:ins>
                            </w:p>
                            <w:p w:rsidR="00E156F7" w:rsidRPr="00BD305E" w:rsidRDefault="00E156F7" w:rsidP="00E156F7">
                              <w:pPr>
                                <w:autoSpaceDE w:val="0"/>
                                <w:autoSpaceDN w:val="0"/>
                                <w:adjustRightInd w:val="0"/>
                                <w:spacing w:before="0" w:after="0" w:line="240" w:lineRule="auto"/>
                                <w:rPr>
                                  <w:ins w:id="320" w:author="Philips" w:date="2015-05-22T09:13:00Z"/>
                                  <w:rFonts w:ascii="Consolas" w:hAnsi="Consolas" w:cs="Consolas"/>
                                  <w:color w:val="000000"/>
                                  <w:sz w:val="18"/>
                                  <w:szCs w:val="18"/>
                                  <w:highlight w:val="white"/>
                                  <w:rPrChange w:id="321" w:author="Philips" w:date="2015-05-22T09:20:00Z">
                                    <w:rPr>
                                      <w:ins w:id="322" w:author="Philips" w:date="2015-05-22T09:13:00Z"/>
                                      <w:rFonts w:ascii="Consolas" w:hAnsi="Consolas" w:cs="Consolas"/>
                                      <w:color w:val="000000"/>
                                      <w:sz w:val="19"/>
                                      <w:szCs w:val="19"/>
                                      <w:highlight w:val="white"/>
                                    </w:rPr>
                                  </w:rPrChange>
                                </w:rPr>
                              </w:pPr>
                            </w:p>
                            <w:p w:rsidR="00E156F7" w:rsidRPr="00BD305E" w:rsidRDefault="00E156F7" w:rsidP="00E156F7">
                              <w:pPr>
                                <w:autoSpaceDE w:val="0"/>
                                <w:autoSpaceDN w:val="0"/>
                                <w:adjustRightInd w:val="0"/>
                                <w:spacing w:before="0" w:after="0" w:line="240" w:lineRule="auto"/>
                                <w:rPr>
                                  <w:ins w:id="323" w:author="Philips" w:date="2015-05-22T09:13:00Z"/>
                                  <w:rFonts w:ascii="Consolas" w:hAnsi="Consolas" w:cs="Consolas"/>
                                  <w:color w:val="000000"/>
                                  <w:sz w:val="18"/>
                                  <w:szCs w:val="18"/>
                                  <w:highlight w:val="white"/>
                                  <w:rPrChange w:id="324" w:author="Philips" w:date="2015-05-22T09:20:00Z">
                                    <w:rPr>
                                      <w:ins w:id="325" w:author="Philips" w:date="2015-05-22T09:13:00Z"/>
                                      <w:rFonts w:ascii="Consolas" w:hAnsi="Consolas" w:cs="Consolas"/>
                                      <w:color w:val="000000"/>
                                      <w:sz w:val="19"/>
                                      <w:szCs w:val="19"/>
                                      <w:highlight w:val="white"/>
                                    </w:rPr>
                                  </w:rPrChange>
                                </w:rPr>
                              </w:pPr>
                              <w:ins w:id="326" w:author="Philips" w:date="2015-05-22T09:13:00Z">
                                <w:r w:rsidRPr="00BD305E">
                                  <w:rPr>
                                    <w:rFonts w:ascii="Consolas" w:hAnsi="Consolas" w:cs="Consolas"/>
                                    <w:color w:val="000000"/>
                                    <w:sz w:val="18"/>
                                    <w:szCs w:val="18"/>
                                    <w:highlight w:val="white"/>
                                    <w:rPrChange w:id="327" w:author="Philips" w:date="2015-05-22T09:20: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328" w:author="Philips" w:date="2015-05-22T09:20:00Z">
                                      <w:rPr>
                                        <w:rFonts w:ascii="Consolas" w:hAnsi="Consolas" w:cs="Consolas"/>
                                        <w:color w:val="0000FF"/>
                                        <w:sz w:val="19"/>
                                        <w:szCs w:val="19"/>
                                        <w:highlight w:val="white"/>
                                      </w:rPr>
                                    </w:rPrChange>
                                  </w:rPr>
                                  <w:t>template</w:t>
                                </w:r>
                                <w:r w:rsidRPr="00BD305E">
                                  <w:rPr>
                                    <w:rFonts w:ascii="Consolas" w:hAnsi="Consolas" w:cs="Consolas"/>
                                    <w:color w:val="000000"/>
                                    <w:sz w:val="18"/>
                                    <w:szCs w:val="18"/>
                                    <w:highlight w:val="white"/>
                                    <w:rPrChange w:id="329" w:author="Philips" w:date="2015-05-22T09:20:00Z">
                                      <w:rPr>
                                        <w:rFonts w:ascii="Consolas" w:hAnsi="Consolas" w:cs="Consolas"/>
                                        <w:color w:val="000000"/>
                                        <w:sz w:val="19"/>
                                        <w:szCs w:val="19"/>
                                        <w:highlight w:val="white"/>
                                      </w:rPr>
                                    </w:rPrChange>
                                  </w:rPr>
                                  <w:t>&lt;</w:t>
                                </w:r>
                                <w:proofErr w:type="gramEnd"/>
                                <w:r w:rsidRPr="00BD305E">
                                  <w:rPr>
                                    <w:rFonts w:ascii="Consolas" w:hAnsi="Consolas" w:cs="Consolas"/>
                                    <w:color w:val="0000FF"/>
                                    <w:sz w:val="18"/>
                                    <w:szCs w:val="18"/>
                                    <w:highlight w:val="white"/>
                                    <w:rPrChange w:id="330" w:author="Philips" w:date="2015-05-22T09:20:00Z">
                                      <w:rPr>
                                        <w:rFonts w:ascii="Consolas" w:hAnsi="Consolas" w:cs="Consolas"/>
                                        <w:color w:val="0000FF"/>
                                        <w:sz w:val="19"/>
                                        <w:szCs w:val="19"/>
                                        <w:highlight w:val="white"/>
                                      </w:rPr>
                                    </w:rPrChange>
                                  </w:rPr>
                                  <w:t>class</w:t>
                                </w:r>
                                <w:r w:rsidRPr="00BD305E">
                                  <w:rPr>
                                    <w:rFonts w:ascii="Consolas" w:hAnsi="Consolas" w:cs="Consolas"/>
                                    <w:color w:val="000000"/>
                                    <w:sz w:val="18"/>
                                    <w:szCs w:val="18"/>
                                    <w:highlight w:val="white"/>
                                    <w:rPrChange w:id="331" w:author="Philips" w:date="2015-05-22T09:20:00Z">
                                      <w:rPr>
                                        <w:rFonts w:ascii="Consolas" w:hAnsi="Consolas" w:cs="Consolas"/>
                                        <w:color w:val="000000"/>
                                        <w:sz w:val="19"/>
                                        <w:szCs w:val="19"/>
                                        <w:highlight w:val="white"/>
                                      </w:rPr>
                                    </w:rPrChange>
                                  </w:rPr>
                                  <w:t xml:space="preserve"> T&gt;</w:t>
                                </w:r>
                              </w:ins>
                            </w:p>
                            <w:p w:rsidR="00E156F7" w:rsidRPr="00BD305E" w:rsidRDefault="00E156F7" w:rsidP="00E156F7">
                              <w:pPr>
                                <w:autoSpaceDE w:val="0"/>
                                <w:autoSpaceDN w:val="0"/>
                                <w:adjustRightInd w:val="0"/>
                                <w:spacing w:before="0" w:after="0" w:line="240" w:lineRule="auto"/>
                                <w:rPr>
                                  <w:ins w:id="332" w:author="Philips" w:date="2015-05-22T09:13:00Z"/>
                                  <w:rFonts w:ascii="Consolas" w:hAnsi="Consolas" w:cs="Consolas"/>
                                  <w:color w:val="000000"/>
                                  <w:sz w:val="18"/>
                                  <w:szCs w:val="18"/>
                                  <w:highlight w:val="white"/>
                                  <w:rPrChange w:id="333" w:author="Philips" w:date="2015-05-22T09:20:00Z">
                                    <w:rPr>
                                      <w:ins w:id="334" w:author="Philips" w:date="2015-05-22T09:13:00Z"/>
                                      <w:rFonts w:ascii="Consolas" w:hAnsi="Consolas" w:cs="Consolas"/>
                                      <w:color w:val="000000"/>
                                      <w:sz w:val="19"/>
                                      <w:szCs w:val="19"/>
                                      <w:highlight w:val="white"/>
                                    </w:rPr>
                                  </w:rPrChange>
                                </w:rPr>
                              </w:pPr>
                              <w:ins w:id="335" w:author="Philips" w:date="2015-05-22T09:13:00Z">
                                <w:r w:rsidRPr="00BD305E">
                                  <w:rPr>
                                    <w:rFonts w:ascii="Consolas" w:hAnsi="Consolas" w:cs="Consolas"/>
                                    <w:color w:val="000000"/>
                                    <w:sz w:val="18"/>
                                    <w:szCs w:val="18"/>
                                    <w:highlight w:val="white"/>
                                    <w:rPrChange w:id="336" w:author="Philips" w:date="2015-05-22T09:20: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337" w:author="Philips" w:date="2015-05-22T09:20:00Z">
                                      <w:rPr>
                                        <w:rFonts w:ascii="Consolas" w:hAnsi="Consolas" w:cs="Consolas"/>
                                        <w:color w:val="0000FF"/>
                                        <w:sz w:val="19"/>
                                        <w:szCs w:val="19"/>
                                        <w:highlight w:val="white"/>
                                      </w:rPr>
                                    </w:rPrChange>
                                  </w:rPr>
                                  <w:t>void</w:t>
                                </w:r>
                                <w:proofErr w:type="gramEnd"/>
                                <w:r w:rsidRPr="00BD305E">
                                  <w:rPr>
                                    <w:rFonts w:ascii="Consolas" w:hAnsi="Consolas" w:cs="Consolas"/>
                                    <w:color w:val="000000"/>
                                    <w:sz w:val="18"/>
                                    <w:szCs w:val="18"/>
                                    <w:highlight w:val="white"/>
                                    <w:rPrChange w:id="338" w:author="Philips" w:date="2015-05-22T09:20: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00"/>
                                    <w:sz w:val="18"/>
                                    <w:szCs w:val="18"/>
                                    <w:highlight w:val="white"/>
                                    <w:rPrChange w:id="339" w:author="Philips" w:date="2015-05-22T09:20:00Z">
                                      <w:rPr>
                                        <w:rFonts w:ascii="Consolas" w:hAnsi="Consolas" w:cs="Consolas"/>
                                        <w:color w:val="000000"/>
                                        <w:sz w:val="19"/>
                                        <w:szCs w:val="19"/>
                                        <w:highlight w:val="white"/>
                                      </w:rPr>
                                    </w:rPrChange>
                                  </w:rPr>
                                  <w:t>CheatSheetExample</w:t>
                                </w:r>
                                <w:proofErr w:type="spellEnd"/>
                                <w:r w:rsidRPr="00BD305E">
                                  <w:rPr>
                                    <w:rFonts w:ascii="Consolas" w:hAnsi="Consolas" w:cs="Consolas"/>
                                    <w:color w:val="000000"/>
                                    <w:sz w:val="18"/>
                                    <w:szCs w:val="18"/>
                                    <w:highlight w:val="white"/>
                                    <w:rPrChange w:id="340" w:author="Philips" w:date="2015-05-22T09:20:00Z">
                                      <w:rPr>
                                        <w:rFonts w:ascii="Consolas" w:hAnsi="Consolas" w:cs="Consolas"/>
                                        <w:color w:val="000000"/>
                                        <w:sz w:val="19"/>
                                        <w:szCs w:val="19"/>
                                        <w:highlight w:val="white"/>
                                      </w:rPr>
                                    </w:rPrChange>
                                  </w:rPr>
                                  <w:t>::</w:t>
                                </w:r>
                                <w:proofErr w:type="spellStart"/>
                                <w:r w:rsidRPr="00BD305E">
                                  <w:rPr>
                                    <w:rFonts w:ascii="Consolas" w:hAnsi="Consolas" w:cs="Consolas"/>
                                    <w:color w:val="000000"/>
                                    <w:sz w:val="18"/>
                                    <w:szCs w:val="18"/>
                                    <w:highlight w:val="white"/>
                                    <w:rPrChange w:id="341" w:author="Philips" w:date="2015-05-22T09:20:00Z">
                                      <w:rPr>
                                        <w:rFonts w:ascii="Consolas" w:hAnsi="Consolas" w:cs="Consolas"/>
                                        <w:color w:val="000000"/>
                                        <w:sz w:val="19"/>
                                        <w:szCs w:val="19"/>
                                        <w:highlight w:val="white"/>
                                      </w:rPr>
                                    </w:rPrChange>
                                  </w:rPr>
                                  <w:t>OperateOnType</w:t>
                                </w:r>
                                <w:proofErr w:type="spellEnd"/>
                                <w:r w:rsidRPr="00BD305E">
                                  <w:rPr>
                                    <w:rFonts w:ascii="Consolas" w:hAnsi="Consolas" w:cs="Consolas"/>
                                    <w:color w:val="000000"/>
                                    <w:sz w:val="18"/>
                                    <w:szCs w:val="18"/>
                                    <w:highlight w:val="white"/>
                                    <w:rPrChange w:id="342" w:author="Philips" w:date="2015-05-22T09:20:00Z">
                                      <w:rPr>
                                        <w:rFonts w:ascii="Consolas" w:hAnsi="Consolas" w:cs="Consolas"/>
                                        <w:color w:val="000000"/>
                                        <w:sz w:val="19"/>
                                        <w:szCs w:val="19"/>
                                        <w:highlight w:val="white"/>
                                      </w:rPr>
                                    </w:rPrChange>
                                  </w:rPr>
                                  <w:t>&lt;T&gt;()</w:t>
                                </w:r>
                              </w:ins>
                            </w:p>
                            <w:p w:rsidR="00E156F7" w:rsidRPr="00BD305E" w:rsidRDefault="00E156F7" w:rsidP="00E156F7">
                              <w:pPr>
                                <w:autoSpaceDE w:val="0"/>
                                <w:autoSpaceDN w:val="0"/>
                                <w:adjustRightInd w:val="0"/>
                                <w:spacing w:before="0" w:after="0" w:line="240" w:lineRule="auto"/>
                                <w:rPr>
                                  <w:ins w:id="343" w:author="Philips" w:date="2015-05-22T09:13:00Z"/>
                                  <w:rFonts w:ascii="Consolas" w:hAnsi="Consolas" w:cs="Consolas"/>
                                  <w:color w:val="000000"/>
                                  <w:sz w:val="18"/>
                                  <w:szCs w:val="18"/>
                                  <w:highlight w:val="white"/>
                                  <w:rPrChange w:id="344" w:author="Philips" w:date="2015-05-22T09:20:00Z">
                                    <w:rPr>
                                      <w:ins w:id="345" w:author="Philips" w:date="2015-05-22T09:13:00Z"/>
                                      <w:rFonts w:ascii="Consolas" w:hAnsi="Consolas" w:cs="Consolas"/>
                                      <w:color w:val="000000"/>
                                      <w:sz w:val="19"/>
                                      <w:szCs w:val="19"/>
                                      <w:highlight w:val="white"/>
                                    </w:rPr>
                                  </w:rPrChange>
                                </w:rPr>
                              </w:pPr>
                              <w:ins w:id="346" w:author="Philips" w:date="2015-05-22T09:13:00Z">
                                <w:r w:rsidRPr="00BD305E">
                                  <w:rPr>
                                    <w:rFonts w:ascii="Consolas" w:hAnsi="Consolas" w:cs="Consolas"/>
                                    <w:color w:val="000000"/>
                                    <w:sz w:val="18"/>
                                    <w:szCs w:val="18"/>
                                    <w:highlight w:val="white"/>
                                    <w:rPrChange w:id="347" w:author="Philips" w:date="2015-05-22T09:20:00Z">
                                      <w:rPr>
                                        <w:rFonts w:ascii="Consolas" w:hAnsi="Consolas" w:cs="Consolas"/>
                                        <w:color w:val="000000"/>
                                        <w:sz w:val="19"/>
                                        <w:szCs w:val="19"/>
                                        <w:highlight w:val="white"/>
                                      </w:rPr>
                                    </w:rPrChange>
                                  </w:rPr>
                                  <w:t xml:space="preserve">    {</w:t>
                                </w:r>
                              </w:ins>
                            </w:p>
                            <w:p w:rsidR="00E156F7" w:rsidRPr="00BD305E" w:rsidRDefault="00E156F7" w:rsidP="00E156F7">
                              <w:pPr>
                                <w:autoSpaceDE w:val="0"/>
                                <w:autoSpaceDN w:val="0"/>
                                <w:adjustRightInd w:val="0"/>
                                <w:spacing w:before="0" w:after="0" w:line="240" w:lineRule="auto"/>
                                <w:rPr>
                                  <w:ins w:id="348" w:author="Philips" w:date="2015-05-22T09:13:00Z"/>
                                  <w:rFonts w:ascii="Consolas" w:hAnsi="Consolas" w:cs="Consolas"/>
                                  <w:color w:val="000000"/>
                                  <w:sz w:val="18"/>
                                  <w:szCs w:val="18"/>
                                  <w:highlight w:val="white"/>
                                  <w:rPrChange w:id="349" w:author="Philips" w:date="2015-05-22T09:20:00Z">
                                    <w:rPr>
                                      <w:ins w:id="350" w:author="Philips" w:date="2015-05-22T09:13:00Z"/>
                                      <w:rFonts w:ascii="Consolas" w:hAnsi="Consolas" w:cs="Consolas"/>
                                      <w:color w:val="000000"/>
                                      <w:sz w:val="19"/>
                                      <w:szCs w:val="19"/>
                                      <w:highlight w:val="white"/>
                                    </w:rPr>
                                  </w:rPrChange>
                                </w:rPr>
                              </w:pPr>
                              <w:ins w:id="351" w:author="Philips" w:date="2015-05-22T09:13:00Z">
                                <w:r w:rsidRPr="00BD305E">
                                  <w:rPr>
                                    <w:rFonts w:ascii="Consolas" w:hAnsi="Consolas" w:cs="Consolas"/>
                                    <w:color w:val="000000"/>
                                    <w:sz w:val="18"/>
                                    <w:szCs w:val="18"/>
                                    <w:highlight w:val="white"/>
                                    <w:rPrChange w:id="352" w:author="Philips" w:date="2015-05-22T09:20: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00"/>
                                    <w:sz w:val="18"/>
                                    <w:szCs w:val="18"/>
                                    <w:highlight w:val="white"/>
                                    <w:rPrChange w:id="353" w:author="Philips" w:date="2015-05-22T09:20:00Z">
                                      <w:rPr>
                                        <w:rFonts w:ascii="Consolas" w:hAnsi="Consolas" w:cs="Consolas"/>
                                        <w:color w:val="000000"/>
                                        <w:sz w:val="19"/>
                                        <w:szCs w:val="19"/>
                                        <w:highlight w:val="white"/>
                                      </w:rPr>
                                    </w:rPrChange>
                                  </w:rPr>
                                  <w:t>identifier</w:t>
                                </w:r>
                                <w:proofErr w:type="gramEnd"/>
                                <w:r w:rsidRPr="00BD305E">
                                  <w:rPr>
                                    <w:rFonts w:ascii="Consolas" w:hAnsi="Consolas" w:cs="Consolas"/>
                                    <w:color w:val="000000"/>
                                    <w:sz w:val="18"/>
                                    <w:szCs w:val="18"/>
                                    <w:highlight w:val="white"/>
                                    <w:rPrChange w:id="354" w:author="Philips" w:date="2015-05-22T09:20:00Z">
                                      <w:rPr>
                                        <w:rFonts w:ascii="Consolas" w:hAnsi="Consolas" w:cs="Consolas"/>
                                        <w:color w:val="000000"/>
                                        <w:sz w:val="19"/>
                                        <w:szCs w:val="19"/>
                                        <w:highlight w:val="white"/>
                                      </w:rPr>
                                    </w:rPrChange>
                                  </w:rPr>
                                  <w:t xml:space="preserve"> = </w:t>
                                </w:r>
                                <w:proofErr w:type="spellStart"/>
                                <w:r w:rsidRPr="00BD305E">
                                  <w:rPr>
                                    <w:rFonts w:ascii="Consolas" w:hAnsi="Consolas" w:cs="Consolas"/>
                                    <w:color w:val="0000FF"/>
                                    <w:sz w:val="18"/>
                                    <w:szCs w:val="18"/>
                                    <w:highlight w:val="white"/>
                                    <w:rPrChange w:id="355" w:author="Philips" w:date="2015-05-22T09:20:00Z">
                                      <w:rPr>
                                        <w:rFonts w:ascii="Consolas" w:hAnsi="Consolas" w:cs="Consolas"/>
                                        <w:color w:val="0000FF"/>
                                        <w:sz w:val="19"/>
                                        <w:szCs w:val="19"/>
                                        <w:highlight w:val="white"/>
                                      </w:rPr>
                                    </w:rPrChange>
                                  </w:rPr>
                                  <w:t>sizeof</w:t>
                                </w:r>
                                <w:proofErr w:type="spellEnd"/>
                                <w:r w:rsidRPr="00BD305E">
                                  <w:rPr>
                                    <w:rFonts w:ascii="Consolas" w:hAnsi="Consolas" w:cs="Consolas"/>
                                    <w:color w:val="000000"/>
                                    <w:sz w:val="18"/>
                                    <w:szCs w:val="18"/>
                                    <w:highlight w:val="white"/>
                                    <w:rPrChange w:id="356" w:author="Philips" w:date="2015-05-22T09:20:00Z">
                                      <w:rPr>
                                        <w:rFonts w:ascii="Consolas" w:hAnsi="Consolas" w:cs="Consolas"/>
                                        <w:color w:val="000000"/>
                                        <w:sz w:val="19"/>
                                        <w:szCs w:val="19"/>
                                        <w:highlight w:val="white"/>
                                      </w:rPr>
                                    </w:rPrChange>
                                  </w:rPr>
                                  <w:t>(T);</w:t>
                                </w:r>
                              </w:ins>
                            </w:p>
                            <w:p w:rsidR="00E156F7" w:rsidRPr="00BD305E" w:rsidRDefault="00E156F7" w:rsidP="00E156F7">
                              <w:pPr>
                                <w:autoSpaceDE w:val="0"/>
                                <w:autoSpaceDN w:val="0"/>
                                <w:adjustRightInd w:val="0"/>
                                <w:spacing w:before="0" w:after="0" w:line="240" w:lineRule="auto"/>
                                <w:rPr>
                                  <w:ins w:id="357" w:author="Philips" w:date="2015-05-22T09:13:00Z"/>
                                  <w:rFonts w:ascii="Consolas" w:hAnsi="Consolas" w:cs="Consolas"/>
                                  <w:color w:val="000000"/>
                                  <w:sz w:val="18"/>
                                  <w:szCs w:val="18"/>
                                  <w:highlight w:val="white"/>
                                  <w:rPrChange w:id="358" w:author="Philips" w:date="2015-05-22T09:20:00Z">
                                    <w:rPr>
                                      <w:ins w:id="359" w:author="Philips" w:date="2015-05-22T09:13:00Z"/>
                                      <w:rFonts w:ascii="Consolas" w:hAnsi="Consolas" w:cs="Consolas"/>
                                      <w:color w:val="000000"/>
                                      <w:sz w:val="19"/>
                                      <w:szCs w:val="19"/>
                                      <w:highlight w:val="white"/>
                                    </w:rPr>
                                  </w:rPrChange>
                                </w:rPr>
                              </w:pPr>
                              <w:ins w:id="360" w:author="Philips" w:date="2015-05-22T09:13:00Z">
                                <w:r w:rsidRPr="00BD305E">
                                  <w:rPr>
                                    <w:rFonts w:ascii="Consolas" w:hAnsi="Consolas" w:cs="Consolas"/>
                                    <w:color w:val="000000"/>
                                    <w:sz w:val="18"/>
                                    <w:szCs w:val="18"/>
                                    <w:highlight w:val="white"/>
                                    <w:rPrChange w:id="361" w:author="Philips" w:date="2015-05-22T09:20:00Z">
                                      <w:rPr>
                                        <w:rFonts w:ascii="Consolas" w:hAnsi="Consolas" w:cs="Consolas"/>
                                        <w:color w:val="000000"/>
                                        <w:sz w:val="19"/>
                                        <w:szCs w:val="19"/>
                                        <w:highlight w:val="white"/>
                                      </w:rPr>
                                    </w:rPrChange>
                                  </w:rPr>
                                  <w:t xml:space="preserve">    }</w:t>
                                </w:r>
                              </w:ins>
                            </w:p>
                            <w:p w:rsidR="00E156F7" w:rsidRPr="00BD305E" w:rsidRDefault="00E156F7" w:rsidP="00E156F7">
                              <w:pPr>
                                <w:autoSpaceDE w:val="0"/>
                                <w:autoSpaceDN w:val="0"/>
                                <w:adjustRightInd w:val="0"/>
                                <w:spacing w:before="0" w:after="0" w:line="240" w:lineRule="auto"/>
                                <w:rPr>
                                  <w:ins w:id="362" w:author="Philips" w:date="2015-05-22T09:13:00Z"/>
                                  <w:rFonts w:ascii="Consolas" w:hAnsi="Consolas" w:cs="Consolas"/>
                                  <w:color w:val="000000"/>
                                  <w:sz w:val="18"/>
                                  <w:szCs w:val="18"/>
                                  <w:highlight w:val="white"/>
                                  <w:rPrChange w:id="363" w:author="Philips" w:date="2015-05-22T09:20:00Z">
                                    <w:rPr>
                                      <w:ins w:id="364" w:author="Philips" w:date="2015-05-22T09:13:00Z"/>
                                      <w:rFonts w:ascii="Consolas" w:hAnsi="Consolas" w:cs="Consolas"/>
                                      <w:color w:val="000000"/>
                                      <w:sz w:val="19"/>
                                      <w:szCs w:val="19"/>
                                      <w:highlight w:val="white"/>
                                    </w:rPr>
                                  </w:rPrChange>
                                </w:rPr>
                              </w:pPr>
                            </w:p>
                            <w:p w:rsidR="00E156F7" w:rsidRPr="00BD305E" w:rsidRDefault="00E156F7" w:rsidP="00E156F7">
                              <w:pPr>
                                <w:autoSpaceDE w:val="0"/>
                                <w:autoSpaceDN w:val="0"/>
                                <w:adjustRightInd w:val="0"/>
                                <w:spacing w:before="0" w:after="0" w:line="240" w:lineRule="auto"/>
                                <w:rPr>
                                  <w:ins w:id="365" w:author="Philips" w:date="2015-05-22T09:13:00Z"/>
                                  <w:rFonts w:ascii="Consolas" w:hAnsi="Consolas" w:cs="Consolas"/>
                                  <w:color w:val="000000"/>
                                  <w:sz w:val="18"/>
                                  <w:szCs w:val="18"/>
                                  <w:highlight w:val="white"/>
                                  <w:rPrChange w:id="366" w:author="Philips" w:date="2015-05-22T09:20:00Z">
                                    <w:rPr>
                                      <w:ins w:id="367" w:author="Philips" w:date="2015-05-22T09:13:00Z"/>
                                      <w:rFonts w:ascii="Consolas" w:hAnsi="Consolas" w:cs="Consolas"/>
                                      <w:color w:val="000000"/>
                                      <w:sz w:val="19"/>
                                      <w:szCs w:val="19"/>
                                      <w:highlight w:val="white"/>
                                    </w:rPr>
                                  </w:rPrChange>
                                </w:rPr>
                              </w:pPr>
                              <w:ins w:id="368" w:author="Philips" w:date="2015-05-22T09:13:00Z">
                                <w:r w:rsidRPr="00BD305E">
                                  <w:rPr>
                                    <w:rFonts w:ascii="Consolas" w:hAnsi="Consolas" w:cs="Consolas"/>
                                    <w:color w:val="000000"/>
                                    <w:sz w:val="18"/>
                                    <w:szCs w:val="18"/>
                                    <w:highlight w:val="white"/>
                                    <w:rPrChange w:id="369" w:author="Philips" w:date="2015-05-22T09:20:00Z">
                                      <w:rPr>
                                        <w:rFonts w:ascii="Consolas" w:hAnsi="Consolas" w:cs="Consolas"/>
                                        <w:color w:val="000000"/>
                                        <w:sz w:val="19"/>
                                        <w:szCs w:val="19"/>
                                        <w:highlight w:val="white"/>
                                      </w:rPr>
                                    </w:rPrChange>
                                  </w:rPr>
                                  <w:t>}</w:t>
                                </w:r>
                              </w:ins>
                            </w:p>
                            <w:p w:rsidR="00E156F7" w:rsidRPr="00BD305E" w:rsidRDefault="00E156F7" w:rsidP="00E156F7">
                              <w:pPr>
                                <w:autoSpaceDE w:val="0"/>
                                <w:autoSpaceDN w:val="0"/>
                                <w:adjustRightInd w:val="0"/>
                                <w:spacing w:before="0" w:after="0" w:line="240" w:lineRule="auto"/>
                                <w:rPr>
                                  <w:ins w:id="370" w:author="Philips" w:date="2015-05-22T09:13:00Z"/>
                                  <w:rFonts w:ascii="Consolas" w:hAnsi="Consolas" w:cs="Consolas"/>
                                  <w:color w:val="000000"/>
                                  <w:sz w:val="18"/>
                                  <w:szCs w:val="18"/>
                                  <w:highlight w:val="white"/>
                                  <w:rPrChange w:id="371" w:author="Philips" w:date="2015-05-22T09:20:00Z">
                                    <w:rPr>
                                      <w:ins w:id="372" w:author="Philips" w:date="2015-05-22T09:13:00Z"/>
                                      <w:rFonts w:ascii="Consolas" w:hAnsi="Consolas" w:cs="Consolas"/>
                                      <w:color w:val="000000"/>
                                      <w:sz w:val="19"/>
                                      <w:szCs w:val="19"/>
                                      <w:highlight w:val="white"/>
                                    </w:rPr>
                                  </w:rPrChange>
                                </w:rPr>
                              </w:pPr>
                            </w:p>
                            <w:p w:rsidR="00E156F7" w:rsidRPr="00BD305E" w:rsidRDefault="00E156F7" w:rsidP="00E156F7">
                              <w:pPr>
                                <w:autoSpaceDE w:val="0"/>
                                <w:autoSpaceDN w:val="0"/>
                                <w:adjustRightInd w:val="0"/>
                                <w:spacing w:before="0" w:after="0" w:line="240" w:lineRule="auto"/>
                                <w:rPr>
                                  <w:ins w:id="373" w:author="Philips" w:date="2015-05-22T09:13:00Z"/>
                                  <w:rFonts w:ascii="Consolas" w:hAnsi="Consolas" w:cs="Consolas"/>
                                  <w:color w:val="000000"/>
                                  <w:sz w:val="18"/>
                                  <w:szCs w:val="18"/>
                                  <w:highlight w:val="white"/>
                                  <w:rPrChange w:id="374" w:author="Philips" w:date="2015-05-22T09:20:00Z">
                                    <w:rPr>
                                      <w:ins w:id="375" w:author="Philips" w:date="2015-05-22T09:13:00Z"/>
                                      <w:rFonts w:ascii="Consolas" w:hAnsi="Consolas" w:cs="Consolas"/>
                                      <w:color w:val="000000"/>
                                      <w:sz w:val="19"/>
                                      <w:szCs w:val="19"/>
                                      <w:highlight w:val="white"/>
                                    </w:rPr>
                                  </w:rPrChange>
                                </w:rPr>
                              </w:pPr>
                              <w:ins w:id="376" w:author="Philips" w:date="2015-05-22T09:13:00Z">
                                <w:r w:rsidRPr="00BD305E">
                                  <w:rPr>
                                    <w:rFonts w:ascii="Consolas" w:hAnsi="Consolas" w:cs="Consolas"/>
                                    <w:color w:val="0000FF"/>
                                    <w:sz w:val="18"/>
                                    <w:szCs w:val="18"/>
                                    <w:highlight w:val="white"/>
                                    <w:rPrChange w:id="377" w:author="Philips" w:date="2015-05-22T09:20:00Z">
                                      <w:rPr>
                                        <w:rFonts w:ascii="Consolas" w:hAnsi="Consolas" w:cs="Consolas"/>
                                        <w:color w:val="0000FF"/>
                                        <w:sz w:val="19"/>
                                        <w:szCs w:val="19"/>
                                        <w:highlight w:val="white"/>
                                      </w:rPr>
                                    </w:rPrChange>
                                  </w:rPr>
                                  <w:t>#</w:t>
                                </w:r>
                                <w:proofErr w:type="spellStart"/>
                                <w:r w:rsidRPr="00BD305E">
                                  <w:rPr>
                                    <w:rFonts w:ascii="Consolas" w:hAnsi="Consolas" w:cs="Consolas"/>
                                    <w:color w:val="0000FF"/>
                                    <w:sz w:val="18"/>
                                    <w:szCs w:val="18"/>
                                    <w:highlight w:val="white"/>
                                    <w:rPrChange w:id="378" w:author="Philips" w:date="2015-05-22T09:20:00Z">
                                      <w:rPr>
                                        <w:rFonts w:ascii="Consolas" w:hAnsi="Consolas" w:cs="Consolas"/>
                                        <w:color w:val="0000FF"/>
                                        <w:sz w:val="19"/>
                                        <w:szCs w:val="19"/>
                                        <w:highlight w:val="white"/>
                                      </w:rPr>
                                    </w:rPrChange>
                                  </w:rPr>
                                  <w:t>endif</w:t>
                                </w:r>
                                <w:proofErr w:type="spellEnd"/>
                              </w:ins>
                            </w:p>
                            <w:p w:rsidR="00E156F7" w:rsidRPr="00BD305E" w:rsidRDefault="00E156F7">
                              <w:pPr>
                                <w:rPr>
                                  <w:sz w:val="18"/>
                                  <w:szCs w:val="18"/>
                                  <w:rPrChange w:id="379" w:author="Philips" w:date="2015-05-22T09:20:00Z">
                                    <w:rPr/>
                                  </w:rPrChang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7pt;margin-top:44.25pt;width:402pt;height:5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">
                  <v:textbox>
                    <w:txbxContent>
                      <w:p w:rsidR="00E156F7" w:rsidRPr="00BD305E" w:rsidRDefault="00E156F7" w:rsidP="00E156F7">
                        <w:pPr>
                          <w:autoSpaceDE w:val="0"/>
                          <w:autoSpaceDN w:val="0"/>
                          <w:adjustRightInd w:val="0"/>
                          <w:spacing w:before="0" w:after="0" w:line="240" w:lineRule="auto"/>
                          <w:rPr>
                            <w:ins w:id="380" w:author="Philips" w:date="2015-05-22T09:13:00Z"/>
                            <w:rFonts w:ascii="Consolas" w:hAnsi="Consolas" w:cs="Consolas"/>
                            <w:color w:val="000000"/>
                            <w:sz w:val="18"/>
                            <w:szCs w:val="18"/>
                            <w:highlight w:val="white"/>
                            <w:rPrChange w:id="381" w:author="Philips" w:date="2015-05-22T09:20:00Z">
                              <w:rPr>
                                <w:ins w:id="382" w:author="Philips" w:date="2015-05-22T09:13:00Z"/>
                                <w:rFonts w:ascii="Consolas" w:hAnsi="Consolas" w:cs="Consolas"/>
                                <w:color w:val="000000"/>
                                <w:sz w:val="19"/>
                                <w:szCs w:val="19"/>
                                <w:highlight w:val="white"/>
                              </w:rPr>
                            </w:rPrChange>
                          </w:rPr>
                        </w:pPr>
                        <w:ins w:id="383" w:author="Philips" w:date="2015-05-22T09:13:00Z">
                          <w:r w:rsidRPr="00BD305E">
                            <w:rPr>
                              <w:rFonts w:ascii="Consolas" w:hAnsi="Consolas" w:cs="Consolas"/>
                              <w:color w:val="0000FF"/>
                              <w:sz w:val="18"/>
                              <w:szCs w:val="18"/>
                              <w:highlight w:val="white"/>
                              <w:rPrChange w:id="384" w:author="Philips" w:date="2015-05-22T09:20:00Z">
                                <w:rPr>
                                  <w:rFonts w:ascii="Consolas" w:hAnsi="Consolas" w:cs="Consolas"/>
                                  <w:color w:val="0000FF"/>
                                  <w:sz w:val="19"/>
                                  <w:szCs w:val="19"/>
                                  <w:highlight w:val="white"/>
                                </w:rPr>
                              </w:rPrChange>
                            </w:rPr>
                            <w:t>#</w:t>
                          </w:r>
                          <w:proofErr w:type="spellStart"/>
                          <w:r w:rsidRPr="00BD305E">
                            <w:rPr>
                              <w:rFonts w:ascii="Consolas" w:hAnsi="Consolas" w:cs="Consolas"/>
                              <w:color w:val="0000FF"/>
                              <w:sz w:val="18"/>
                              <w:szCs w:val="18"/>
                              <w:highlight w:val="white"/>
                              <w:rPrChange w:id="385" w:author="Philips" w:date="2015-05-22T09:20:00Z">
                                <w:rPr>
                                  <w:rFonts w:ascii="Consolas" w:hAnsi="Consolas" w:cs="Consolas"/>
                                  <w:color w:val="0000FF"/>
                                  <w:sz w:val="19"/>
                                  <w:szCs w:val="19"/>
                                  <w:highlight w:val="white"/>
                                </w:rPr>
                              </w:rPrChange>
                            </w:rPr>
                            <w:t>ifndef</w:t>
                          </w:r>
                          <w:proofErr w:type="spellEnd"/>
                          <w:r w:rsidRPr="00BD305E">
                            <w:rPr>
                              <w:rFonts w:ascii="Consolas" w:hAnsi="Consolas" w:cs="Consolas"/>
                              <w:color w:val="000000"/>
                              <w:sz w:val="18"/>
                              <w:szCs w:val="18"/>
                              <w:highlight w:val="white"/>
                              <w:rPrChange w:id="386" w:author="Philips" w:date="2015-05-22T09:20:00Z">
                                <w:rPr>
                                  <w:rFonts w:ascii="Consolas" w:hAnsi="Consolas" w:cs="Consolas"/>
                                  <w:color w:val="000000"/>
                                  <w:sz w:val="19"/>
                                  <w:szCs w:val="19"/>
                                  <w:highlight w:val="white"/>
                                </w:rPr>
                              </w:rPrChange>
                            </w:rPr>
                            <w:t xml:space="preserve"> INFRA_CHEAT_SHEET_HPP</w:t>
                          </w:r>
                        </w:ins>
                      </w:p>
                      <w:p w:rsidR="00E156F7" w:rsidRPr="00BD305E" w:rsidRDefault="00E156F7" w:rsidP="00E156F7">
                        <w:pPr>
                          <w:autoSpaceDE w:val="0"/>
                          <w:autoSpaceDN w:val="0"/>
                          <w:adjustRightInd w:val="0"/>
                          <w:spacing w:before="0" w:after="0" w:line="240" w:lineRule="auto"/>
                          <w:rPr>
                            <w:ins w:id="387" w:author="Philips" w:date="2015-05-22T09:13:00Z"/>
                            <w:rFonts w:ascii="Consolas" w:hAnsi="Consolas" w:cs="Consolas"/>
                            <w:color w:val="000000"/>
                            <w:sz w:val="18"/>
                            <w:szCs w:val="18"/>
                            <w:highlight w:val="white"/>
                            <w:rPrChange w:id="388" w:author="Philips" w:date="2015-05-22T09:20:00Z">
                              <w:rPr>
                                <w:ins w:id="389" w:author="Philips" w:date="2015-05-22T09:13:00Z"/>
                                <w:rFonts w:ascii="Consolas" w:hAnsi="Consolas" w:cs="Consolas"/>
                                <w:color w:val="000000"/>
                                <w:sz w:val="19"/>
                                <w:szCs w:val="19"/>
                                <w:highlight w:val="white"/>
                              </w:rPr>
                            </w:rPrChange>
                          </w:rPr>
                        </w:pPr>
                        <w:ins w:id="390" w:author="Philips" w:date="2015-05-22T09:13:00Z">
                          <w:r w:rsidRPr="00BD305E">
                            <w:rPr>
                              <w:rFonts w:ascii="Consolas" w:hAnsi="Consolas" w:cs="Consolas"/>
                              <w:color w:val="0000FF"/>
                              <w:sz w:val="18"/>
                              <w:szCs w:val="18"/>
                              <w:highlight w:val="white"/>
                              <w:rPrChange w:id="391" w:author="Philips" w:date="2015-05-22T09:20:00Z">
                                <w:rPr>
                                  <w:rFonts w:ascii="Consolas" w:hAnsi="Consolas" w:cs="Consolas"/>
                                  <w:color w:val="0000FF"/>
                                  <w:sz w:val="19"/>
                                  <w:szCs w:val="19"/>
                                  <w:highlight w:val="white"/>
                                </w:rPr>
                              </w:rPrChange>
                            </w:rPr>
                            <w:t>#define</w:t>
                          </w:r>
                          <w:r w:rsidRPr="00BD305E">
                            <w:rPr>
                              <w:rFonts w:ascii="Consolas" w:hAnsi="Consolas" w:cs="Consolas"/>
                              <w:color w:val="000000"/>
                              <w:sz w:val="18"/>
                              <w:szCs w:val="18"/>
                              <w:highlight w:val="white"/>
                              <w:rPrChange w:id="392" w:author="Philips" w:date="2015-05-22T09:20:00Z">
                                <w:rPr>
                                  <w:rFonts w:ascii="Consolas" w:hAnsi="Consolas" w:cs="Consolas"/>
                                  <w:color w:val="000000"/>
                                  <w:sz w:val="19"/>
                                  <w:szCs w:val="19"/>
                                  <w:highlight w:val="white"/>
                                </w:rPr>
                              </w:rPrChange>
                            </w:rPr>
                            <w:t xml:space="preserve"> INFRA_CHEAT_SHEET_HPP</w:t>
                          </w:r>
                        </w:ins>
                      </w:p>
                      <w:p w:rsidR="00E156F7" w:rsidRPr="00BD305E" w:rsidRDefault="00E156F7" w:rsidP="00E156F7">
                        <w:pPr>
                          <w:autoSpaceDE w:val="0"/>
                          <w:autoSpaceDN w:val="0"/>
                          <w:adjustRightInd w:val="0"/>
                          <w:spacing w:before="0" w:after="0" w:line="240" w:lineRule="auto"/>
                          <w:rPr>
                            <w:ins w:id="393" w:author="Philips" w:date="2015-05-22T09:13:00Z"/>
                            <w:rFonts w:ascii="Consolas" w:hAnsi="Consolas" w:cs="Consolas"/>
                            <w:color w:val="000000"/>
                            <w:sz w:val="18"/>
                            <w:szCs w:val="18"/>
                            <w:highlight w:val="white"/>
                            <w:rPrChange w:id="394" w:author="Philips" w:date="2015-05-22T09:20:00Z">
                              <w:rPr>
                                <w:ins w:id="395" w:author="Philips" w:date="2015-05-22T09:13:00Z"/>
                                <w:rFonts w:ascii="Consolas" w:hAnsi="Consolas" w:cs="Consolas"/>
                                <w:color w:val="000000"/>
                                <w:sz w:val="19"/>
                                <w:szCs w:val="19"/>
                                <w:highlight w:val="white"/>
                              </w:rPr>
                            </w:rPrChange>
                          </w:rPr>
                        </w:pPr>
                      </w:p>
                      <w:p w:rsidR="00E156F7" w:rsidRPr="00BD305E" w:rsidRDefault="00E156F7" w:rsidP="00E156F7">
                        <w:pPr>
                          <w:autoSpaceDE w:val="0"/>
                          <w:autoSpaceDN w:val="0"/>
                          <w:adjustRightInd w:val="0"/>
                          <w:spacing w:before="0" w:after="0" w:line="240" w:lineRule="auto"/>
                          <w:rPr>
                            <w:ins w:id="396" w:author="Philips" w:date="2015-05-22T09:13:00Z"/>
                            <w:rFonts w:ascii="Consolas" w:hAnsi="Consolas" w:cs="Consolas"/>
                            <w:color w:val="000000"/>
                            <w:sz w:val="18"/>
                            <w:szCs w:val="18"/>
                            <w:highlight w:val="white"/>
                            <w:rPrChange w:id="397" w:author="Philips" w:date="2015-05-22T09:20:00Z">
                              <w:rPr>
                                <w:ins w:id="398" w:author="Philips" w:date="2015-05-22T09:13:00Z"/>
                                <w:rFonts w:ascii="Consolas" w:hAnsi="Consolas" w:cs="Consolas"/>
                                <w:color w:val="000000"/>
                                <w:sz w:val="19"/>
                                <w:szCs w:val="19"/>
                                <w:highlight w:val="white"/>
                              </w:rPr>
                            </w:rPrChange>
                          </w:rPr>
                        </w:pPr>
                        <w:ins w:id="399" w:author="Philips" w:date="2015-05-22T09:13:00Z">
                          <w:r w:rsidRPr="00BD305E">
                            <w:rPr>
                              <w:rFonts w:ascii="Consolas" w:hAnsi="Consolas" w:cs="Consolas"/>
                              <w:color w:val="0000FF"/>
                              <w:sz w:val="18"/>
                              <w:szCs w:val="18"/>
                              <w:highlight w:val="white"/>
                              <w:rPrChange w:id="400" w:author="Philips" w:date="2015-05-22T09:20:00Z">
                                <w:rPr>
                                  <w:rFonts w:ascii="Consolas" w:hAnsi="Consolas" w:cs="Consolas"/>
                                  <w:color w:val="0000FF"/>
                                  <w:sz w:val="19"/>
                                  <w:szCs w:val="19"/>
                                  <w:highlight w:val="white"/>
                                </w:rPr>
                              </w:rPrChange>
                            </w:rPr>
                            <w:t>#include</w:t>
                          </w:r>
                          <w:r w:rsidRPr="00BD305E">
                            <w:rPr>
                              <w:rFonts w:ascii="Consolas" w:hAnsi="Consolas" w:cs="Consolas"/>
                              <w:color w:val="000000"/>
                              <w:sz w:val="18"/>
                              <w:szCs w:val="18"/>
                              <w:highlight w:val="white"/>
                              <w:rPrChange w:id="401" w:author="Philips" w:date="2015-05-22T09:20:00Z">
                                <w:rPr>
                                  <w:rFonts w:ascii="Consolas" w:hAnsi="Consolas" w:cs="Consolas"/>
                                  <w:color w:val="000000"/>
                                  <w:sz w:val="19"/>
                                  <w:szCs w:val="19"/>
                                  <w:highlight w:val="white"/>
                                </w:rPr>
                              </w:rPrChange>
                            </w:rPr>
                            <w:t xml:space="preserve"> </w:t>
                          </w:r>
                          <w:r w:rsidRPr="00BD305E">
                            <w:rPr>
                              <w:rFonts w:ascii="Consolas" w:hAnsi="Consolas" w:cs="Consolas"/>
                              <w:color w:val="A31515"/>
                              <w:sz w:val="18"/>
                              <w:szCs w:val="18"/>
                              <w:highlight w:val="white"/>
                              <w:rPrChange w:id="402" w:author="Philips" w:date="2015-05-22T09:20:00Z">
                                <w:rPr>
                                  <w:rFonts w:ascii="Consolas" w:hAnsi="Consolas" w:cs="Consolas"/>
                                  <w:color w:val="A31515"/>
                                  <w:sz w:val="19"/>
                                  <w:szCs w:val="19"/>
                                  <w:highlight w:val="white"/>
                                </w:rPr>
                              </w:rPrChange>
                            </w:rPr>
                            <w:t>"</w:t>
                          </w:r>
                          <w:proofErr w:type="spellStart"/>
                          <w:r w:rsidRPr="00BD305E">
                            <w:rPr>
                              <w:rFonts w:ascii="Consolas" w:hAnsi="Consolas" w:cs="Consolas"/>
                              <w:color w:val="A31515"/>
                              <w:sz w:val="18"/>
                              <w:szCs w:val="18"/>
                              <w:highlight w:val="white"/>
                              <w:rPrChange w:id="403" w:author="Philips" w:date="2015-05-22T09:20:00Z">
                                <w:rPr>
                                  <w:rFonts w:ascii="Consolas" w:hAnsi="Consolas" w:cs="Consolas"/>
                                  <w:color w:val="A31515"/>
                                  <w:sz w:val="19"/>
                                  <w:szCs w:val="19"/>
                                  <w:highlight w:val="white"/>
                                </w:rPr>
                              </w:rPrChange>
                            </w:rPr>
                            <w:t>infra_event</w:t>
                          </w:r>
                          <w:proofErr w:type="spellEnd"/>
                          <w:r w:rsidRPr="00BD305E">
                            <w:rPr>
                              <w:rFonts w:ascii="Consolas" w:hAnsi="Consolas" w:cs="Consolas"/>
                              <w:color w:val="A31515"/>
                              <w:sz w:val="18"/>
                              <w:szCs w:val="18"/>
                              <w:highlight w:val="white"/>
                              <w:rPrChange w:id="404" w:author="Philips" w:date="2015-05-22T09:20:00Z">
                                <w:rPr>
                                  <w:rFonts w:ascii="Consolas" w:hAnsi="Consolas" w:cs="Consolas"/>
                                  <w:color w:val="A31515"/>
                                  <w:sz w:val="19"/>
                                  <w:szCs w:val="19"/>
                                  <w:highlight w:val="white"/>
                                </w:rPr>
                              </w:rPrChange>
                            </w:rPr>
                            <w:t>/Timer.hpp"</w:t>
                          </w:r>
                        </w:ins>
                      </w:p>
                      <w:p w:rsidR="00E156F7" w:rsidRPr="00BD305E" w:rsidRDefault="00E156F7" w:rsidP="00E156F7">
                        <w:pPr>
                          <w:autoSpaceDE w:val="0"/>
                          <w:autoSpaceDN w:val="0"/>
                          <w:adjustRightInd w:val="0"/>
                          <w:spacing w:before="0" w:after="0" w:line="240" w:lineRule="auto"/>
                          <w:rPr>
                            <w:ins w:id="405" w:author="Philips" w:date="2015-05-22T09:13:00Z"/>
                            <w:rFonts w:ascii="Consolas" w:hAnsi="Consolas" w:cs="Consolas"/>
                            <w:color w:val="000000"/>
                            <w:sz w:val="18"/>
                            <w:szCs w:val="18"/>
                            <w:highlight w:val="white"/>
                            <w:rPrChange w:id="406" w:author="Philips" w:date="2015-05-22T09:20:00Z">
                              <w:rPr>
                                <w:ins w:id="407" w:author="Philips" w:date="2015-05-22T09:13:00Z"/>
                                <w:rFonts w:ascii="Consolas" w:hAnsi="Consolas" w:cs="Consolas"/>
                                <w:color w:val="000000"/>
                                <w:sz w:val="19"/>
                                <w:szCs w:val="19"/>
                                <w:highlight w:val="white"/>
                              </w:rPr>
                            </w:rPrChange>
                          </w:rPr>
                        </w:pPr>
                        <w:ins w:id="408" w:author="Philips" w:date="2015-05-22T09:13:00Z">
                          <w:r w:rsidRPr="00BD305E">
                            <w:rPr>
                              <w:rFonts w:ascii="Consolas" w:hAnsi="Consolas" w:cs="Consolas"/>
                              <w:color w:val="0000FF"/>
                              <w:sz w:val="18"/>
                              <w:szCs w:val="18"/>
                              <w:highlight w:val="white"/>
                              <w:rPrChange w:id="409" w:author="Philips" w:date="2015-05-22T09:20:00Z">
                                <w:rPr>
                                  <w:rFonts w:ascii="Consolas" w:hAnsi="Consolas" w:cs="Consolas"/>
                                  <w:color w:val="0000FF"/>
                                  <w:sz w:val="19"/>
                                  <w:szCs w:val="19"/>
                                  <w:highlight w:val="white"/>
                                </w:rPr>
                              </w:rPrChange>
                            </w:rPr>
                            <w:t>#include</w:t>
                          </w:r>
                          <w:r w:rsidRPr="00BD305E">
                            <w:rPr>
                              <w:rFonts w:ascii="Consolas" w:hAnsi="Consolas" w:cs="Consolas"/>
                              <w:color w:val="000000"/>
                              <w:sz w:val="18"/>
                              <w:szCs w:val="18"/>
                              <w:highlight w:val="white"/>
                              <w:rPrChange w:id="410" w:author="Philips" w:date="2015-05-22T09:20:00Z">
                                <w:rPr>
                                  <w:rFonts w:ascii="Consolas" w:hAnsi="Consolas" w:cs="Consolas"/>
                                  <w:color w:val="000000"/>
                                  <w:sz w:val="19"/>
                                  <w:szCs w:val="19"/>
                                  <w:highlight w:val="white"/>
                                </w:rPr>
                              </w:rPrChange>
                            </w:rPr>
                            <w:t xml:space="preserve"> </w:t>
                          </w:r>
                          <w:r w:rsidRPr="00BD305E">
                            <w:rPr>
                              <w:rFonts w:ascii="Consolas" w:hAnsi="Consolas" w:cs="Consolas"/>
                              <w:color w:val="A31515"/>
                              <w:sz w:val="18"/>
                              <w:szCs w:val="18"/>
                              <w:highlight w:val="white"/>
                              <w:rPrChange w:id="411" w:author="Philips" w:date="2015-05-22T09:20:00Z">
                                <w:rPr>
                                  <w:rFonts w:ascii="Consolas" w:hAnsi="Consolas" w:cs="Consolas"/>
                                  <w:color w:val="A31515"/>
                                  <w:sz w:val="19"/>
                                  <w:szCs w:val="19"/>
                                  <w:highlight w:val="white"/>
                                </w:rPr>
                              </w:rPrChange>
                            </w:rPr>
                            <w:t>"</w:t>
                          </w:r>
                          <w:proofErr w:type="spellStart"/>
                          <w:r w:rsidRPr="00BD305E">
                            <w:rPr>
                              <w:rFonts w:ascii="Consolas" w:hAnsi="Consolas" w:cs="Consolas"/>
                              <w:color w:val="A31515"/>
                              <w:sz w:val="18"/>
                              <w:szCs w:val="18"/>
                              <w:highlight w:val="white"/>
                              <w:rPrChange w:id="412" w:author="Philips" w:date="2015-05-22T09:20:00Z">
                                <w:rPr>
                                  <w:rFonts w:ascii="Consolas" w:hAnsi="Consolas" w:cs="Consolas"/>
                                  <w:color w:val="A31515"/>
                                  <w:sz w:val="19"/>
                                  <w:szCs w:val="19"/>
                                  <w:highlight w:val="white"/>
                                </w:rPr>
                              </w:rPrChange>
                            </w:rPr>
                            <w:t>infra_util</w:t>
                          </w:r>
                          <w:proofErr w:type="spellEnd"/>
                          <w:r w:rsidRPr="00BD305E">
                            <w:rPr>
                              <w:rFonts w:ascii="Consolas" w:hAnsi="Consolas" w:cs="Consolas"/>
                              <w:color w:val="A31515"/>
                              <w:sz w:val="18"/>
                              <w:szCs w:val="18"/>
                              <w:highlight w:val="white"/>
                              <w:rPrChange w:id="413" w:author="Philips" w:date="2015-05-22T09:20:00Z">
                                <w:rPr>
                                  <w:rFonts w:ascii="Consolas" w:hAnsi="Consolas" w:cs="Consolas"/>
                                  <w:color w:val="A31515"/>
                                  <w:sz w:val="19"/>
                                  <w:szCs w:val="19"/>
                                  <w:highlight w:val="white"/>
                                </w:rPr>
                              </w:rPrChange>
                            </w:rPr>
                            <w:t>/Compare.hpp"</w:t>
                          </w:r>
                        </w:ins>
                      </w:p>
                      <w:p w:rsidR="00E156F7" w:rsidRPr="00BD305E" w:rsidRDefault="00E156F7" w:rsidP="00E156F7">
                        <w:pPr>
                          <w:autoSpaceDE w:val="0"/>
                          <w:autoSpaceDN w:val="0"/>
                          <w:adjustRightInd w:val="0"/>
                          <w:spacing w:before="0" w:after="0" w:line="240" w:lineRule="auto"/>
                          <w:rPr>
                            <w:ins w:id="414" w:author="Philips" w:date="2015-05-22T09:13:00Z"/>
                            <w:rFonts w:ascii="Consolas" w:hAnsi="Consolas" w:cs="Consolas"/>
                            <w:color w:val="000000"/>
                            <w:sz w:val="18"/>
                            <w:szCs w:val="18"/>
                            <w:highlight w:val="white"/>
                            <w:rPrChange w:id="415" w:author="Philips" w:date="2015-05-22T09:20:00Z">
                              <w:rPr>
                                <w:ins w:id="416" w:author="Philips" w:date="2015-05-22T09:13:00Z"/>
                                <w:rFonts w:ascii="Consolas" w:hAnsi="Consolas" w:cs="Consolas"/>
                                <w:color w:val="000000"/>
                                <w:sz w:val="19"/>
                                <w:szCs w:val="19"/>
                                <w:highlight w:val="white"/>
                              </w:rPr>
                            </w:rPrChange>
                          </w:rPr>
                        </w:pPr>
                        <w:ins w:id="417" w:author="Philips" w:date="2015-05-22T09:13:00Z">
                          <w:r w:rsidRPr="00BD305E">
                            <w:rPr>
                              <w:rFonts w:ascii="Consolas" w:hAnsi="Consolas" w:cs="Consolas"/>
                              <w:color w:val="0000FF"/>
                              <w:sz w:val="18"/>
                              <w:szCs w:val="18"/>
                              <w:highlight w:val="white"/>
                              <w:rPrChange w:id="418" w:author="Philips" w:date="2015-05-22T09:20:00Z">
                                <w:rPr>
                                  <w:rFonts w:ascii="Consolas" w:hAnsi="Consolas" w:cs="Consolas"/>
                                  <w:color w:val="0000FF"/>
                                  <w:sz w:val="19"/>
                                  <w:szCs w:val="19"/>
                                  <w:highlight w:val="white"/>
                                </w:rPr>
                              </w:rPrChange>
                            </w:rPr>
                            <w:t>#include</w:t>
                          </w:r>
                          <w:r w:rsidRPr="00BD305E">
                            <w:rPr>
                              <w:rFonts w:ascii="Consolas" w:hAnsi="Consolas" w:cs="Consolas"/>
                              <w:color w:val="000000"/>
                              <w:sz w:val="18"/>
                              <w:szCs w:val="18"/>
                              <w:highlight w:val="white"/>
                              <w:rPrChange w:id="419" w:author="Philips" w:date="2015-05-22T09:20:00Z">
                                <w:rPr>
                                  <w:rFonts w:ascii="Consolas" w:hAnsi="Consolas" w:cs="Consolas"/>
                                  <w:color w:val="000000"/>
                                  <w:sz w:val="19"/>
                                  <w:szCs w:val="19"/>
                                  <w:highlight w:val="white"/>
                                </w:rPr>
                              </w:rPrChange>
                            </w:rPr>
                            <w:t xml:space="preserve"> </w:t>
                          </w:r>
                          <w:r w:rsidRPr="00BD305E">
                            <w:rPr>
                              <w:rFonts w:ascii="Consolas" w:hAnsi="Consolas" w:cs="Consolas"/>
                              <w:color w:val="A31515"/>
                              <w:sz w:val="18"/>
                              <w:szCs w:val="18"/>
                              <w:highlight w:val="white"/>
                              <w:rPrChange w:id="420" w:author="Philips" w:date="2015-05-22T09:20:00Z">
                                <w:rPr>
                                  <w:rFonts w:ascii="Consolas" w:hAnsi="Consolas" w:cs="Consolas"/>
                                  <w:color w:val="A31515"/>
                                  <w:sz w:val="19"/>
                                  <w:szCs w:val="19"/>
                                  <w:highlight w:val="white"/>
                                </w:rPr>
                              </w:rPrChange>
                            </w:rPr>
                            <w:t>&lt;algorithm&gt;</w:t>
                          </w:r>
                        </w:ins>
                      </w:p>
                      <w:p w:rsidR="00E156F7" w:rsidRPr="00BD305E" w:rsidRDefault="00E156F7" w:rsidP="00E156F7">
                        <w:pPr>
                          <w:autoSpaceDE w:val="0"/>
                          <w:autoSpaceDN w:val="0"/>
                          <w:adjustRightInd w:val="0"/>
                          <w:spacing w:before="0" w:after="0" w:line="240" w:lineRule="auto"/>
                          <w:rPr>
                            <w:ins w:id="421" w:author="Philips" w:date="2015-05-22T09:13:00Z"/>
                            <w:rFonts w:ascii="Consolas" w:hAnsi="Consolas" w:cs="Consolas"/>
                            <w:color w:val="000000"/>
                            <w:sz w:val="18"/>
                            <w:szCs w:val="18"/>
                            <w:highlight w:val="white"/>
                            <w:rPrChange w:id="422" w:author="Philips" w:date="2015-05-22T09:20:00Z">
                              <w:rPr>
                                <w:ins w:id="423" w:author="Philips" w:date="2015-05-22T09:13:00Z"/>
                                <w:rFonts w:ascii="Consolas" w:hAnsi="Consolas" w:cs="Consolas"/>
                                <w:color w:val="000000"/>
                                <w:sz w:val="19"/>
                                <w:szCs w:val="19"/>
                                <w:highlight w:val="white"/>
                              </w:rPr>
                            </w:rPrChange>
                          </w:rPr>
                        </w:pPr>
                      </w:p>
                      <w:p w:rsidR="00E156F7" w:rsidRPr="00BD305E" w:rsidRDefault="00E156F7" w:rsidP="00E156F7">
                        <w:pPr>
                          <w:autoSpaceDE w:val="0"/>
                          <w:autoSpaceDN w:val="0"/>
                          <w:adjustRightInd w:val="0"/>
                          <w:spacing w:before="0" w:after="0" w:line="240" w:lineRule="auto"/>
                          <w:rPr>
                            <w:ins w:id="424" w:author="Philips" w:date="2015-05-22T09:13:00Z"/>
                            <w:rFonts w:ascii="Consolas" w:hAnsi="Consolas" w:cs="Consolas"/>
                            <w:color w:val="000000"/>
                            <w:sz w:val="18"/>
                            <w:szCs w:val="18"/>
                            <w:highlight w:val="white"/>
                            <w:rPrChange w:id="425" w:author="Philips" w:date="2015-05-22T09:20:00Z">
                              <w:rPr>
                                <w:ins w:id="426" w:author="Philips" w:date="2015-05-22T09:13:00Z"/>
                                <w:rFonts w:ascii="Consolas" w:hAnsi="Consolas" w:cs="Consolas"/>
                                <w:color w:val="000000"/>
                                <w:sz w:val="19"/>
                                <w:szCs w:val="19"/>
                                <w:highlight w:val="white"/>
                              </w:rPr>
                            </w:rPrChange>
                          </w:rPr>
                        </w:pPr>
                        <w:proofErr w:type="gramStart"/>
                        <w:ins w:id="427" w:author="Philips" w:date="2015-05-22T09:13:00Z">
                          <w:r w:rsidRPr="00BD305E">
                            <w:rPr>
                              <w:rFonts w:ascii="Consolas" w:hAnsi="Consolas" w:cs="Consolas"/>
                              <w:color w:val="0000FF"/>
                              <w:sz w:val="18"/>
                              <w:szCs w:val="18"/>
                              <w:highlight w:val="white"/>
                              <w:rPrChange w:id="428" w:author="Philips" w:date="2015-05-22T09:20:00Z">
                                <w:rPr>
                                  <w:rFonts w:ascii="Consolas" w:hAnsi="Consolas" w:cs="Consolas"/>
                                  <w:color w:val="0000FF"/>
                                  <w:sz w:val="19"/>
                                  <w:szCs w:val="19"/>
                                  <w:highlight w:val="white"/>
                                </w:rPr>
                              </w:rPrChange>
                            </w:rPr>
                            <w:t>namespace</w:t>
                          </w:r>
                          <w:proofErr w:type="gramEnd"/>
                          <w:r w:rsidRPr="00BD305E">
                            <w:rPr>
                              <w:rFonts w:ascii="Consolas" w:hAnsi="Consolas" w:cs="Consolas"/>
                              <w:color w:val="000000"/>
                              <w:sz w:val="18"/>
                              <w:szCs w:val="18"/>
                              <w:highlight w:val="white"/>
                              <w:rPrChange w:id="429" w:author="Philips" w:date="2015-05-22T09:20:00Z">
                                <w:rPr>
                                  <w:rFonts w:ascii="Consolas" w:hAnsi="Consolas" w:cs="Consolas"/>
                                  <w:color w:val="000000"/>
                                  <w:sz w:val="19"/>
                                  <w:szCs w:val="19"/>
                                  <w:highlight w:val="white"/>
                                </w:rPr>
                              </w:rPrChange>
                            </w:rPr>
                            <w:t xml:space="preserve"> infra</w:t>
                          </w:r>
                        </w:ins>
                      </w:p>
                      <w:p w:rsidR="00E156F7" w:rsidRPr="00BD305E" w:rsidRDefault="00E156F7" w:rsidP="00E156F7">
                        <w:pPr>
                          <w:autoSpaceDE w:val="0"/>
                          <w:autoSpaceDN w:val="0"/>
                          <w:adjustRightInd w:val="0"/>
                          <w:spacing w:before="0" w:after="0" w:line="240" w:lineRule="auto"/>
                          <w:rPr>
                            <w:ins w:id="430" w:author="Philips" w:date="2015-05-22T09:13:00Z"/>
                            <w:rFonts w:ascii="Consolas" w:hAnsi="Consolas" w:cs="Consolas"/>
                            <w:color w:val="000000"/>
                            <w:sz w:val="18"/>
                            <w:szCs w:val="18"/>
                            <w:highlight w:val="white"/>
                            <w:rPrChange w:id="431" w:author="Philips" w:date="2015-05-22T09:20:00Z">
                              <w:rPr>
                                <w:ins w:id="432" w:author="Philips" w:date="2015-05-22T09:13:00Z"/>
                                <w:rFonts w:ascii="Consolas" w:hAnsi="Consolas" w:cs="Consolas"/>
                                <w:color w:val="000000"/>
                                <w:sz w:val="19"/>
                                <w:szCs w:val="19"/>
                                <w:highlight w:val="white"/>
                              </w:rPr>
                            </w:rPrChange>
                          </w:rPr>
                        </w:pPr>
                        <w:ins w:id="433" w:author="Philips" w:date="2015-05-22T09:13:00Z">
                          <w:r w:rsidRPr="00BD305E">
                            <w:rPr>
                              <w:rFonts w:ascii="Consolas" w:hAnsi="Consolas" w:cs="Consolas"/>
                              <w:color w:val="000000"/>
                              <w:sz w:val="18"/>
                              <w:szCs w:val="18"/>
                              <w:highlight w:val="white"/>
                              <w:rPrChange w:id="434" w:author="Philips" w:date="2015-05-22T09:20:00Z">
                                <w:rPr>
                                  <w:rFonts w:ascii="Consolas" w:hAnsi="Consolas" w:cs="Consolas"/>
                                  <w:color w:val="000000"/>
                                  <w:sz w:val="19"/>
                                  <w:szCs w:val="19"/>
                                  <w:highlight w:val="white"/>
                                </w:rPr>
                              </w:rPrChange>
                            </w:rPr>
                            <w:t>{</w:t>
                          </w:r>
                        </w:ins>
                      </w:p>
                      <w:p w:rsidR="00E156F7" w:rsidRPr="00BD305E" w:rsidRDefault="00E156F7" w:rsidP="00E156F7">
                        <w:pPr>
                          <w:autoSpaceDE w:val="0"/>
                          <w:autoSpaceDN w:val="0"/>
                          <w:adjustRightInd w:val="0"/>
                          <w:spacing w:before="0" w:after="0" w:line="240" w:lineRule="auto"/>
                          <w:rPr>
                            <w:ins w:id="435" w:author="Philips" w:date="2015-05-22T09:13:00Z"/>
                            <w:rFonts w:ascii="Consolas" w:hAnsi="Consolas" w:cs="Consolas"/>
                            <w:color w:val="000000"/>
                            <w:sz w:val="18"/>
                            <w:szCs w:val="18"/>
                            <w:highlight w:val="white"/>
                            <w:rPrChange w:id="436" w:author="Philips" w:date="2015-05-22T09:20:00Z">
                              <w:rPr>
                                <w:ins w:id="437" w:author="Philips" w:date="2015-05-22T09:13:00Z"/>
                                <w:rFonts w:ascii="Consolas" w:hAnsi="Consolas" w:cs="Consolas"/>
                                <w:color w:val="000000"/>
                                <w:sz w:val="19"/>
                                <w:szCs w:val="19"/>
                                <w:highlight w:val="white"/>
                              </w:rPr>
                            </w:rPrChange>
                          </w:rPr>
                        </w:pPr>
                      </w:p>
                      <w:p w:rsidR="00E156F7" w:rsidRPr="00BD305E" w:rsidRDefault="00E156F7" w:rsidP="00E156F7">
                        <w:pPr>
                          <w:autoSpaceDE w:val="0"/>
                          <w:autoSpaceDN w:val="0"/>
                          <w:adjustRightInd w:val="0"/>
                          <w:spacing w:before="0" w:after="0" w:line="240" w:lineRule="auto"/>
                          <w:rPr>
                            <w:ins w:id="438" w:author="Philips" w:date="2015-05-22T09:13:00Z"/>
                            <w:rFonts w:ascii="Consolas" w:hAnsi="Consolas" w:cs="Consolas"/>
                            <w:color w:val="000000"/>
                            <w:sz w:val="18"/>
                            <w:szCs w:val="18"/>
                            <w:highlight w:val="white"/>
                            <w:rPrChange w:id="439" w:author="Philips" w:date="2015-05-22T09:20:00Z">
                              <w:rPr>
                                <w:ins w:id="440" w:author="Philips" w:date="2015-05-22T09:13:00Z"/>
                                <w:rFonts w:ascii="Consolas" w:hAnsi="Consolas" w:cs="Consolas"/>
                                <w:color w:val="000000"/>
                                <w:sz w:val="19"/>
                                <w:szCs w:val="19"/>
                                <w:highlight w:val="white"/>
                              </w:rPr>
                            </w:rPrChange>
                          </w:rPr>
                        </w:pPr>
                        <w:ins w:id="441" w:author="Philips" w:date="2015-05-22T09:13:00Z">
                          <w:r w:rsidRPr="00BD305E">
                            <w:rPr>
                              <w:rFonts w:ascii="Consolas" w:hAnsi="Consolas" w:cs="Consolas"/>
                              <w:color w:val="000000"/>
                              <w:sz w:val="18"/>
                              <w:szCs w:val="18"/>
                              <w:highlight w:val="white"/>
                              <w:rPrChange w:id="442" w:author="Philips" w:date="2015-05-22T09:20: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443" w:author="Philips" w:date="2015-05-22T09:20:00Z">
                                <w:rPr>
                                  <w:rFonts w:ascii="Consolas" w:hAnsi="Consolas" w:cs="Consolas"/>
                                  <w:color w:val="0000FF"/>
                                  <w:sz w:val="19"/>
                                  <w:szCs w:val="19"/>
                                  <w:highlight w:val="white"/>
                                </w:rPr>
                              </w:rPrChange>
                            </w:rPr>
                            <w:t>class</w:t>
                          </w:r>
                          <w:proofErr w:type="gramEnd"/>
                          <w:r w:rsidRPr="00BD305E">
                            <w:rPr>
                              <w:rFonts w:ascii="Consolas" w:hAnsi="Consolas" w:cs="Consolas"/>
                              <w:color w:val="000000"/>
                              <w:sz w:val="18"/>
                              <w:szCs w:val="18"/>
                              <w:highlight w:val="white"/>
                              <w:rPrChange w:id="444" w:author="Philips" w:date="2015-05-22T09:20:00Z">
                                <w:rPr>
                                  <w:rFonts w:ascii="Consolas" w:hAnsi="Consolas" w:cs="Consolas"/>
                                  <w:color w:val="000000"/>
                                  <w:sz w:val="19"/>
                                  <w:szCs w:val="19"/>
                                  <w:highlight w:val="white"/>
                                </w:rPr>
                              </w:rPrChange>
                            </w:rPr>
                            <w:t xml:space="preserve"> Example</w:t>
                          </w:r>
                        </w:ins>
                      </w:p>
                      <w:p w:rsidR="00E156F7" w:rsidRPr="00BD305E" w:rsidRDefault="00E156F7" w:rsidP="00E156F7">
                        <w:pPr>
                          <w:autoSpaceDE w:val="0"/>
                          <w:autoSpaceDN w:val="0"/>
                          <w:adjustRightInd w:val="0"/>
                          <w:spacing w:before="0" w:after="0" w:line="240" w:lineRule="auto"/>
                          <w:rPr>
                            <w:ins w:id="445" w:author="Philips" w:date="2015-05-22T09:13:00Z"/>
                            <w:rFonts w:ascii="Consolas" w:hAnsi="Consolas" w:cs="Consolas"/>
                            <w:color w:val="000000"/>
                            <w:sz w:val="18"/>
                            <w:szCs w:val="18"/>
                            <w:highlight w:val="white"/>
                            <w:rPrChange w:id="446" w:author="Philips" w:date="2015-05-22T09:20:00Z">
                              <w:rPr>
                                <w:ins w:id="447" w:author="Philips" w:date="2015-05-22T09:13:00Z"/>
                                <w:rFonts w:ascii="Consolas" w:hAnsi="Consolas" w:cs="Consolas"/>
                                <w:color w:val="000000"/>
                                <w:sz w:val="19"/>
                                <w:szCs w:val="19"/>
                                <w:highlight w:val="white"/>
                              </w:rPr>
                            </w:rPrChange>
                          </w:rPr>
                        </w:pPr>
                        <w:ins w:id="448" w:author="Philips" w:date="2015-05-22T09:13:00Z">
                          <w:r w:rsidRPr="00BD305E">
                            <w:rPr>
                              <w:rFonts w:ascii="Consolas" w:hAnsi="Consolas" w:cs="Consolas"/>
                              <w:color w:val="000000"/>
                              <w:sz w:val="18"/>
                              <w:szCs w:val="18"/>
                              <w:highlight w:val="white"/>
                              <w:rPrChange w:id="449" w:author="Philips" w:date="2015-05-22T09:20:00Z">
                                <w:rPr>
                                  <w:rFonts w:ascii="Consolas" w:hAnsi="Consolas" w:cs="Consolas"/>
                                  <w:color w:val="000000"/>
                                  <w:sz w:val="19"/>
                                  <w:szCs w:val="19"/>
                                  <w:highlight w:val="white"/>
                                </w:rPr>
                              </w:rPrChange>
                            </w:rPr>
                            <w:t xml:space="preserve">    {};</w:t>
                          </w:r>
                        </w:ins>
                      </w:p>
                      <w:p w:rsidR="00E156F7" w:rsidRPr="00BD305E" w:rsidRDefault="00E156F7" w:rsidP="00E156F7">
                        <w:pPr>
                          <w:autoSpaceDE w:val="0"/>
                          <w:autoSpaceDN w:val="0"/>
                          <w:adjustRightInd w:val="0"/>
                          <w:spacing w:before="0" w:after="0" w:line="240" w:lineRule="auto"/>
                          <w:rPr>
                            <w:ins w:id="450" w:author="Philips" w:date="2015-05-22T09:13:00Z"/>
                            <w:rFonts w:ascii="Consolas" w:hAnsi="Consolas" w:cs="Consolas"/>
                            <w:color w:val="000000"/>
                            <w:sz w:val="18"/>
                            <w:szCs w:val="18"/>
                            <w:highlight w:val="white"/>
                            <w:rPrChange w:id="451" w:author="Philips" w:date="2015-05-22T09:20:00Z">
                              <w:rPr>
                                <w:ins w:id="452" w:author="Philips" w:date="2015-05-22T09:13:00Z"/>
                                <w:rFonts w:ascii="Consolas" w:hAnsi="Consolas" w:cs="Consolas"/>
                                <w:color w:val="000000"/>
                                <w:sz w:val="19"/>
                                <w:szCs w:val="19"/>
                                <w:highlight w:val="white"/>
                              </w:rPr>
                            </w:rPrChange>
                          </w:rPr>
                        </w:pPr>
                      </w:p>
                      <w:p w:rsidR="00E156F7" w:rsidRPr="00BD305E" w:rsidRDefault="00E156F7" w:rsidP="00E156F7">
                        <w:pPr>
                          <w:autoSpaceDE w:val="0"/>
                          <w:autoSpaceDN w:val="0"/>
                          <w:adjustRightInd w:val="0"/>
                          <w:spacing w:before="0" w:after="0" w:line="240" w:lineRule="auto"/>
                          <w:rPr>
                            <w:ins w:id="453" w:author="Philips" w:date="2015-05-22T09:13:00Z"/>
                            <w:rFonts w:ascii="Consolas" w:hAnsi="Consolas" w:cs="Consolas"/>
                            <w:color w:val="000000"/>
                            <w:sz w:val="18"/>
                            <w:szCs w:val="18"/>
                            <w:highlight w:val="white"/>
                            <w:rPrChange w:id="454" w:author="Philips" w:date="2015-05-22T09:20:00Z">
                              <w:rPr>
                                <w:ins w:id="455" w:author="Philips" w:date="2015-05-22T09:13:00Z"/>
                                <w:rFonts w:ascii="Consolas" w:hAnsi="Consolas" w:cs="Consolas"/>
                                <w:color w:val="000000"/>
                                <w:sz w:val="19"/>
                                <w:szCs w:val="19"/>
                                <w:highlight w:val="white"/>
                              </w:rPr>
                            </w:rPrChange>
                          </w:rPr>
                        </w:pPr>
                        <w:ins w:id="456" w:author="Philips" w:date="2015-05-22T09:13:00Z">
                          <w:r w:rsidRPr="00BD305E">
                            <w:rPr>
                              <w:rFonts w:ascii="Consolas" w:hAnsi="Consolas" w:cs="Consolas"/>
                              <w:color w:val="000000"/>
                              <w:sz w:val="18"/>
                              <w:szCs w:val="18"/>
                              <w:highlight w:val="white"/>
                              <w:rPrChange w:id="457" w:author="Philips" w:date="2015-05-22T09:20: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458" w:author="Philips" w:date="2015-05-22T09:20:00Z">
                                <w:rPr>
                                  <w:rFonts w:ascii="Consolas" w:hAnsi="Consolas" w:cs="Consolas"/>
                                  <w:color w:val="0000FF"/>
                                  <w:sz w:val="19"/>
                                  <w:szCs w:val="19"/>
                                  <w:highlight w:val="white"/>
                                </w:rPr>
                              </w:rPrChange>
                            </w:rPr>
                            <w:t>class</w:t>
                          </w:r>
                          <w:proofErr w:type="gramEnd"/>
                          <w:r w:rsidRPr="00BD305E">
                            <w:rPr>
                              <w:rFonts w:ascii="Consolas" w:hAnsi="Consolas" w:cs="Consolas"/>
                              <w:color w:val="000000"/>
                              <w:sz w:val="18"/>
                              <w:szCs w:val="18"/>
                              <w:highlight w:val="white"/>
                              <w:rPrChange w:id="459" w:author="Philips" w:date="2015-05-22T09:20: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00"/>
                              <w:sz w:val="18"/>
                              <w:szCs w:val="18"/>
                              <w:highlight w:val="white"/>
                              <w:rPrChange w:id="460" w:author="Philips" w:date="2015-05-22T09:20:00Z">
                                <w:rPr>
                                  <w:rFonts w:ascii="Consolas" w:hAnsi="Consolas" w:cs="Consolas"/>
                                  <w:color w:val="000000"/>
                                  <w:sz w:val="19"/>
                                  <w:szCs w:val="19"/>
                                  <w:highlight w:val="white"/>
                                </w:rPr>
                              </w:rPrChange>
                            </w:rPr>
                            <w:t>CheatSheetExample</w:t>
                          </w:r>
                          <w:proofErr w:type="spellEnd"/>
                        </w:ins>
                      </w:p>
                      <w:p w:rsidR="00E156F7" w:rsidRPr="00BD305E" w:rsidRDefault="00E156F7" w:rsidP="00E156F7">
                        <w:pPr>
                          <w:autoSpaceDE w:val="0"/>
                          <w:autoSpaceDN w:val="0"/>
                          <w:adjustRightInd w:val="0"/>
                          <w:spacing w:before="0" w:after="0" w:line="240" w:lineRule="auto"/>
                          <w:rPr>
                            <w:ins w:id="461" w:author="Philips" w:date="2015-05-22T09:13:00Z"/>
                            <w:rFonts w:ascii="Consolas" w:hAnsi="Consolas" w:cs="Consolas"/>
                            <w:color w:val="000000"/>
                            <w:sz w:val="18"/>
                            <w:szCs w:val="18"/>
                            <w:highlight w:val="white"/>
                            <w:rPrChange w:id="462" w:author="Philips" w:date="2015-05-22T09:20:00Z">
                              <w:rPr>
                                <w:ins w:id="463" w:author="Philips" w:date="2015-05-22T09:13:00Z"/>
                                <w:rFonts w:ascii="Consolas" w:hAnsi="Consolas" w:cs="Consolas"/>
                                <w:color w:val="000000"/>
                                <w:sz w:val="19"/>
                                <w:szCs w:val="19"/>
                                <w:highlight w:val="white"/>
                              </w:rPr>
                            </w:rPrChange>
                          </w:rPr>
                        </w:pPr>
                        <w:ins w:id="464" w:author="Philips" w:date="2015-05-22T09:13:00Z">
                          <w:r w:rsidRPr="00BD305E">
                            <w:rPr>
                              <w:rFonts w:ascii="Consolas" w:hAnsi="Consolas" w:cs="Consolas"/>
                              <w:color w:val="000000"/>
                              <w:sz w:val="18"/>
                              <w:szCs w:val="18"/>
                              <w:highlight w:val="white"/>
                              <w:rPrChange w:id="465" w:author="Philips" w:date="2015-05-22T09:20:00Z">
                                <w:rPr>
                                  <w:rFonts w:ascii="Consolas" w:hAnsi="Consolas" w:cs="Consolas"/>
                                  <w:color w:val="000000"/>
                                  <w:sz w:val="19"/>
                                  <w:szCs w:val="19"/>
                                  <w:highlight w:val="white"/>
                                </w:rPr>
                              </w:rPrChange>
                            </w:rPr>
                            <w:t xml:space="preserve">        : </w:t>
                          </w:r>
                          <w:proofErr w:type="gramStart"/>
                          <w:r w:rsidRPr="00BD305E">
                            <w:rPr>
                              <w:rFonts w:ascii="Consolas" w:hAnsi="Consolas" w:cs="Consolas"/>
                              <w:color w:val="0000FF"/>
                              <w:sz w:val="18"/>
                              <w:szCs w:val="18"/>
                              <w:highlight w:val="white"/>
                              <w:rPrChange w:id="466" w:author="Philips" w:date="2015-05-22T09:20:00Z">
                                <w:rPr>
                                  <w:rFonts w:ascii="Consolas" w:hAnsi="Consolas" w:cs="Consolas"/>
                                  <w:color w:val="0000FF"/>
                                  <w:sz w:val="19"/>
                                  <w:szCs w:val="19"/>
                                  <w:highlight w:val="white"/>
                                </w:rPr>
                              </w:rPrChange>
                            </w:rPr>
                            <w:t>public</w:t>
                          </w:r>
                          <w:proofErr w:type="gramEnd"/>
                          <w:r w:rsidRPr="00BD305E">
                            <w:rPr>
                              <w:rFonts w:ascii="Consolas" w:hAnsi="Consolas" w:cs="Consolas"/>
                              <w:color w:val="000000"/>
                              <w:sz w:val="18"/>
                              <w:szCs w:val="18"/>
                              <w:highlight w:val="white"/>
                              <w:rPrChange w:id="467" w:author="Philips" w:date="2015-05-22T09:20:00Z">
                                <w:rPr>
                                  <w:rFonts w:ascii="Consolas" w:hAnsi="Consolas" w:cs="Consolas"/>
                                  <w:color w:val="000000"/>
                                  <w:sz w:val="19"/>
                                  <w:szCs w:val="19"/>
                                  <w:highlight w:val="white"/>
                                </w:rPr>
                              </w:rPrChange>
                            </w:rPr>
                            <w:t xml:space="preserve"> Example</w:t>
                          </w:r>
                        </w:ins>
                      </w:p>
                      <w:p w:rsidR="00E156F7" w:rsidRPr="00BD305E" w:rsidRDefault="00E156F7" w:rsidP="00E156F7">
                        <w:pPr>
                          <w:autoSpaceDE w:val="0"/>
                          <w:autoSpaceDN w:val="0"/>
                          <w:adjustRightInd w:val="0"/>
                          <w:spacing w:before="0" w:after="0" w:line="240" w:lineRule="auto"/>
                          <w:rPr>
                            <w:ins w:id="468" w:author="Philips" w:date="2015-05-22T09:13:00Z"/>
                            <w:rFonts w:ascii="Consolas" w:hAnsi="Consolas" w:cs="Consolas"/>
                            <w:color w:val="000000"/>
                            <w:sz w:val="18"/>
                            <w:szCs w:val="18"/>
                            <w:highlight w:val="white"/>
                            <w:rPrChange w:id="469" w:author="Philips" w:date="2015-05-22T09:20:00Z">
                              <w:rPr>
                                <w:ins w:id="470" w:author="Philips" w:date="2015-05-22T09:13:00Z"/>
                                <w:rFonts w:ascii="Consolas" w:hAnsi="Consolas" w:cs="Consolas"/>
                                <w:color w:val="000000"/>
                                <w:sz w:val="19"/>
                                <w:szCs w:val="19"/>
                                <w:highlight w:val="white"/>
                              </w:rPr>
                            </w:rPrChange>
                          </w:rPr>
                        </w:pPr>
                        <w:ins w:id="471" w:author="Philips" w:date="2015-05-22T09:13:00Z">
                          <w:r w:rsidRPr="00BD305E">
                            <w:rPr>
                              <w:rFonts w:ascii="Consolas" w:hAnsi="Consolas" w:cs="Consolas"/>
                              <w:color w:val="000000"/>
                              <w:sz w:val="18"/>
                              <w:szCs w:val="18"/>
                              <w:highlight w:val="white"/>
                              <w:rPrChange w:id="472" w:author="Philips" w:date="2015-05-22T09:20:00Z">
                                <w:rPr>
                                  <w:rFonts w:ascii="Consolas" w:hAnsi="Consolas" w:cs="Consolas"/>
                                  <w:color w:val="000000"/>
                                  <w:sz w:val="19"/>
                                  <w:szCs w:val="19"/>
                                  <w:highlight w:val="white"/>
                                </w:rPr>
                              </w:rPrChange>
                            </w:rPr>
                            <w:t xml:space="preserve">        , </w:t>
                          </w:r>
                          <w:r w:rsidRPr="00BD305E">
                            <w:rPr>
                              <w:rFonts w:ascii="Consolas" w:hAnsi="Consolas" w:cs="Consolas"/>
                              <w:color w:val="0000FF"/>
                              <w:sz w:val="18"/>
                              <w:szCs w:val="18"/>
                              <w:highlight w:val="white"/>
                              <w:rPrChange w:id="473" w:author="Philips" w:date="2015-05-22T09:20:00Z">
                                <w:rPr>
                                  <w:rFonts w:ascii="Consolas" w:hAnsi="Consolas" w:cs="Consolas"/>
                                  <w:color w:val="0000FF"/>
                                  <w:sz w:val="19"/>
                                  <w:szCs w:val="19"/>
                                  <w:highlight w:val="white"/>
                                </w:rPr>
                              </w:rPrChange>
                            </w:rPr>
                            <w:t>public</w:t>
                          </w:r>
                          <w:r w:rsidRPr="00BD305E">
                            <w:rPr>
                              <w:rFonts w:ascii="Consolas" w:hAnsi="Consolas" w:cs="Consolas"/>
                              <w:color w:val="000000"/>
                              <w:sz w:val="18"/>
                              <w:szCs w:val="18"/>
                              <w:highlight w:val="white"/>
                              <w:rPrChange w:id="474" w:author="Philips" w:date="2015-05-22T09:20:00Z">
                                <w:rPr>
                                  <w:rFonts w:ascii="Consolas" w:hAnsi="Consolas" w:cs="Consolas"/>
                                  <w:color w:val="000000"/>
                                  <w:sz w:val="19"/>
                                  <w:szCs w:val="19"/>
                                  <w:highlight w:val="white"/>
                                </w:rPr>
                              </w:rPrChange>
                            </w:rPr>
                            <w:t xml:space="preserve"> Equals&lt;</w:t>
                          </w:r>
                          <w:proofErr w:type="spellStart"/>
                          <w:r w:rsidRPr="00BD305E">
                            <w:rPr>
                              <w:rFonts w:ascii="Consolas" w:hAnsi="Consolas" w:cs="Consolas"/>
                              <w:color w:val="000000"/>
                              <w:sz w:val="18"/>
                              <w:szCs w:val="18"/>
                              <w:highlight w:val="white"/>
                              <w:rPrChange w:id="475" w:author="Philips" w:date="2015-05-22T09:20:00Z">
                                <w:rPr>
                                  <w:rFonts w:ascii="Consolas" w:hAnsi="Consolas" w:cs="Consolas"/>
                                  <w:color w:val="000000"/>
                                  <w:sz w:val="19"/>
                                  <w:szCs w:val="19"/>
                                  <w:highlight w:val="white"/>
                                </w:rPr>
                              </w:rPrChange>
                            </w:rPr>
                            <w:t>CheatSheetExample</w:t>
                          </w:r>
                          <w:proofErr w:type="spellEnd"/>
                          <w:r w:rsidRPr="00BD305E">
                            <w:rPr>
                              <w:rFonts w:ascii="Consolas" w:hAnsi="Consolas" w:cs="Consolas"/>
                              <w:color w:val="000000"/>
                              <w:sz w:val="18"/>
                              <w:szCs w:val="18"/>
                              <w:highlight w:val="white"/>
                              <w:rPrChange w:id="476" w:author="Philips" w:date="2015-05-22T09:20:00Z">
                                <w:rPr>
                                  <w:rFonts w:ascii="Consolas" w:hAnsi="Consolas" w:cs="Consolas"/>
                                  <w:color w:val="000000"/>
                                  <w:sz w:val="19"/>
                                  <w:szCs w:val="19"/>
                                  <w:highlight w:val="white"/>
                                </w:rPr>
                              </w:rPrChange>
                            </w:rPr>
                            <w:t>&gt;</w:t>
                          </w:r>
                        </w:ins>
                      </w:p>
                      <w:p w:rsidR="00E156F7" w:rsidRPr="00BD305E" w:rsidRDefault="00E156F7" w:rsidP="00E156F7">
                        <w:pPr>
                          <w:autoSpaceDE w:val="0"/>
                          <w:autoSpaceDN w:val="0"/>
                          <w:adjustRightInd w:val="0"/>
                          <w:spacing w:before="0" w:after="0" w:line="240" w:lineRule="auto"/>
                          <w:rPr>
                            <w:ins w:id="477" w:author="Philips" w:date="2015-05-22T09:13:00Z"/>
                            <w:rFonts w:ascii="Consolas" w:hAnsi="Consolas" w:cs="Consolas"/>
                            <w:color w:val="000000"/>
                            <w:sz w:val="18"/>
                            <w:szCs w:val="18"/>
                            <w:highlight w:val="white"/>
                            <w:rPrChange w:id="478" w:author="Philips" w:date="2015-05-22T09:20:00Z">
                              <w:rPr>
                                <w:ins w:id="479" w:author="Philips" w:date="2015-05-22T09:13:00Z"/>
                                <w:rFonts w:ascii="Consolas" w:hAnsi="Consolas" w:cs="Consolas"/>
                                <w:color w:val="000000"/>
                                <w:sz w:val="19"/>
                                <w:szCs w:val="19"/>
                                <w:highlight w:val="white"/>
                              </w:rPr>
                            </w:rPrChange>
                          </w:rPr>
                        </w:pPr>
                        <w:ins w:id="480" w:author="Philips" w:date="2015-05-22T09:13:00Z">
                          <w:r w:rsidRPr="00BD305E">
                            <w:rPr>
                              <w:rFonts w:ascii="Consolas" w:hAnsi="Consolas" w:cs="Consolas"/>
                              <w:color w:val="000000"/>
                              <w:sz w:val="18"/>
                              <w:szCs w:val="18"/>
                              <w:highlight w:val="white"/>
                              <w:rPrChange w:id="481" w:author="Philips" w:date="2015-05-22T09:20:00Z">
                                <w:rPr>
                                  <w:rFonts w:ascii="Consolas" w:hAnsi="Consolas" w:cs="Consolas"/>
                                  <w:color w:val="000000"/>
                                  <w:sz w:val="19"/>
                                  <w:szCs w:val="19"/>
                                  <w:highlight w:val="white"/>
                                </w:rPr>
                              </w:rPrChange>
                            </w:rPr>
                            <w:t xml:space="preserve">    {</w:t>
                          </w:r>
                        </w:ins>
                      </w:p>
                      <w:p w:rsidR="00E156F7" w:rsidRPr="00BD305E" w:rsidRDefault="00E156F7" w:rsidP="00E156F7">
                        <w:pPr>
                          <w:autoSpaceDE w:val="0"/>
                          <w:autoSpaceDN w:val="0"/>
                          <w:adjustRightInd w:val="0"/>
                          <w:spacing w:before="0" w:after="0" w:line="240" w:lineRule="auto"/>
                          <w:rPr>
                            <w:ins w:id="482" w:author="Philips" w:date="2015-05-22T09:13:00Z"/>
                            <w:rFonts w:ascii="Consolas" w:hAnsi="Consolas" w:cs="Consolas"/>
                            <w:color w:val="000000"/>
                            <w:sz w:val="18"/>
                            <w:szCs w:val="18"/>
                            <w:highlight w:val="white"/>
                            <w:rPrChange w:id="483" w:author="Philips" w:date="2015-05-22T09:20:00Z">
                              <w:rPr>
                                <w:ins w:id="484" w:author="Philips" w:date="2015-05-22T09:13:00Z"/>
                                <w:rFonts w:ascii="Consolas" w:hAnsi="Consolas" w:cs="Consolas"/>
                                <w:color w:val="000000"/>
                                <w:sz w:val="19"/>
                                <w:szCs w:val="19"/>
                                <w:highlight w:val="white"/>
                              </w:rPr>
                            </w:rPrChange>
                          </w:rPr>
                        </w:pPr>
                        <w:ins w:id="485" w:author="Philips" w:date="2015-05-22T09:13:00Z">
                          <w:r w:rsidRPr="00BD305E">
                            <w:rPr>
                              <w:rFonts w:ascii="Consolas" w:hAnsi="Consolas" w:cs="Consolas"/>
                              <w:color w:val="000000"/>
                              <w:sz w:val="18"/>
                              <w:szCs w:val="18"/>
                              <w:highlight w:val="white"/>
                              <w:rPrChange w:id="486" w:author="Philips" w:date="2015-05-22T09:20: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487" w:author="Philips" w:date="2015-05-22T09:20:00Z">
                                <w:rPr>
                                  <w:rFonts w:ascii="Consolas" w:hAnsi="Consolas" w:cs="Consolas"/>
                                  <w:color w:val="0000FF"/>
                                  <w:sz w:val="19"/>
                                  <w:szCs w:val="19"/>
                                  <w:highlight w:val="white"/>
                                </w:rPr>
                              </w:rPrChange>
                            </w:rPr>
                            <w:t>public</w:t>
                          </w:r>
                          <w:proofErr w:type="gramEnd"/>
                          <w:r w:rsidRPr="00BD305E">
                            <w:rPr>
                              <w:rFonts w:ascii="Consolas" w:hAnsi="Consolas" w:cs="Consolas"/>
                              <w:color w:val="000000"/>
                              <w:sz w:val="18"/>
                              <w:szCs w:val="18"/>
                              <w:highlight w:val="white"/>
                              <w:rPrChange w:id="488" w:author="Philips" w:date="2015-05-22T09:20:00Z">
                                <w:rPr>
                                  <w:rFonts w:ascii="Consolas" w:hAnsi="Consolas" w:cs="Consolas"/>
                                  <w:color w:val="000000"/>
                                  <w:sz w:val="19"/>
                                  <w:szCs w:val="19"/>
                                  <w:highlight w:val="white"/>
                                </w:rPr>
                              </w:rPrChange>
                            </w:rPr>
                            <w:t>:</w:t>
                          </w:r>
                        </w:ins>
                      </w:p>
                      <w:p w:rsidR="00E156F7" w:rsidRPr="00BD305E" w:rsidRDefault="00E156F7" w:rsidP="00E156F7">
                        <w:pPr>
                          <w:autoSpaceDE w:val="0"/>
                          <w:autoSpaceDN w:val="0"/>
                          <w:adjustRightInd w:val="0"/>
                          <w:spacing w:before="0" w:after="0" w:line="240" w:lineRule="auto"/>
                          <w:rPr>
                            <w:ins w:id="489" w:author="Philips" w:date="2015-05-22T09:13:00Z"/>
                            <w:rFonts w:ascii="Consolas" w:hAnsi="Consolas" w:cs="Consolas"/>
                            <w:color w:val="000000"/>
                            <w:sz w:val="18"/>
                            <w:szCs w:val="18"/>
                            <w:highlight w:val="white"/>
                            <w:rPrChange w:id="490" w:author="Philips" w:date="2015-05-22T09:20:00Z">
                              <w:rPr>
                                <w:ins w:id="491" w:author="Philips" w:date="2015-05-22T09:13:00Z"/>
                                <w:rFonts w:ascii="Consolas" w:hAnsi="Consolas" w:cs="Consolas"/>
                                <w:color w:val="000000"/>
                                <w:sz w:val="19"/>
                                <w:szCs w:val="19"/>
                                <w:highlight w:val="white"/>
                              </w:rPr>
                            </w:rPrChange>
                          </w:rPr>
                        </w:pPr>
                        <w:ins w:id="492" w:author="Philips" w:date="2015-05-22T09:13:00Z">
                          <w:r w:rsidRPr="00BD305E">
                            <w:rPr>
                              <w:rFonts w:ascii="Consolas" w:hAnsi="Consolas" w:cs="Consolas"/>
                              <w:color w:val="000000"/>
                              <w:sz w:val="18"/>
                              <w:szCs w:val="18"/>
                              <w:highlight w:val="white"/>
                              <w:rPrChange w:id="493" w:author="Philips" w:date="2015-05-22T09:20: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494" w:author="Philips" w:date="2015-05-22T09:20:00Z">
                                <w:rPr>
                                  <w:rFonts w:ascii="Consolas" w:hAnsi="Consolas" w:cs="Consolas"/>
                                  <w:color w:val="0000FF"/>
                                  <w:sz w:val="19"/>
                                  <w:szCs w:val="19"/>
                                  <w:highlight w:val="white"/>
                                </w:rPr>
                              </w:rPrChange>
                            </w:rPr>
                            <w:t>static</w:t>
                          </w:r>
                          <w:proofErr w:type="gramEnd"/>
                          <w:r w:rsidRPr="00BD305E">
                            <w:rPr>
                              <w:rFonts w:ascii="Consolas" w:hAnsi="Consolas" w:cs="Consolas"/>
                              <w:color w:val="000000"/>
                              <w:sz w:val="18"/>
                              <w:szCs w:val="18"/>
                              <w:highlight w:val="white"/>
                              <w:rPrChange w:id="495" w:author="Philips" w:date="2015-05-22T09:20: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FF"/>
                              <w:sz w:val="18"/>
                              <w:szCs w:val="18"/>
                              <w:highlight w:val="white"/>
                              <w:rPrChange w:id="496" w:author="Philips" w:date="2015-05-22T09:20:00Z">
                                <w:rPr>
                                  <w:rFonts w:ascii="Consolas" w:hAnsi="Consolas" w:cs="Consolas"/>
                                  <w:color w:val="0000FF"/>
                                  <w:sz w:val="19"/>
                                  <w:szCs w:val="19"/>
                                  <w:highlight w:val="white"/>
                                </w:rPr>
                              </w:rPrChange>
                            </w:rPr>
                            <w:t>const</w:t>
                          </w:r>
                          <w:proofErr w:type="spellEnd"/>
                          <w:r w:rsidRPr="00BD305E">
                            <w:rPr>
                              <w:rFonts w:ascii="Consolas" w:hAnsi="Consolas" w:cs="Consolas"/>
                              <w:color w:val="000000"/>
                              <w:sz w:val="18"/>
                              <w:szCs w:val="18"/>
                              <w:highlight w:val="white"/>
                              <w:rPrChange w:id="497" w:author="Philips" w:date="2015-05-22T09:20:00Z">
                                <w:rPr>
                                  <w:rFonts w:ascii="Consolas" w:hAnsi="Consolas" w:cs="Consolas"/>
                                  <w:color w:val="000000"/>
                                  <w:sz w:val="19"/>
                                  <w:szCs w:val="19"/>
                                  <w:highlight w:val="white"/>
                                </w:rPr>
                              </w:rPrChange>
                            </w:rPr>
                            <w:t xml:space="preserve"> uint8_t constant = 8;</w:t>
                          </w:r>
                        </w:ins>
                      </w:p>
                      <w:p w:rsidR="00E156F7" w:rsidRPr="00BD305E" w:rsidRDefault="00E156F7" w:rsidP="00E156F7">
                        <w:pPr>
                          <w:autoSpaceDE w:val="0"/>
                          <w:autoSpaceDN w:val="0"/>
                          <w:adjustRightInd w:val="0"/>
                          <w:spacing w:before="0" w:after="0" w:line="240" w:lineRule="auto"/>
                          <w:rPr>
                            <w:ins w:id="498" w:author="Philips" w:date="2015-05-22T09:13:00Z"/>
                            <w:rFonts w:ascii="Consolas" w:hAnsi="Consolas" w:cs="Consolas"/>
                            <w:color w:val="000000"/>
                            <w:sz w:val="18"/>
                            <w:szCs w:val="18"/>
                            <w:highlight w:val="white"/>
                            <w:rPrChange w:id="499" w:author="Philips" w:date="2015-05-22T09:20:00Z">
                              <w:rPr>
                                <w:ins w:id="500" w:author="Philips" w:date="2015-05-22T09:13:00Z"/>
                                <w:rFonts w:ascii="Consolas" w:hAnsi="Consolas" w:cs="Consolas"/>
                                <w:color w:val="000000"/>
                                <w:sz w:val="19"/>
                                <w:szCs w:val="19"/>
                                <w:highlight w:val="white"/>
                              </w:rPr>
                            </w:rPrChange>
                          </w:rPr>
                        </w:pPr>
                      </w:p>
                      <w:p w:rsidR="00E156F7" w:rsidRPr="00BD305E" w:rsidRDefault="00E156F7" w:rsidP="00E156F7">
                        <w:pPr>
                          <w:autoSpaceDE w:val="0"/>
                          <w:autoSpaceDN w:val="0"/>
                          <w:adjustRightInd w:val="0"/>
                          <w:spacing w:before="0" w:after="0" w:line="240" w:lineRule="auto"/>
                          <w:rPr>
                            <w:ins w:id="501" w:author="Philips" w:date="2015-05-22T09:13:00Z"/>
                            <w:rFonts w:ascii="Consolas" w:hAnsi="Consolas" w:cs="Consolas"/>
                            <w:color w:val="000000"/>
                            <w:sz w:val="18"/>
                            <w:szCs w:val="18"/>
                            <w:highlight w:val="white"/>
                            <w:rPrChange w:id="502" w:author="Philips" w:date="2015-05-22T09:20:00Z">
                              <w:rPr>
                                <w:ins w:id="503" w:author="Philips" w:date="2015-05-22T09:13:00Z"/>
                                <w:rFonts w:ascii="Consolas" w:hAnsi="Consolas" w:cs="Consolas"/>
                                <w:color w:val="000000"/>
                                <w:sz w:val="19"/>
                                <w:szCs w:val="19"/>
                                <w:highlight w:val="white"/>
                              </w:rPr>
                            </w:rPrChange>
                          </w:rPr>
                        </w:pPr>
                        <w:ins w:id="504" w:author="Philips" w:date="2015-05-22T09:13:00Z">
                          <w:r w:rsidRPr="00BD305E">
                            <w:rPr>
                              <w:rFonts w:ascii="Consolas" w:hAnsi="Consolas" w:cs="Consolas"/>
                              <w:color w:val="000000"/>
                              <w:sz w:val="18"/>
                              <w:szCs w:val="18"/>
                              <w:highlight w:val="white"/>
                              <w:rPrChange w:id="505" w:author="Philips" w:date="2015-05-22T09:20:00Z">
                                <w:rPr>
                                  <w:rFonts w:ascii="Consolas" w:hAnsi="Consolas" w:cs="Consolas"/>
                                  <w:color w:val="000000"/>
                                  <w:sz w:val="19"/>
                                  <w:szCs w:val="19"/>
                                  <w:highlight w:val="white"/>
                                </w:rPr>
                              </w:rPrChange>
                            </w:rPr>
                            <w:t xml:space="preserve">        </w:t>
                          </w:r>
                          <w:proofErr w:type="spellStart"/>
                          <w:proofErr w:type="gramStart"/>
                          <w:r w:rsidRPr="00BD305E">
                            <w:rPr>
                              <w:rFonts w:ascii="Consolas" w:hAnsi="Consolas" w:cs="Consolas"/>
                              <w:color w:val="0000FF"/>
                              <w:sz w:val="18"/>
                              <w:szCs w:val="18"/>
                              <w:highlight w:val="white"/>
                              <w:rPrChange w:id="506" w:author="Philips" w:date="2015-05-22T09:20:00Z">
                                <w:rPr>
                                  <w:rFonts w:ascii="Consolas" w:hAnsi="Consolas" w:cs="Consolas"/>
                                  <w:color w:val="0000FF"/>
                                  <w:sz w:val="19"/>
                                  <w:szCs w:val="19"/>
                                  <w:highlight w:val="white"/>
                                </w:rPr>
                              </w:rPrChange>
                            </w:rPr>
                            <w:t>enum</w:t>
                          </w:r>
                          <w:proofErr w:type="spellEnd"/>
                          <w:proofErr w:type="gramEnd"/>
                          <w:r w:rsidRPr="00BD305E">
                            <w:rPr>
                              <w:rFonts w:ascii="Consolas" w:hAnsi="Consolas" w:cs="Consolas"/>
                              <w:color w:val="000000"/>
                              <w:sz w:val="18"/>
                              <w:szCs w:val="18"/>
                              <w:highlight w:val="white"/>
                              <w:rPrChange w:id="507" w:author="Philips" w:date="2015-05-22T09:20:00Z">
                                <w:rPr>
                                  <w:rFonts w:ascii="Consolas" w:hAnsi="Consolas" w:cs="Consolas"/>
                                  <w:color w:val="000000"/>
                                  <w:sz w:val="19"/>
                                  <w:szCs w:val="19"/>
                                  <w:highlight w:val="white"/>
                                </w:rPr>
                              </w:rPrChange>
                            </w:rPr>
                            <w:t xml:space="preserve"> </w:t>
                          </w:r>
                          <w:r w:rsidRPr="00BD305E">
                            <w:rPr>
                              <w:rFonts w:ascii="Consolas" w:hAnsi="Consolas" w:cs="Consolas"/>
                              <w:color w:val="0000FF"/>
                              <w:sz w:val="18"/>
                              <w:szCs w:val="18"/>
                              <w:highlight w:val="white"/>
                              <w:rPrChange w:id="508" w:author="Philips" w:date="2015-05-22T09:20:00Z">
                                <w:rPr>
                                  <w:rFonts w:ascii="Consolas" w:hAnsi="Consolas" w:cs="Consolas"/>
                                  <w:color w:val="0000FF"/>
                                  <w:sz w:val="19"/>
                                  <w:szCs w:val="19"/>
                                  <w:highlight w:val="white"/>
                                </w:rPr>
                              </w:rPrChange>
                            </w:rPr>
                            <w:t>class</w:t>
                          </w:r>
                          <w:r w:rsidRPr="00BD305E">
                            <w:rPr>
                              <w:rFonts w:ascii="Consolas" w:hAnsi="Consolas" w:cs="Consolas"/>
                              <w:color w:val="000000"/>
                              <w:sz w:val="18"/>
                              <w:szCs w:val="18"/>
                              <w:highlight w:val="white"/>
                              <w:rPrChange w:id="509" w:author="Philips" w:date="2015-05-22T09:20:00Z">
                                <w:rPr>
                                  <w:rFonts w:ascii="Consolas" w:hAnsi="Consolas" w:cs="Consolas"/>
                                  <w:color w:val="000000"/>
                                  <w:sz w:val="19"/>
                                  <w:szCs w:val="19"/>
                                  <w:highlight w:val="white"/>
                                </w:rPr>
                              </w:rPrChange>
                            </w:rPr>
                            <w:t xml:space="preserve"> State</w:t>
                          </w:r>
                        </w:ins>
                      </w:p>
                      <w:p w:rsidR="00E156F7" w:rsidRPr="00BD305E" w:rsidRDefault="00E156F7" w:rsidP="00E156F7">
                        <w:pPr>
                          <w:autoSpaceDE w:val="0"/>
                          <w:autoSpaceDN w:val="0"/>
                          <w:adjustRightInd w:val="0"/>
                          <w:spacing w:before="0" w:after="0" w:line="240" w:lineRule="auto"/>
                          <w:rPr>
                            <w:ins w:id="510" w:author="Philips" w:date="2015-05-22T09:13:00Z"/>
                            <w:rFonts w:ascii="Consolas" w:hAnsi="Consolas" w:cs="Consolas"/>
                            <w:color w:val="000000"/>
                            <w:sz w:val="18"/>
                            <w:szCs w:val="18"/>
                            <w:highlight w:val="white"/>
                            <w:rPrChange w:id="511" w:author="Philips" w:date="2015-05-22T09:20:00Z">
                              <w:rPr>
                                <w:ins w:id="512" w:author="Philips" w:date="2015-05-22T09:13:00Z"/>
                                <w:rFonts w:ascii="Consolas" w:hAnsi="Consolas" w:cs="Consolas"/>
                                <w:color w:val="000000"/>
                                <w:sz w:val="19"/>
                                <w:szCs w:val="19"/>
                                <w:highlight w:val="white"/>
                              </w:rPr>
                            </w:rPrChange>
                          </w:rPr>
                        </w:pPr>
                        <w:ins w:id="513" w:author="Philips" w:date="2015-05-22T09:13:00Z">
                          <w:r w:rsidRPr="00BD305E">
                            <w:rPr>
                              <w:rFonts w:ascii="Consolas" w:hAnsi="Consolas" w:cs="Consolas"/>
                              <w:color w:val="000000"/>
                              <w:sz w:val="18"/>
                              <w:szCs w:val="18"/>
                              <w:highlight w:val="white"/>
                              <w:rPrChange w:id="514" w:author="Philips" w:date="2015-05-22T09:20:00Z">
                                <w:rPr>
                                  <w:rFonts w:ascii="Consolas" w:hAnsi="Consolas" w:cs="Consolas"/>
                                  <w:color w:val="000000"/>
                                  <w:sz w:val="19"/>
                                  <w:szCs w:val="19"/>
                                  <w:highlight w:val="white"/>
                                </w:rPr>
                              </w:rPrChange>
                            </w:rPr>
                            <w:t xml:space="preserve">        {</w:t>
                          </w:r>
                        </w:ins>
                      </w:p>
                      <w:p w:rsidR="00E156F7" w:rsidRPr="00BD305E" w:rsidRDefault="00E156F7" w:rsidP="00E156F7">
                        <w:pPr>
                          <w:autoSpaceDE w:val="0"/>
                          <w:autoSpaceDN w:val="0"/>
                          <w:adjustRightInd w:val="0"/>
                          <w:spacing w:before="0" w:after="0" w:line="240" w:lineRule="auto"/>
                          <w:rPr>
                            <w:ins w:id="515" w:author="Philips" w:date="2015-05-22T09:13:00Z"/>
                            <w:rFonts w:ascii="Consolas" w:hAnsi="Consolas" w:cs="Consolas"/>
                            <w:color w:val="000000"/>
                            <w:sz w:val="18"/>
                            <w:szCs w:val="18"/>
                            <w:highlight w:val="white"/>
                            <w:rPrChange w:id="516" w:author="Philips" w:date="2015-05-22T09:20:00Z">
                              <w:rPr>
                                <w:ins w:id="517" w:author="Philips" w:date="2015-05-22T09:13:00Z"/>
                                <w:rFonts w:ascii="Consolas" w:hAnsi="Consolas" w:cs="Consolas"/>
                                <w:color w:val="000000"/>
                                <w:sz w:val="19"/>
                                <w:szCs w:val="19"/>
                                <w:highlight w:val="white"/>
                              </w:rPr>
                            </w:rPrChange>
                          </w:rPr>
                        </w:pPr>
                        <w:ins w:id="518" w:author="Philips" w:date="2015-05-22T09:13:00Z">
                          <w:r w:rsidRPr="00BD305E">
                            <w:rPr>
                              <w:rFonts w:ascii="Consolas" w:hAnsi="Consolas" w:cs="Consolas"/>
                              <w:color w:val="000000"/>
                              <w:sz w:val="18"/>
                              <w:szCs w:val="18"/>
                              <w:highlight w:val="white"/>
                              <w:rPrChange w:id="519" w:author="Philips" w:date="2015-05-22T09:20: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00"/>
                              <w:sz w:val="18"/>
                              <w:szCs w:val="18"/>
                              <w:highlight w:val="white"/>
                              <w:rPrChange w:id="520" w:author="Philips" w:date="2015-05-22T09:20:00Z">
                                <w:rPr>
                                  <w:rFonts w:ascii="Consolas" w:hAnsi="Consolas" w:cs="Consolas"/>
                                  <w:color w:val="000000"/>
                                  <w:sz w:val="19"/>
                                  <w:szCs w:val="19"/>
                                  <w:highlight w:val="white"/>
                                </w:rPr>
                              </w:rPrChange>
                            </w:rPr>
                            <w:t>initializing</w:t>
                          </w:r>
                          <w:proofErr w:type="gramEnd"/>
                          <w:r w:rsidRPr="00BD305E">
                            <w:rPr>
                              <w:rFonts w:ascii="Consolas" w:hAnsi="Consolas" w:cs="Consolas"/>
                              <w:color w:val="000000"/>
                              <w:sz w:val="18"/>
                              <w:szCs w:val="18"/>
                              <w:highlight w:val="white"/>
                              <w:rPrChange w:id="521" w:author="Philips" w:date="2015-05-22T09:20:00Z">
                                <w:rPr>
                                  <w:rFonts w:ascii="Consolas" w:hAnsi="Consolas" w:cs="Consolas"/>
                                  <w:color w:val="000000"/>
                                  <w:sz w:val="19"/>
                                  <w:szCs w:val="19"/>
                                  <w:highlight w:val="white"/>
                                </w:rPr>
                              </w:rPrChange>
                            </w:rPr>
                            <w:t>,</w:t>
                          </w:r>
                        </w:ins>
                      </w:p>
                      <w:p w:rsidR="00E156F7" w:rsidRPr="00BD305E" w:rsidRDefault="00E156F7" w:rsidP="00E156F7">
                        <w:pPr>
                          <w:autoSpaceDE w:val="0"/>
                          <w:autoSpaceDN w:val="0"/>
                          <w:adjustRightInd w:val="0"/>
                          <w:spacing w:before="0" w:after="0" w:line="240" w:lineRule="auto"/>
                          <w:rPr>
                            <w:ins w:id="522" w:author="Philips" w:date="2015-05-22T09:13:00Z"/>
                            <w:rFonts w:ascii="Consolas" w:hAnsi="Consolas" w:cs="Consolas"/>
                            <w:color w:val="000000"/>
                            <w:sz w:val="18"/>
                            <w:szCs w:val="18"/>
                            <w:highlight w:val="white"/>
                            <w:rPrChange w:id="523" w:author="Philips" w:date="2015-05-22T09:20:00Z">
                              <w:rPr>
                                <w:ins w:id="524" w:author="Philips" w:date="2015-05-22T09:13:00Z"/>
                                <w:rFonts w:ascii="Consolas" w:hAnsi="Consolas" w:cs="Consolas"/>
                                <w:color w:val="000000"/>
                                <w:sz w:val="19"/>
                                <w:szCs w:val="19"/>
                                <w:highlight w:val="white"/>
                              </w:rPr>
                            </w:rPrChange>
                          </w:rPr>
                        </w:pPr>
                        <w:ins w:id="525" w:author="Philips" w:date="2015-05-22T09:13:00Z">
                          <w:r w:rsidRPr="00BD305E">
                            <w:rPr>
                              <w:rFonts w:ascii="Consolas" w:hAnsi="Consolas" w:cs="Consolas"/>
                              <w:color w:val="000000"/>
                              <w:sz w:val="18"/>
                              <w:szCs w:val="18"/>
                              <w:highlight w:val="white"/>
                              <w:rPrChange w:id="526" w:author="Philips" w:date="2015-05-22T09:20: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00"/>
                              <w:sz w:val="18"/>
                              <w:szCs w:val="18"/>
                              <w:highlight w:val="white"/>
                              <w:rPrChange w:id="527" w:author="Philips" w:date="2015-05-22T09:20:00Z">
                                <w:rPr>
                                  <w:rFonts w:ascii="Consolas" w:hAnsi="Consolas" w:cs="Consolas"/>
                                  <w:color w:val="000000"/>
                                  <w:sz w:val="19"/>
                                  <w:szCs w:val="19"/>
                                  <w:highlight w:val="white"/>
                                </w:rPr>
                              </w:rPrChange>
                            </w:rPr>
                            <w:t>operational</w:t>
                          </w:r>
                          <w:proofErr w:type="gramEnd"/>
                        </w:ins>
                      </w:p>
                      <w:p w:rsidR="00E156F7" w:rsidRPr="00BD305E" w:rsidRDefault="00E156F7" w:rsidP="00E156F7">
                        <w:pPr>
                          <w:autoSpaceDE w:val="0"/>
                          <w:autoSpaceDN w:val="0"/>
                          <w:adjustRightInd w:val="0"/>
                          <w:spacing w:before="0" w:after="0" w:line="240" w:lineRule="auto"/>
                          <w:rPr>
                            <w:ins w:id="528" w:author="Philips" w:date="2015-05-22T09:13:00Z"/>
                            <w:rFonts w:ascii="Consolas" w:hAnsi="Consolas" w:cs="Consolas"/>
                            <w:color w:val="000000"/>
                            <w:sz w:val="18"/>
                            <w:szCs w:val="18"/>
                            <w:highlight w:val="white"/>
                            <w:rPrChange w:id="529" w:author="Philips" w:date="2015-05-22T09:20:00Z">
                              <w:rPr>
                                <w:ins w:id="530" w:author="Philips" w:date="2015-05-22T09:13:00Z"/>
                                <w:rFonts w:ascii="Consolas" w:hAnsi="Consolas" w:cs="Consolas"/>
                                <w:color w:val="000000"/>
                                <w:sz w:val="19"/>
                                <w:szCs w:val="19"/>
                                <w:highlight w:val="white"/>
                              </w:rPr>
                            </w:rPrChange>
                          </w:rPr>
                        </w:pPr>
                        <w:ins w:id="531" w:author="Philips" w:date="2015-05-22T09:13:00Z">
                          <w:r w:rsidRPr="00BD305E">
                            <w:rPr>
                              <w:rFonts w:ascii="Consolas" w:hAnsi="Consolas" w:cs="Consolas"/>
                              <w:color w:val="000000"/>
                              <w:sz w:val="18"/>
                              <w:szCs w:val="18"/>
                              <w:highlight w:val="white"/>
                              <w:rPrChange w:id="532" w:author="Philips" w:date="2015-05-22T09:20:00Z">
                                <w:rPr>
                                  <w:rFonts w:ascii="Consolas" w:hAnsi="Consolas" w:cs="Consolas"/>
                                  <w:color w:val="000000"/>
                                  <w:sz w:val="19"/>
                                  <w:szCs w:val="19"/>
                                  <w:highlight w:val="white"/>
                                </w:rPr>
                              </w:rPrChange>
                            </w:rPr>
                            <w:t xml:space="preserve">        };</w:t>
                          </w:r>
                        </w:ins>
                      </w:p>
                      <w:p w:rsidR="00E156F7" w:rsidRPr="00BD305E" w:rsidRDefault="00E156F7" w:rsidP="00E156F7">
                        <w:pPr>
                          <w:autoSpaceDE w:val="0"/>
                          <w:autoSpaceDN w:val="0"/>
                          <w:adjustRightInd w:val="0"/>
                          <w:spacing w:before="0" w:after="0" w:line="240" w:lineRule="auto"/>
                          <w:rPr>
                            <w:ins w:id="533" w:author="Philips" w:date="2015-05-22T09:13:00Z"/>
                            <w:rFonts w:ascii="Consolas" w:hAnsi="Consolas" w:cs="Consolas"/>
                            <w:color w:val="000000"/>
                            <w:sz w:val="18"/>
                            <w:szCs w:val="18"/>
                            <w:highlight w:val="white"/>
                            <w:rPrChange w:id="534" w:author="Philips" w:date="2015-05-22T09:20:00Z">
                              <w:rPr>
                                <w:ins w:id="535" w:author="Philips" w:date="2015-05-22T09:13:00Z"/>
                                <w:rFonts w:ascii="Consolas" w:hAnsi="Consolas" w:cs="Consolas"/>
                                <w:color w:val="000000"/>
                                <w:sz w:val="19"/>
                                <w:szCs w:val="19"/>
                                <w:highlight w:val="white"/>
                              </w:rPr>
                            </w:rPrChange>
                          </w:rPr>
                        </w:pPr>
                      </w:p>
                      <w:p w:rsidR="00E156F7" w:rsidRPr="00BD305E" w:rsidRDefault="00E156F7" w:rsidP="00E156F7">
                        <w:pPr>
                          <w:autoSpaceDE w:val="0"/>
                          <w:autoSpaceDN w:val="0"/>
                          <w:adjustRightInd w:val="0"/>
                          <w:spacing w:before="0" w:after="0" w:line="240" w:lineRule="auto"/>
                          <w:rPr>
                            <w:ins w:id="536" w:author="Philips" w:date="2015-05-22T09:13:00Z"/>
                            <w:rFonts w:ascii="Consolas" w:hAnsi="Consolas" w:cs="Consolas"/>
                            <w:color w:val="000000"/>
                            <w:sz w:val="18"/>
                            <w:szCs w:val="18"/>
                            <w:highlight w:val="white"/>
                            <w:rPrChange w:id="537" w:author="Philips" w:date="2015-05-22T09:20:00Z">
                              <w:rPr>
                                <w:ins w:id="538" w:author="Philips" w:date="2015-05-22T09:13:00Z"/>
                                <w:rFonts w:ascii="Consolas" w:hAnsi="Consolas" w:cs="Consolas"/>
                                <w:color w:val="000000"/>
                                <w:sz w:val="19"/>
                                <w:szCs w:val="19"/>
                                <w:highlight w:val="white"/>
                              </w:rPr>
                            </w:rPrChange>
                          </w:rPr>
                        </w:pPr>
                        <w:ins w:id="539" w:author="Philips" w:date="2015-05-22T09:13:00Z">
                          <w:r w:rsidRPr="00BD305E">
                            <w:rPr>
                              <w:rFonts w:ascii="Consolas" w:hAnsi="Consolas" w:cs="Consolas"/>
                              <w:color w:val="000000"/>
                              <w:sz w:val="18"/>
                              <w:szCs w:val="18"/>
                              <w:highlight w:val="white"/>
                              <w:rPrChange w:id="540" w:author="Philips" w:date="2015-05-22T09:20:00Z">
                                <w:rPr>
                                  <w:rFonts w:ascii="Consolas" w:hAnsi="Consolas" w:cs="Consolas"/>
                                  <w:color w:val="000000"/>
                                  <w:sz w:val="19"/>
                                  <w:szCs w:val="19"/>
                                  <w:highlight w:val="white"/>
                                </w:rPr>
                              </w:rPrChange>
                            </w:rPr>
                            <w:t xml:space="preserve">        </w:t>
                          </w:r>
                          <w:proofErr w:type="spellStart"/>
                          <w:proofErr w:type="gramStart"/>
                          <w:r w:rsidRPr="00BD305E">
                            <w:rPr>
                              <w:rFonts w:ascii="Consolas" w:hAnsi="Consolas" w:cs="Consolas"/>
                              <w:color w:val="000000"/>
                              <w:sz w:val="18"/>
                              <w:szCs w:val="18"/>
                              <w:highlight w:val="white"/>
                              <w:rPrChange w:id="541" w:author="Philips" w:date="2015-05-22T09:20:00Z">
                                <w:rPr>
                                  <w:rFonts w:ascii="Consolas" w:hAnsi="Consolas" w:cs="Consolas"/>
                                  <w:color w:val="000000"/>
                                  <w:sz w:val="19"/>
                                  <w:szCs w:val="19"/>
                                  <w:highlight w:val="white"/>
                                </w:rPr>
                              </w:rPrChange>
                            </w:rPr>
                            <w:t>CheatSheetExample</w:t>
                          </w:r>
                          <w:proofErr w:type="spellEnd"/>
                          <w:r w:rsidRPr="00BD305E">
                            <w:rPr>
                              <w:rFonts w:ascii="Consolas" w:hAnsi="Consolas" w:cs="Consolas"/>
                              <w:color w:val="000000"/>
                              <w:sz w:val="18"/>
                              <w:szCs w:val="18"/>
                              <w:highlight w:val="white"/>
                              <w:rPrChange w:id="542" w:author="Philips" w:date="2015-05-22T09:20:00Z">
                                <w:rPr>
                                  <w:rFonts w:ascii="Consolas" w:hAnsi="Consolas" w:cs="Consolas"/>
                                  <w:color w:val="000000"/>
                                  <w:sz w:val="19"/>
                                  <w:szCs w:val="19"/>
                                  <w:highlight w:val="white"/>
                                </w:rPr>
                              </w:rPrChange>
                            </w:rPr>
                            <w:t>(</w:t>
                          </w:r>
                          <w:proofErr w:type="gramEnd"/>
                          <w:r w:rsidRPr="00BD305E">
                            <w:rPr>
                              <w:rFonts w:ascii="Consolas" w:hAnsi="Consolas" w:cs="Consolas"/>
                              <w:color w:val="000000"/>
                              <w:sz w:val="18"/>
                              <w:szCs w:val="18"/>
                              <w:highlight w:val="white"/>
                              <w:rPrChange w:id="543" w:author="Philips" w:date="2015-05-22T09:20:00Z">
                                <w:rPr>
                                  <w:rFonts w:ascii="Consolas" w:hAnsi="Consolas" w:cs="Consolas"/>
                                  <w:color w:val="000000"/>
                                  <w:sz w:val="19"/>
                                  <w:szCs w:val="19"/>
                                  <w:highlight w:val="white"/>
                                </w:rPr>
                              </w:rPrChange>
                            </w:rPr>
                            <w:t>uint8_t identifier);</w:t>
                          </w:r>
                        </w:ins>
                      </w:p>
                      <w:p w:rsidR="00E156F7" w:rsidRPr="00BD305E" w:rsidRDefault="00E156F7" w:rsidP="00E156F7">
                        <w:pPr>
                          <w:autoSpaceDE w:val="0"/>
                          <w:autoSpaceDN w:val="0"/>
                          <w:adjustRightInd w:val="0"/>
                          <w:spacing w:before="0" w:after="0" w:line="240" w:lineRule="auto"/>
                          <w:rPr>
                            <w:ins w:id="544" w:author="Philips" w:date="2015-05-22T09:13:00Z"/>
                            <w:rFonts w:ascii="Consolas" w:hAnsi="Consolas" w:cs="Consolas"/>
                            <w:color w:val="000000"/>
                            <w:sz w:val="18"/>
                            <w:szCs w:val="18"/>
                            <w:highlight w:val="white"/>
                            <w:rPrChange w:id="545" w:author="Philips" w:date="2015-05-22T09:20:00Z">
                              <w:rPr>
                                <w:ins w:id="546" w:author="Philips" w:date="2015-05-22T09:13:00Z"/>
                                <w:rFonts w:ascii="Consolas" w:hAnsi="Consolas" w:cs="Consolas"/>
                                <w:color w:val="000000"/>
                                <w:sz w:val="19"/>
                                <w:szCs w:val="19"/>
                                <w:highlight w:val="white"/>
                              </w:rPr>
                            </w:rPrChange>
                          </w:rPr>
                        </w:pPr>
                      </w:p>
                      <w:p w:rsidR="00E156F7" w:rsidRPr="00BD305E" w:rsidRDefault="00E156F7" w:rsidP="00E156F7">
                        <w:pPr>
                          <w:autoSpaceDE w:val="0"/>
                          <w:autoSpaceDN w:val="0"/>
                          <w:adjustRightInd w:val="0"/>
                          <w:spacing w:before="0" w:after="0" w:line="240" w:lineRule="auto"/>
                          <w:rPr>
                            <w:ins w:id="547" w:author="Philips" w:date="2015-05-22T09:13:00Z"/>
                            <w:rFonts w:ascii="Consolas" w:hAnsi="Consolas" w:cs="Consolas"/>
                            <w:color w:val="000000"/>
                            <w:sz w:val="18"/>
                            <w:szCs w:val="18"/>
                            <w:highlight w:val="white"/>
                            <w:rPrChange w:id="548" w:author="Philips" w:date="2015-05-22T09:20:00Z">
                              <w:rPr>
                                <w:ins w:id="549" w:author="Philips" w:date="2015-05-22T09:13:00Z"/>
                                <w:rFonts w:ascii="Consolas" w:hAnsi="Consolas" w:cs="Consolas"/>
                                <w:color w:val="000000"/>
                                <w:sz w:val="19"/>
                                <w:szCs w:val="19"/>
                                <w:highlight w:val="white"/>
                              </w:rPr>
                            </w:rPrChange>
                          </w:rPr>
                        </w:pPr>
                        <w:ins w:id="550" w:author="Philips" w:date="2015-05-22T09:13:00Z">
                          <w:r w:rsidRPr="00BD305E">
                            <w:rPr>
                              <w:rFonts w:ascii="Consolas" w:hAnsi="Consolas" w:cs="Consolas"/>
                              <w:color w:val="000000"/>
                              <w:sz w:val="18"/>
                              <w:szCs w:val="18"/>
                              <w:highlight w:val="white"/>
                              <w:rPrChange w:id="551" w:author="Philips" w:date="2015-05-22T09:20: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552" w:author="Philips" w:date="2015-05-22T09:20:00Z">
                                <w:rPr>
                                  <w:rFonts w:ascii="Consolas" w:hAnsi="Consolas" w:cs="Consolas"/>
                                  <w:color w:val="0000FF"/>
                                  <w:sz w:val="19"/>
                                  <w:szCs w:val="19"/>
                                  <w:highlight w:val="white"/>
                                </w:rPr>
                              </w:rPrChange>
                            </w:rPr>
                            <w:t>void</w:t>
                          </w:r>
                          <w:proofErr w:type="gramEnd"/>
                          <w:r w:rsidRPr="00BD305E">
                            <w:rPr>
                              <w:rFonts w:ascii="Consolas" w:hAnsi="Consolas" w:cs="Consolas"/>
                              <w:color w:val="000000"/>
                              <w:sz w:val="18"/>
                              <w:szCs w:val="18"/>
                              <w:highlight w:val="white"/>
                              <w:rPrChange w:id="553" w:author="Philips" w:date="2015-05-22T09:20:00Z">
                                <w:rPr>
                                  <w:rFonts w:ascii="Consolas" w:hAnsi="Consolas" w:cs="Consolas"/>
                                  <w:color w:val="000000"/>
                                  <w:sz w:val="19"/>
                                  <w:szCs w:val="19"/>
                                  <w:highlight w:val="white"/>
                                </w:rPr>
                              </w:rPrChange>
                            </w:rPr>
                            <w:t xml:space="preserve"> Operate();</w:t>
                          </w:r>
                        </w:ins>
                      </w:p>
                      <w:p w:rsidR="00E156F7" w:rsidRPr="00BD305E" w:rsidRDefault="00E156F7" w:rsidP="00E156F7">
                        <w:pPr>
                          <w:autoSpaceDE w:val="0"/>
                          <w:autoSpaceDN w:val="0"/>
                          <w:adjustRightInd w:val="0"/>
                          <w:spacing w:before="0" w:after="0" w:line="240" w:lineRule="auto"/>
                          <w:rPr>
                            <w:ins w:id="554" w:author="Philips" w:date="2015-05-22T09:13:00Z"/>
                            <w:rFonts w:ascii="Consolas" w:hAnsi="Consolas" w:cs="Consolas"/>
                            <w:color w:val="000000"/>
                            <w:sz w:val="18"/>
                            <w:szCs w:val="18"/>
                            <w:highlight w:val="white"/>
                            <w:rPrChange w:id="555" w:author="Philips" w:date="2015-05-22T09:20:00Z">
                              <w:rPr>
                                <w:ins w:id="556" w:author="Philips" w:date="2015-05-22T09:13:00Z"/>
                                <w:rFonts w:ascii="Consolas" w:hAnsi="Consolas" w:cs="Consolas"/>
                                <w:color w:val="000000"/>
                                <w:sz w:val="19"/>
                                <w:szCs w:val="19"/>
                                <w:highlight w:val="white"/>
                              </w:rPr>
                            </w:rPrChange>
                          </w:rPr>
                        </w:pPr>
                        <w:ins w:id="557" w:author="Philips" w:date="2015-05-22T09:13:00Z">
                          <w:r w:rsidRPr="00BD305E">
                            <w:rPr>
                              <w:rFonts w:ascii="Consolas" w:hAnsi="Consolas" w:cs="Consolas"/>
                              <w:color w:val="000000"/>
                              <w:sz w:val="18"/>
                              <w:szCs w:val="18"/>
                              <w:highlight w:val="white"/>
                              <w:rPrChange w:id="558" w:author="Philips" w:date="2015-05-22T09:20: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559" w:author="Philips" w:date="2015-05-22T09:20:00Z">
                                <w:rPr>
                                  <w:rFonts w:ascii="Consolas" w:hAnsi="Consolas" w:cs="Consolas"/>
                                  <w:color w:val="0000FF"/>
                                  <w:sz w:val="19"/>
                                  <w:szCs w:val="19"/>
                                  <w:highlight w:val="white"/>
                                </w:rPr>
                              </w:rPrChange>
                            </w:rPr>
                            <w:t>void</w:t>
                          </w:r>
                          <w:proofErr w:type="gramEnd"/>
                          <w:r w:rsidRPr="00BD305E">
                            <w:rPr>
                              <w:rFonts w:ascii="Consolas" w:hAnsi="Consolas" w:cs="Consolas"/>
                              <w:color w:val="000000"/>
                              <w:sz w:val="18"/>
                              <w:szCs w:val="18"/>
                              <w:highlight w:val="white"/>
                              <w:rPrChange w:id="560" w:author="Philips" w:date="2015-05-22T09:20: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00"/>
                              <w:sz w:val="18"/>
                              <w:szCs w:val="18"/>
                              <w:highlight w:val="white"/>
                              <w:rPrChange w:id="561" w:author="Philips" w:date="2015-05-22T09:20:00Z">
                                <w:rPr>
                                  <w:rFonts w:ascii="Consolas" w:hAnsi="Consolas" w:cs="Consolas"/>
                                  <w:color w:val="000000"/>
                                  <w:sz w:val="19"/>
                                  <w:szCs w:val="19"/>
                                  <w:highlight w:val="white"/>
                                </w:rPr>
                              </w:rPrChange>
                            </w:rPr>
                            <w:t>OperateOnSomethingElse</w:t>
                          </w:r>
                          <w:proofErr w:type="spellEnd"/>
                          <w:r w:rsidRPr="00BD305E">
                            <w:rPr>
                              <w:rFonts w:ascii="Consolas" w:hAnsi="Consolas" w:cs="Consolas"/>
                              <w:color w:val="000000"/>
                              <w:sz w:val="18"/>
                              <w:szCs w:val="18"/>
                              <w:highlight w:val="white"/>
                              <w:rPrChange w:id="562" w:author="Philips" w:date="2015-05-22T09:20:00Z">
                                <w:rPr>
                                  <w:rFonts w:ascii="Consolas" w:hAnsi="Consolas" w:cs="Consolas"/>
                                  <w:color w:val="000000"/>
                                  <w:sz w:val="19"/>
                                  <w:szCs w:val="19"/>
                                  <w:highlight w:val="white"/>
                                </w:rPr>
                              </w:rPrChange>
                            </w:rPr>
                            <w:t>();</w:t>
                          </w:r>
                        </w:ins>
                      </w:p>
                      <w:p w:rsidR="00E156F7" w:rsidRPr="00BD305E" w:rsidRDefault="00E156F7" w:rsidP="00E156F7">
                        <w:pPr>
                          <w:autoSpaceDE w:val="0"/>
                          <w:autoSpaceDN w:val="0"/>
                          <w:adjustRightInd w:val="0"/>
                          <w:spacing w:before="0" w:after="0" w:line="240" w:lineRule="auto"/>
                          <w:rPr>
                            <w:ins w:id="563" w:author="Philips" w:date="2015-05-22T09:13:00Z"/>
                            <w:rFonts w:ascii="Consolas" w:hAnsi="Consolas" w:cs="Consolas"/>
                            <w:color w:val="000000"/>
                            <w:sz w:val="18"/>
                            <w:szCs w:val="18"/>
                            <w:highlight w:val="white"/>
                            <w:rPrChange w:id="564" w:author="Philips" w:date="2015-05-22T09:20:00Z">
                              <w:rPr>
                                <w:ins w:id="565" w:author="Philips" w:date="2015-05-22T09:13:00Z"/>
                                <w:rFonts w:ascii="Consolas" w:hAnsi="Consolas" w:cs="Consolas"/>
                                <w:color w:val="000000"/>
                                <w:sz w:val="19"/>
                                <w:szCs w:val="19"/>
                                <w:highlight w:val="white"/>
                              </w:rPr>
                            </w:rPrChange>
                          </w:rPr>
                        </w:pPr>
                        <w:ins w:id="566" w:author="Philips" w:date="2015-05-22T09:13:00Z">
                          <w:r w:rsidRPr="00BD305E">
                            <w:rPr>
                              <w:rFonts w:ascii="Consolas" w:hAnsi="Consolas" w:cs="Consolas"/>
                              <w:color w:val="000000"/>
                              <w:sz w:val="18"/>
                              <w:szCs w:val="18"/>
                              <w:highlight w:val="white"/>
                              <w:rPrChange w:id="567" w:author="Philips" w:date="2015-05-22T09:20: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00"/>
                              <w:sz w:val="18"/>
                              <w:szCs w:val="18"/>
                              <w:highlight w:val="white"/>
                              <w:rPrChange w:id="568" w:author="Philips" w:date="2015-05-22T09:20:00Z">
                                <w:rPr>
                                  <w:rFonts w:ascii="Consolas" w:hAnsi="Consolas" w:cs="Consolas"/>
                                  <w:color w:val="000000"/>
                                  <w:sz w:val="19"/>
                                  <w:szCs w:val="19"/>
                                  <w:highlight w:val="white"/>
                                </w:rPr>
                              </w:rPrChange>
                            </w:rPr>
                            <w:t>uint16_t</w:t>
                          </w:r>
                          <w:proofErr w:type="gramEnd"/>
                          <w:r w:rsidRPr="00BD305E">
                            <w:rPr>
                              <w:rFonts w:ascii="Consolas" w:hAnsi="Consolas" w:cs="Consolas"/>
                              <w:color w:val="000000"/>
                              <w:sz w:val="18"/>
                              <w:szCs w:val="18"/>
                              <w:highlight w:val="white"/>
                              <w:rPrChange w:id="569" w:author="Philips" w:date="2015-05-22T09:20: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00"/>
                              <w:sz w:val="18"/>
                              <w:szCs w:val="18"/>
                              <w:highlight w:val="white"/>
                              <w:rPrChange w:id="570" w:author="Philips" w:date="2015-05-22T09:20:00Z">
                                <w:rPr>
                                  <w:rFonts w:ascii="Consolas" w:hAnsi="Consolas" w:cs="Consolas"/>
                                  <w:color w:val="000000"/>
                                  <w:sz w:val="19"/>
                                  <w:szCs w:val="19"/>
                                  <w:highlight w:val="white"/>
                                </w:rPr>
                              </w:rPrChange>
                            </w:rPr>
                            <w:t>NumberOfOperationsDone</w:t>
                          </w:r>
                          <w:proofErr w:type="spellEnd"/>
                          <w:r w:rsidRPr="00BD305E">
                            <w:rPr>
                              <w:rFonts w:ascii="Consolas" w:hAnsi="Consolas" w:cs="Consolas"/>
                              <w:color w:val="000000"/>
                              <w:sz w:val="18"/>
                              <w:szCs w:val="18"/>
                              <w:highlight w:val="white"/>
                              <w:rPrChange w:id="571" w:author="Philips" w:date="2015-05-22T09:20: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FF"/>
                              <w:sz w:val="18"/>
                              <w:szCs w:val="18"/>
                              <w:highlight w:val="white"/>
                              <w:rPrChange w:id="572" w:author="Philips" w:date="2015-05-22T09:20:00Z">
                                <w:rPr>
                                  <w:rFonts w:ascii="Consolas" w:hAnsi="Consolas" w:cs="Consolas"/>
                                  <w:color w:val="0000FF"/>
                                  <w:sz w:val="19"/>
                                  <w:szCs w:val="19"/>
                                  <w:highlight w:val="white"/>
                                </w:rPr>
                              </w:rPrChange>
                            </w:rPr>
                            <w:t>const</w:t>
                          </w:r>
                          <w:proofErr w:type="spellEnd"/>
                          <w:r w:rsidRPr="00BD305E">
                            <w:rPr>
                              <w:rFonts w:ascii="Consolas" w:hAnsi="Consolas" w:cs="Consolas"/>
                              <w:color w:val="000000"/>
                              <w:sz w:val="18"/>
                              <w:szCs w:val="18"/>
                              <w:highlight w:val="white"/>
                              <w:rPrChange w:id="573" w:author="Philips" w:date="2015-05-22T09:20:00Z">
                                <w:rPr>
                                  <w:rFonts w:ascii="Consolas" w:hAnsi="Consolas" w:cs="Consolas"/>
                                  <w:color w:val="000000"/>
                                  <w:sz w:val="19"/>
                                  <w:szCs w:val="19"/>
                                  <w:highlight w:val="white"/>
                                </w:rPr>
                              </w:rPrChange>
                            </w:rPr>
                            <w:t>;</w:t>
                          </w:r>
                        </w:ins>
                      </w:p>
                      <w:p w:rsidR="00E156F7" w:rsidRPr="00BD305E" w:rsidRDefault="00E156F7" w:rsidP="00E156F7">
                        <w:pPr>
                          <w:autoSpaceDE w:val="0"/>
                          <w:autoSpaceDN w:val="0"/>
                          <w:adjustRightInd w:val="0"/>
                          <w:spacing w:before="0" w:after="0" w:line="240" w:lineRule="auto"/>
                          <w:rPr>
                            <w:ins w:id="574" w:author="Philips" w:date="2015-05-22T09:13:00Z"/>
                            <w:rFonts w:ascii="Consolas" w:hAnsi="Consolas" w:cs="Consolas"/>
                            <w:color w:val="000000"/>
                            <w:sz w:val="18"/>
                            <w:szCs w:val="18"/>
                            <w:highlight w:val="white"/>
                            <w:rPrChange w:id="575" w:author="Philips" w:date="2015-05-22T09:20:00Z">
                              <w:rPr>
                                <w:ins w:id="576" w:author="Philips" w:date="2015-05-22T09:13:00Z"/>
                                <w:rFonts w:ascii="Consolas" w:hAnsi="Consolas" w:cs="Consolas"/>
                                <w:color w:val="000000"/>
                                <w:sz w:val="19"/>
                                <w:szCs w:val="19"/>
                                <w:highlight w:val="white"/>
                              </w:rPr>
                            </w:rPrChange>
                          </w:rPr>
                        </w:pPr>
                      </w:p>
                      <w:p w:rsidR="00E156F7" w:rsidRPr="00BD305E" w:rsidRDefault="00E156F7" w:rsidP="00E156F7">
                        <w:pPr>
                          <w:autoSpaceDE w:val="0"/>
                          <w:autoSpaceDN w:val="0"/>
                          <w:adjustRightInd w:val="0"/>
                          <w:spacing w:before="0" w:after="0" w:line="240" w:lineRule="auto"/>
                          <w:rPr>
                            <w:ins w:id="577" w:author="Philips" w:date="2015-05-22T09:13:00Z"/>
                            <w:rFonts w:ascii="Consolas" w:hAnsi="Consolas" w:cs="Consolas"/>
                            <w:color w:val="000000"/>
                            <w:sz w:val="18"/>
                            <w:szCs w:val="18"/>
                            <w:highlight w:val="white"/>
                            <w:rPrChange w:id="578" w:author="Philips" w:date="2015-05-22T09:20:00Z">
                              <w:rPr>
                                <w:ins w:id="579" w:author="Philips" w:date="2015-05-22T09:13:00Z"/>
                                <w:rFonts w:ascii="Consolas" w:hAnsi="Consolas" w:cs="Consolas"/>
                                <w:color w:val="000000"/>
                                <w:sz w:val="19"/>
                                <w:szCs w:val="19"/>
                                <w:highlight w:val="white"/>
                              </w:rPr>
                            </w:rPrChange>
                          </w:rPr>
                        </w:pPr>
                        <w:ins w:id="580" w:author="Philips" w:date="2015-05-22T09:13:00Z">
                          <w:r w:rsidRPr="00BD305E">
                            <w:rPr>
                              <w:rFonts w:ascii="Consolas" w:hAnsi="Consolas" w:cs="Consolas"/>
                              <w:color w:val="000000"/>
                              <w:sz w:val="18"/>
                              <w:szCs w:val="18"/>
                              <w:highlight w:val="white"/>
                              <w:rPrChange w:id="581" w:author="Philips" w:date="2015-05-22T09:20: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582" w:author="Philips" w:date="2015-05-22T09:20:00Z">
                                <w:rPr>
                                  <w:rFonts w:ascii="Consolas" w:hAnsi="Consolas" w:cs="Consolas"/>
                                  <w:color w:val="0000FF"/>
                                  <w:sz w:val="19"/>
                                  <w:szCs w:val="19"/>
                                  <w:highlight w:val="white"/>
                                </w:rPr>
                              </w:rPrChange>
                            </w:rPr>
                            <w:t>template</w:t>
                          </w:r>
                          <w:r w:rsidRPr="00BD305E">
                            <w:rPr>
                              <w:rFonts w:ascii="Consolas" w:hAnsi="Consolas" w:cs="Consolas"/>
                              <w:color w:val="000000"/>
                              <w:sz w:val="18"/>
                              <w:szCs w:val="18"/>
                              <w:highlight w:val="white"/>
                              <w:rPrChange w:id="583" w:author="Philips" w:date="2015-05-22T09:20:00Z">
                                <w:rPr>
                                  <w:rFonts w:ascii="Consolas" w:hAnsi="Consolas" w:cs="Consolas"/>
                                  <w:color w:val="000000"/>
                                  <w:sz w:val="19"/>
                                  <w:szCs w:val="19"/>
                                  <w:highlight w:val="white"/>
                                </w:rPr>
                              </w:rPrChange>
                            </w:rPr>
                            <w:t>&lt;</w:t>
                          </w:r>
                          <w:proofErr w:type="gramEnd"/>
                          <w:r w:rsidRPr="00BD305E">
                            <w:rPr>
                              <w:rFonts w:ascii="Consolas" w:hAnsi="Consolas" w:cs="Consolas"/>
                              <w:color w:val="0000FF"/>
                              <w:sz w:val="18"/>
                              <w:szCs w:val="18"/>
                              <w:highlight w:val="white"/>
                              <w:rPrChange w:id="584" w:author="Philips" w:date="2015-05-22T09:20:00Z">
                                <w:rPr>
                                  <w:rFonts w:ascii="Consolas" w:hAnsi="Consolas" w:cs="Consolas"/>
                                  <w:color w:val="0000FF"/>
                                  <w:sz w:val="19"/>
                                  <w:szCs w:val="19"/>
                                  <w:highlight w:val="white"/>
                                </w:rPr>
                              </w:rPrChange>
                            </w:rPr>
                            <w:t>class</w:t>
                          </w:r>
                          <w:r w:rsidRPr="00BD305E">
                            <w:rPr>
                              <w:rFonts w:ascii="Consolas" w:hAnsi="Consolas" w:cs="Consolas"/>
                              <w:color w:val="000000"/>
                              <w:sz w:val="18"/>
                              <w:szCs w:val="18"/>
                              <w:highlight w:val="white"/>
                              <w:rPrChange w:id="585" w:author="Philips" w:date="2015-05-22T09:20:00Z">
                                <w:rPr>
                                  <w:rFonts w:ascii="Consolas" w:hAnsi="Consolas" w:cs="Consolas"/>
                                  <w:color w:val="000000"/>
                                  <w:sz w:val="19"/>
                                  <w:szCs w:val="19"/>
                                  <w:highlight w:val="white"/>
                                </w:rPr>
                              </w:rPrChange>
                            </w:rPr>
                            <w:t xml:space="preserve"> T&gt;</w:t>
                          </w:r>
                        </w:ins>
                      </w:p>
                      <w:p w:rsidR="00E156F7" w:rsidRPr="00BD305E" w:rsidRDefault="00E156F7" w:rsidP="00E156F7">
                        <w:pPr>
                          <w:autoSpaceDE w:val="0"/>
                          <w:autoSpaceDN w:val="0"/>
                          <w:adjustRightInd w:val="0"/>
                          <w:spacing w:before="0" w:after="0" w:line="240" w:lineRule="auto"/>
                          <w:rPr>
                            <w:ins w:id="586" w:author="Philips" w:date="2015-05-22T09:13:00Z"/>
                            <w:rFonts w:ascii="Consolas" w:hAnsi="Consolas" w:cs="Consolas"/>
                            <w:color w:val="000000"/>
                            <w:sz w:val="18"/>
                            <w:szCs w:val="18"/>
                            <w:highlight w:val="white"/>
                            <w:rPrChange w:id="587" w:author="Philips" w:date="2015-05-22T09:20:00Z">
                              <w:rPr>
                                <w:ins w:id="588" w:author="Philips" w:date="2015-05-22T09:13:00Z"/>
                                <w:rFonts w:ascii="Consolas" w:hAnsi="Consolas" w:cs="Consolas"/>
                                <w:color w:val="000000"/>
                                <w:sz w:val="19"/>
                                <w:szCs w:val="19"/>
                                <w:highlight w:val="white"/>
                              </w:rPr>
                            </w:rPrChange>
                          </w:rPr>
                        </w:pPr>
                        <w:ins w:id="589" w:author="Philips" w:date="2015-05-22T09:13:00Z">
                          <w:r w:rsidRPr="00BD305E">
                            <w:rPr>
                              <w:rFonts w:ascii="Consolas" w:hAnsi="Consolas" w:cs="Consolas"/>
                              <w:color w:val="000000"/>
                              <w:sz w:val="18"/>
                              <w:szCs w:val="18"/>
                              <w:highlight w:val="white"/>
                              <w:rPrChange w:id="590" w:author="Philips" w:date="2015-05-22T09:20: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591" w:author="Philips" w:date="2015-05-22T09:20:00Z">
                                <w:rPr>
                                  <w:rFonts w:ascii="Consolas" w:hAnsi="Consolas" w:cs="Consolas"/>
                                  <w:color w:val="0000FF"/>
                                  <w:sz w:val="19"/>
                                  <w:szCs w:val="19"/>
                                  <w:highlight w:val="white"/>
                                </w:rPr>
                              </w:rPrChange>
                            </w:rPr>
                            <w:t>void</w:t>
                          </w:r>
                          <w:proofErr w:type="gramEnd"/>
                          <w:r w:rsidRPr="00BD305E">
                            <w:rPr>
                              <w:rFonts w:ascii="Consolas" w:hAnsi="Consolas" w:cs="Consolas"/>
                              <w:color w:val="000000"/>
                              <w:sz w:val="18"/>
                              <w:szCs w:val="18"/>
                              <w:highlight w:val="white"/>
                              <w:rPrChange w:id="592" w:author="Philips" w:date="2015-05-22T09:20: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00"/>
                              <w:sz w:val="18"/>
                              <w:szCs w:val="18"/>
                              <w:highlight w:val="white"/>
                              <w:rPrChange w:id="593" w:author="Philips" w:date="2015-05-22T09:20:00Z">
                                <w:rPr>
                                  <w:rFonts w:ascii="Consolas" w:hAnsi="Consolas" w:cs="Consolas"/>
                                  <w:color w:val="000000"/>
                                  <w:sz w:val="19"/>
                                  <w:szCs w:val="19"/>
                                  <w:highlight w:val="white"/>
                                </w:rPr>
                              </w:rPrChange>
                            </w:rPr>
                            <w:t>OperateOnType</w:t>
                          </w:r>
                          <w:proofErr w:type="spellEnd"/>
                          <w:r w:rsidRPr="00BD305E">
                            <w:rPr>
                              <w:rFonts w:ascii="Consolas" w:hAnsi="Consolas" w:cs="Consolas"/>
                              <w:color w:val="000000"/>
                              <w:sz w:val="18"/>
                              <w:szCs w:val="18"/>
                              <w:highlight w:val="white"/>
                              <w:rPrChange w:id="594" w:author="Philips" w:date="2015-05-22T09:20:00Z">
                                <w:rPr>
                                  <w:rFonts w:ascii="Consolas" w:hAnsi="Consolas" w:cs="Consolas"/>
                                  <w:color w:val="000000"/>
                                  <w:sz w:val="19"/>
                                  <w:szCs w:val="19"/>
                                  <w:highlight w:val="white"/>
                                </w:rPr>
                              </w:rPrChange>
                            </w:rPr>
                            <w:t>();</w:t>
                          </w:r>
                        </w:ins>
                      </w:p>
                      <w:p w:rsidR="00E156F7" w:rsidRPr="00BD305E" w:rsidRDefault="00E156F7" w:rsidP="00E156F7">
                        <w:pPr>
                          <w:autoSpaceDE w:val="0"/>
                          <w:autoSpaceDN w:val="0"/>
                          <w:adjustRightInd w:val="0"/>
                          <w:spacing w:before="0" w:after="0" w:line="240" w:lineRule="auto"/>
                          <w:rPr>
                            <w:ins w:id="595" w:author="Philips" w:date="2015-05-22T09:13:00Z"/>
                            <w:rFonts w:ascii="Consolas" w:hAnsi="Consolas" w:cs="Consolas"/>
                            <w:color w:val="000000"/>
                            <w:sz w:val="18"/>
                            <w:szCs w:val="18"/>
                            <w:highlight w:val="white"/>
                            <w:rPrChange w:id="596" w:author="Philips" w:date="2015-05-22T09:20:00Z">
                              <w:rPr>
                                <w:ins w:id="597" w:author="Philips" w:date="2015-05-22T09:13:00Z"/>
                                <w:rFonts w:ascii="Consolas" w:hAnsi="Consolas" w:cs="Consolas"/>
                                <w:color w:val="000000"/>
                                <w:sz w:val="19"/>
                                <w:szCs w:val="19"/>
                                <w:highlight w:val="white"/>
                              </w:rPr>
                            </w:rPrChange>
                          </w:rPr>
                        </w:pPr>
                      </w:p>
                      <w:p w:rsidR="00E156F7" w:rsidRPr="00BD305E" w:rsidRDefault="00E156F7" w:rsidP="00E156F7">
                        <w:pPr>
                          <w:autoSpaceDE w:val="0"/>
                          <w:autoSpaceDN w:val="0"/>
                          <w:adjustRightInd w:val="0"/>
                          <w:spacing w:before="0" w:after="0" w:line="240" w:lineRule="auto"/>
                          <w:rPr>
                            <w:ins w:id="598" w:author="Philips" w:date="2015-05-22T09:13:00Z"/>
                            <w:rFonts w:ascii="Consolas" w:hAnsi="Consolas" w:cs="Consolas"/>
                            <w:color w:val="000000"/>
                            <w:sz w:val="18"/>
                            <w:szCs w:val="18"/>
                            <w:highlight w:val="white"/>
                            <w:rPrChange w:id="599" w:author="Philips" w:date="2015-05-22T09:20:00Z">
                              <w:rPr>
                                <w:ins w:id="600" w:author="Philips" w:date="2015-05-22T09:13:00Z"/>
                                <w:rFonts w:ascii="Consolas" w:hAnsi="Consolas" w:cs="Consolas"/>
                                <w:color w:val="000000"/>
                                <w:sz w:val="19"/>
                                <w:szCs w:val="19"/>
                                <w:highlight w:val="white"/>
                              </w:rPr>
                            </w:rPrChange>
                          </w:rPr>
                        </w:pPr>
                        <w:ins w:id="601" w:author="Philips" w:date="2015-05-22T09:13:00Z">
                          <w:r w:rsidRPr="00BD305E">
                            <w:rPr>
                              <w:rFonts w:ascii="Consolas" w:hAnsi="Consolas" w:cs="Consolas"/>
                              <w:color w:val="000000"/>
                              <w:sz w:val="18"/>
                              <w:szCs w:val="18"/>
                              <w:highlight w:val="white"/>
                              <w:rPrChange w:id="602" w:author="Philips" w:date="2015-05-22T09:20: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603" w:author="Philips" w:date="2015-05-22T09:20:00Z">
                                <w:rPr>
                                  <w:rFonts w:ascii="Consolas" w:hAnsi="Consolas" w:cs="Consolas"/>
                                  <w:color w:val="0000FF"/>
                                  <w:sz w:val="19"/>
                                  <w:szCs w:val="19"/>
                                  <w:highlight w:val="white"/>
                                </w:rPr>
                              </w:rPrChange>
                            </w:rPr>
                            <w:t>void</w:t>
                          </w:r>
                          <w:proofErr w:type="gramEnd"/>
                          <w:r w:rsidRPr="00BD305E">
                            <w:rPr>
                              <w:rFonts w:ascii="Consolas" w:hAnsi="Consolas" w:cs="Consolas"/>
                              <w:color w:val="000000"/>
                              <w:sz w:val="18"/>
                              <w:szCs w:val="18"/>
                              <w:highlight w:val="white"/>
                              <w:rPrChange w:id="604" w:author="Philips" w:date="2015-05-22T09:20:00Z">
                                <w:rPr>
                                  <w:rFonts w:ascii="Consolas" w:hAnsi="Consolas" w:cs="Consolas"/>
                                  <w:color w:val="000000"/>
                                  <w:sz w:val="19"/>
                                  <w:szCs w:val="19"/>
                                  <w:highlight w:val="white"/>
                                </w:rPr>
                              </w:rPrChange>
                            </w:rPr>
                            <w:t xml:space="preserve"> </w:t>
                          </w:r>
                          <w:r w:rsidRPr="00BD305E">
                            <w:rPr>
                              <w:rFonts w:ascii="Consolas" w:hAnsi="Consolas" w:cs="Consolas"/>
                              <w:color w:val="0000FF"/>
                              <w:sz w:val="18"/>
                              <w:szCs w:val="18"/>
                              <w:highlight w:val="white"/>
                              <w:rPrChange w:id="605" w:author="Philips" w:date="2015-05-22T09:20:00Z">
                                <w:rPr>
                                  <w:rFonts w:ascii="Consolas" w:hAnsi="Consolas" w:cs="Consolas"/>
                                  <w:color w:val="0000FF"/>
                                  <w:sz w:val="19"/>
                                  <w:szCs w:val="19"/>
                                  <w:highlight w:val="white"/>
                                </w:rPr>
                              </w:rPrChange>
                            </w:rPr>
                            <w:t>operator</w:t>
                          </w:r>
                          <w:r w:rsidRPr="00BD305E">
                            <w:rPr>
                              <w:rFonts w:ascii="Consolas" w:hAnsi="Consolas" w:cs="Consolas"/>
                              <w:color w:val="000000"/>
                              <w:sz w:val="18"/>
                              <w:szCs w:val="18"/>
                              <w:highlight w:val="white"/>
                              <w:rPrChange w:id="606" w:author="Philips" w:date="2015-05-22T09:20:00Z">
                                <w:rPr>
                                  <w:rFonts w:ascii="Consolas" w:hAnsi="Consolas" w:cs="Consolas"/>
                                  <w:color w:val="000000"/>
                                  <w:sz w:val="19"/>
                                  <w:szCs w:val="19"/>
                                  <w:highlight w:val="white"/>
                                </w:rPr>
                              </w:rPrChange>
                            </w:rPr>
                            <w:t>==(</w:t>
                          </w:r>
                          <w:proofErr w:type="spellStart"/>
                          <w:r w:rsidRPr="00BD305E">
                            <w:rPr>
                              <w:rFonts w:ascii="Consolas" w:hAnsi="Consolas" w:cs="Consolas"/>
                              <w:color w:val="0000FF"/>
                              <w:sz w:val="18"/>
                              <w:szCs w:val="18"/>
                              <w:highlight w:val="white"/>
                              <w:rPrChange w:id="607" w:author="Philips" w:date="2015-05-22T09:20:00Z">
                                <w:rPr>
                                  <w:rFonts w:ascii="Consolas" w:hAnsi="Consolas" w:cs="Consolas"/>
                                  <w:color w:val="0000FF"/>
                                  <w:sz w:val="19"/>
                                  <w:szCs w:val="19"/>
                                  <w:highlight w:val="white"/>
                                </w:rPr>
                              </w:rPrChange>
                            </w:rPr>
                            <w:t>const</w:t>
                          </w:r>
                          <w:proofErr w:type="spellEnd"/>
                          <w:r w:rsidRPr="00BD305E">
                            <w:rPr>
                              <w:rFonts w:ascii="Consolas" w:hAnsi="Consolas" w:cs="Consolas"/>
                              <w:color w:val="000000"/>
                              <w:sz w:val="18"/>
                              <w:szCs w:val="18"/>
                              <w:highlight w:val="white"/>
                              <w:rPrChange w:id="608" w:author="Philips" w:date="2015-05-22T09:20: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00"/>
                              <w:sz w:val="18"/>
                              <w:szCs w:val="18"/>
                              <w:highlight w:val="white"/>
                              <w:rPrChange w:id="609" w:author="Philips" w:date="2015-05-22T09:20:00Z">
                                <w:rPr>
                                  <w:rFonts w:ascii="Consolas" w:hAnsi="Consolas" w:cs="Consolas"/>
                                  <w:color w:val="000000"/>
                                  <w:sz w:val="19"/>
                                  <w:szCs w:val="19"/>
                                  <w:highlight w:val="white"/>
                                </w:rPr>
                              </w:rPrChange>
                            </w:rPr>
                            <w:t>CheatSheetExample</w:t>
                          </w:r>
                          <w:proofErr w:type="spellEnd"/>
                          <w:r w:rsidRPr="00BD305E">
                            <w:rPr>
                              <w:rFonts w:ascii="Consolas" w:hAnsi="Consolas" w:cs="Consolas"/>
                              <w:color w:val="000000"/>
                              <w:sz w:val="18"/>
                              <w:szCs w:val="18"/>
                              <w:highlight w:val="white"/>
                              <w:rPrChange w:id="610" w:author="Philips" w:date="2015-05-22T09:20:00Z">
                                <w:rPr>
                                  <w:rFonts w:ascii="Consolas" w:hAnsi="Consolas" w:cs="Consolas"/>
                                  <w:color w:val="000000"/>
                                  <w:sz w:val="19"/>
                                  <w:szCs w:val="19"/>
                                  <w:highlight w:val="white"/>
                                </w:rPr>
                              </w:rPrChange>
                            </w:rPr>
                            <w:t>&amp; other);</w:t>
                          </w:r>
                        </w:ins>
                      </w:p>
                      <w:p w:rsidR="00E156F7" w:rsidRPr="00BD305E" w:rsidRDefault="00E156F7" w:rsidP="00E156F7">
                        <w:pPr>
                          <w:autoSpaceDE w:val="0"/>
                          <w:autoSpaceDN w:val="0"/>
                          <w:adjustRightInd w:val="0"/>
                          <w:spacing w:before="0" w:after="0" w:line="240" w:lineRule="auto"/>
                          <w:rPr>
                            <w:ins w:id="611" w:author="Philips" w:date="2015-05-22T09:13:00Z"/>
                            <w:rFonts w:ascii="Consolas" w:hAnsi="Consolas" w:cs="Consolas"/>
                            <w:color w:val="000000"/>
                            <w:sz w:val="18"/>
                            <w:szCs w:val="18"/>
                            <w:highlight w:val="white"/>
                            <w:rPrChange w:id="612" w:author="Philips" w:date="2015-05-22T09:20:00Z">
                              <w:rPr>
                                <w:ins w:id="613" w:author="Philips" w:date="2015-05-22T09:13:00Z"/>
                                <w:rFonts w:ascii="Consolas" w:hAnsi="Consolas" w:cs="Consolas"/>
                                <w:color w:val="000000"/>
                                <w:sz w:val="19"/>
                                <w:szCs w:val="19"/>
                                <w:highlight w:val="white"/>
                              </w:rPr>
                            </w:rPrChange>
                          </w:rPr>
                        </w:pPr>
                      </w:p>
                      <w:p w:rsidR="00E156F7" w:rsidRPr="00BD305E" w:rsidRDefault="00E156F7" w:rsidP="00E156F7">
                        <w:pPr>
                          <w:autoSpaceDE w:val="0"/>
                          <w:autoSpaceDN w:val="0"/>
                          <w:adjustRightInd w:val="0"/>
                          <w:spacing w:before="0" w:after="0" w:line="240" w:lineRule="auto"/>
                          <w:rPr>
                            <w:ins w:id="614" w:author="Philips" w:date="2015-05-22T09:13:00Z"/>
                            <w:rFonts w:ascii="Consolas" w:hAnsi="Consolas" w:cs="Consolas"/>
                            <w:color w:val="000000"/>
                            <w:sz w:val="18"/>
                            <w:szCs w:val="18"/>
                            <w:highlight w:val="white"/>
                            <w:rPrChange w:id="615" w:author="Philips" w:date="2015-05-22T09:20:00Z">
                              <w:rPr>
                                <w:ins w:id="616" w:author="Philips" w:date="2015-05-22T09:13:00Z"/>
                                <w:rFonts w:ascii="Consolas" w:hAnsi="Consolas" w:cs="Consolas"/>
                                <w:color w:val="000000"/>
                                <w:sz w:val="19"/>
                                <w:szCs w:val="19"/>
                                <w:highlight w:val="white"/>
                              </w:rPr>
                            </w:rPrChange>
                          </w:rPr>
                        </w:pPr>
                        <w:ins w:id="617" w:author="Philips" w:date="2015-05-22T09:13:00Z">
                          <w:r w:rsidRPr="00BD305E">
                            <w:rPr>
                              <w:rFonts w:ascii="Consolas" w:hAnsi="Consolas" w:cs="Consolas"/>
                              <w:color w:val="000000"/>
                              <w:sz w:val="18"/>
                              <w:szCs w:val="18"/>
                              <w:highlight w:val="white"/>
                              <w:rPrChange w:id="618" w:author="Philips" w:date="2015-05-22T09:20: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619" w:author="Philips" w:date="2015-05-22T09:20:00Z">
                                <w:rPr>
                                  <w:rFonts w:ascii="Consolas" w:hAnsi="Consolas" w:cs="Consolas"/>
                                  <w:color w:val="0000FF"/>
                                  <w:sz w:val="19"/>
                                  <w:szCs w:val="19"/>
                                  <w:highlight w:val="white"/>
                                </w:rPr>
                              </w:rPrChange>
                            </w:rPr>
                            <w:t>private</w:t>
                          </w:r>
                          <w:proofErr w:type="gramEnd"/>
                          <w:r w:rsidRPr="00BD305E">
                            <w:rPr>
                              <w:rFonts w:ascii="Consolas" w:hAnsi="Consolas" w:cs="Consolas"/>
                              <w:color w:val="000000"/>
                              <w:sz w:val="18"/>
                              <w:szCs w:val="18"/>
                              <w:highlight w:val="white"/>
                              <w:rPrChange w:id="620" w:author="Philips" w:date="2015-05-22T09:20:00Z">
                                <w:rPr>
                                  <w:rFonts w:ascii="Consolas" w:hAnsi="Consolas" w:cs="Consolas"/>
                                  <w:color w:val="000000"/>
                                  <w:sz w:val="19"/>
                                  <w:szCs w:val="19"/>
                                  <w:highlight w:val="white"/>
                                </w:rPr>
                              </w:rPrChange>
                            </w:rPr>
                            <w:t>:</w:t>
                          </w:r>
                        </w:ins>
                      </w:p>
                      <w:p w:rsidR="00E156F7" w:rsidRPr="00BD305E" w:rsidRDefault="00E156F7" w:rsidP="00E156F7">
                        <w:pPr>
                          <w:autoSpaceDE w:val="0"/>
                          <w:autoSpaceDN w:val="0"/>
                          <w:adjustRightInd w:val="0"/>
                          <w:spacing w:before="0" w:after="0" w:line="240" w:lineRule="auto"/>
                          <w:rPr>
                            <w:ins w:id="621" w:author="Philips" w:date="2015-05-22T09:13:00Z"/>
                            <w:rFonts w:ascii="Consolas" w:hAnsi="Consolas" w:cs="Consolas"/>
                            <w:color w:val="000000"/>
                            <w:sz w:val="18"/>
                            <w:szCs w:val="18"/>
                            <w:highlight w:val="white"/>
                            <w:rPrChange w:id="622" w:author="Philips" w:date="2015-05-22T09:20:00Z">
                              <w:rPr>
                                <w:ins w:id="623" w:author="Philips" w:date="2015-05-22T09:13:00Z"/>
                                <w:rFonts w:ascii="Consolas" w:hAnsi="Consolas" w:cs="Consolas"/>
                                <w:color w:val="000000"/>
                                <w:sz w:val="19"/>
                                <w:szCs w:val="19"/>
                                <w:highlight w:val="white"/>
                              </w:rPr>
                            </w:rPrChange>
                          </w:rPr>
                        </w:pPr>
                        <w:ins w:id="624" w:author="Philips" w:date="2015-05-22T09:13:00Z">
                          <w:r w:rsidRPr="00BD305E">
                            <w:rPr>
                              <w:rFonts w:ascii="Consolas" w:hAnsi="Consolas" w:cs="Consolas"/>
                              <w:color w:val="000000"/>
                              <w:sz w:val="18"/>
                              <w:szCs w:val="18"/>
                              <w:highlight w:val="white"/>
                              <w:rPrChange w:id="625" w:author="Philips" w:date="2015-05-22T09:20: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00"/>
                              <w:sz w:val="18"/>
                              <w:szCs w:val="18"/>
                              <w:highlight w:val="white"/>
                              <w:rPrChange w:id="626" w:author="Philips" w:date="2015-05-22T09:20:00Z">
                                <w:rPr>
                                  <w:rFonts w:ascii="Consolas" w:hAnsi="Consolas" w:cs="Consolas"/>
                                  <w:color w:val="000000"/>
                                  <w:sz w:val="19"/>
                                  <w:szCs w:val="19"/>
                                  <w:highlight w:val="white"/>
                                </w:rPr>
                              </w:rPrChange>
                            </w:rPr>
                            <w:t>uint8_t</w:t>
                          </w:r>
                          <w:proofErr w:type="gramEnd"/>
                          <w:r w:rsidRPr="00BD305E">
                            <w:rPr>
                              <w:rFonts w:ascii="Consolas" w:hAnsi="Consolas" w:cs="Consolas"/>
                              <w:color w:val="000000"/>
                              <w:sz w:val="18"/>
                              <w:szCs w:val="18"/>
                              <w:highlight w:val="white"/>
                              <w:rPrChange w:id="627" w:author="Philips" w:date="2015-05-22T09:20:00Z">
                                <w:rPr>
                                  <w:rFonts w:ascii="Consolas" w:hAnsi="Consolas" w:cs="Consolas"/>
                                  <w:color w:val="000000"/>
                                  <w:sz w:val="19"/>
                                  <w:szCs w:val="19"/>
                                  <w:highlight w:val="white"/>
                                </w:rPr>
                              </w:rPrChange>
                            </w:rPr>
                            <w:t xml:space="preserve"> identifier;</w:t>
                          </w:r>
                        </w:ins>
                      </w:p>
                      <w:p w:rsidR="00E156F7" w:rsidRPr="00BD305E" w:rsidRDefault="00E156F7" w:rsidP="00E156F7">
                        <w:pPr>
                          <w:autoSpaceDE w:val="0"/>
                          <w:autoSpaceDN w:val="0"/>
                          <w:adjustRightInd w:val="0"/>
                          <w:spacing w:before="0" w:after="0" w:line="240" w:lineRule="auto"/>
                          <w:rPr>
                            <w:ins w:id="628" w:author="Philips" w:date="2015-05-22T09:13:00Z"/>
                            <w:rFonts w:ascii="Consolas" w:hAnsi="Consolas" w:cs="Consolas"/>
                            <w:color w:val="000000"/>
                            <w:sz w:val="18"/>
                            <w:szCs w:val="18"/>
                            <w:highlight w:val="white"/>
                            <w:rPrChange w:id="629" w:author="Philips" w:date="2015-05-22T09:20:00Z">
                              <w:rPr>
                                <w:ins w:id="630" w:author="Philips" w:date="2015-05-22T09:13:00Z"/>
                                <w:rFonts w:ascii="Consolas" w:hAnsi="Consolas" w:cs="Consolas"/>
                                <w:color w:val="000000"/>
                                <w:sz w:val="19"/>
                                <w:szCs w:val="19"/>
                                <w:highlight w:val="white"/>
                              </w:rPr>
                            </w:rPrChange>
                          </w:rPr>
                        </w:pPr>
                        <w:ins w:id="631" w:author="Philips" w:date="2015-05-22T09:13:00Z">
                          <w:r w:rsidRPr="00BD305E">
                            <w:rPr>
                              <w:rFonts w:ascii="Consolas" w:hAnsi="Consolas" w:cs="Consolas"/>
                              <w:color w:val="000000"/>
                              <w:sz w:val="18"/>
                              <w:szCs w:val="18"/>
                              <w:highlight w:val="white"/>
                              <w:rPrChange w:id="632" w:author="Philips" w:date="2015-05-22T09:20:00Z">
                                <w:rPr>
                                  <w:rFonts w:ascii="Consolas" w:hAnsi="Consolas" w:cs="Consolas"/>
                                  <w:color w:val="000000"/>
                                  <w:sz w:val="19"/>
                                  <w:szCs w:val="19"/>
                                  <w:highlight w:val="white"/>
                                </w:rPr>
                              </w:rPrChange>
                            </w:rPr>
                            <w:t xml:space="preserve">        State </w:t>
                          </w:r>
                          <w:proofErr w:type="spellStart"/>
                          <w:r w:rsidRPr="00BD305E">
                            <w:rPr>
                              <w:rFonts w:ascii="Consolas" w:hAnsi="Consolas" w:cs="Consolas"/>
                              <w:color w:val="000000"/>
                              <w:sz w:val="18"/>
                              <w:szCs w:val="18"/>
                              <w:highlight w:val="white"/>
                              <w:rPrChange w:id="633" w:author="Philips" w:date="2015-05-22T09:20:00Z">
                                <w:rPr>
                                  <w:rFonts w:ascii="Consolas" w:hAnsi="Consolas" w:cs="Consolas"/>
                                  <w:color w:val="000000"/>
                                  <w:sz w:val="19"/>
                                  <w:szCs w:val="19"/>
                                  <w:highlight w:val="white"/>
                                </w:rPr>
                              </w:rPrChange>
                            </w:rPr>
                            <w:t>state</w:t>
                          </w:r>
                          <w:proofErr w:type="spellEnd"/>
                          <w:r w:rsidRPr="00BD305E">
                            <w:rPr>
                              <w:rFonts w:ascii="Consolas" w:hAnsi="Consolas" w:cs="Consolas"/>
                              <w:color w:val="000000"/>
                              <w:sz w:val="18"/>
                              <w:szCs w:val="18"/>
                              <w:highlight w:val="white"/>
                              <w:rPrChange w:id="634" w:author="Philips" w:date="2015-05-22T09:20:00Z">
                                <w:rPr>
                                  <w:rFonts w:ascii="Consolas" w:hAnsi="Consolas" w:cs="Consolas"/>
                                  <w:color w:val="000000"/>
                                  <w:sz w:val="19"/>
                                  <w:szCs w:val="19"/>
                                  <w:highlight w:val="white"/>
                                </w:rPr>
                              </w:rPrChange>
                            </w:rPr>
                            <w:t>;</w:t>
                          </w:r>
                        </w:ins>
                      </w:p>
                      <w:p w:rsidR="00E156F7" w:rsidRPr="00BD305E" w:rsidRDefault="00E156F7" w:rsidP="00E156F7">
                        <w:pPr>
                          <w:autoSpaceDE w:val="0"/>
                          <w:autoSpaceDN w:val="0"/>
                          <w:adjustRightInd w:val="0"/>
                          <w:spacing w:before="0" w:after="0" w:line="240" w:lineRule="auto"/>
                          <w:rPr>
                            <w:ins w:id="635" w:author="Philips" w:date="2015-05-22T09:13:00Z"/>
                            <w:rFonts w:ascii="Consolas" w:hAnsi="Consolas" w:cs="Consolas"/>
                            <w:color w:val="000000"/>
                            <w:sz w:val="18"/>
                            <w:szCs w:val="18"/>
                            <w:highlight w:val="white"/>
                            <w:rPrChange w:id="636" w:author="Philips" w:date="2015-05-22T09:20:00Z">
                              <w:rPr>
                                <w:ins w:id="637" w:author="Philips" w:date="2015-05-22T09:13:00Z"/>
                                <w:rFonts w:ascii="Consolas" w:hAnsi="Consolas" w:cs="Consolas"/>
                                <w:color w:val="000000"/>
                                <w:sz w:val="19"/>
                                <w:szCs w:val="19"/>
                                <w:highlight w:val="white"/>
                              </w:rPr>
                            </w:rPrChange>
                          </w:rPr>
                        </w:pPr>
                        <w:ins w:id="638" w:author="Philips" w:date="2015-05-22T09:13:00Z">
                          <w:r w:rsidRPr="00BD305E">
                            <w:rPr>
                              <w:rFonts w:ascii="Consolas" w:hAnsi="Consolas" w:cs="Consolas"/>
                              <w:color w:val="000000"/>
                              <w:sz w:val="18"/>
                              <w:szCs w:val="18"/>
                              <w:highlight w:val="white"/>
                              <w:rPrChange w:id="639" w:author="Philips" w:date="2015-05-22T09:20: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00"/>
                              <w:sz w:val="18"/>
                              <w:szCs w:val="18"/>
                              <w:highlight w:val="white"/>
                              <w:rPrChange w:id="640" w:author="Philips" w:date="2015-05-22T09:20:00Z">
                                <w:rPr>
                                  <w:rFonts w:ascii="Consolas" w:hAnsi="Consolas" w:cs="Consolas"/>
                                  <w:color w:val="000000"/>
                                  <w:sz w:val="19"/>
                                  <w:szCs w:val="19"/>
                                  <w:highlight w:val="white"/>
                                </w:rPr>
                              </w:rPrChange>
                            </w:rPr>
                            <w:t>std</w:t>
                          </w:r>
                          <w:proofErr w:type="spellEnd"/>
                          <w:r w:rsidRPr="00BD305E">
                            <w:rPr>
                              <w:rFonts w:ascii="Consolas" w:hAnsi="Consolas" w:cs="Consolas"/>
                              <w:color w:val="000000"/>
                              <w:sz w:val="18"/>
                              <w:szCs w:val="18"/>
                              <w:highlight w:val="white"/>
                              <w:rPrChange w:id="641" w:author="Philips" w:date="2015-05-22T09:20:00Z">
                                <w:rPr>
                                  <w:rFonts w:ascii="Consolas" w:hAnsi="Consolas" w:cs="Consolas"/>
                                  <w:color w:val="000000"/>
                                  <w:sz w:val="19"/>
                                  <w:szCs w:val="19"/>
                                  <w:highlight w:val="white"/>
                                </w:rPr>
                              </w:rPrChange>
                            </w:rPr>
                            <w:t>::</w:t>
                          </w:r>
                          <w:r w:rsidRPr="00BD305E">
                            <w:rPr>
                              <w:rFonts w:ascii="Consolas" w:hAnsi="Consolas" w:cs="Consolas"/>
                              <w:color w:val="0000FF"/>
                              <w:sz w:val="18"/>
                              <w:szCs w:val="18"/>
                              <w:highlight w:val="white"/>
                              <w:rPrChange w:id="642" w:author="Philips" w:date="2015-05-22T09:20:00Z">
                                <w:rPr>
                                  <w:rFonts w:ascii="Consolas" w:hAnsi="Consolas" w:cs="Consolas"/>
                                  <w:color w:val="0000FF"/>
                                  <w:sz w:val="19"/>
                                  <w:szCs w:val="19"/>
                                  <w:highlight w:val="white"/>
                                </w:rPr>
                              </w:rPrChange>
                            </w:rPr>
                            <w:t>array</w:t>
                          </w:r>
                          <w:r w:rsidRPr="00BD305E">
                            <w:rPr>
                              <w:rFonts w:ascii="Consolas" w:hAnsi="Consolas" w:cs="Consolas"/>
                              <w:color w:val="000000"/>
                              <w:sz w:val="18"/>
                              <w:szCs w:val="18"/>
                              <w:highlight w:val="white"/>
                              <w:rPrChange w:id="643" w:author="Philips" w:date="2015-05-22T09:20:00Z">
                                <w:rPr>
                                  <w:rFonts w:ascii="Consolas" w:hAnsi="Consolas" w:cs="Consolas"/>
                                  <w:color w:val="000000"/>
                                  <w:sz w:val="19"/>
                                  <w:szCs w:val="19"/>
                                  <w:highlight w:val="white"/>
                                </w:rPr>
                              </w:rPrChange>
                            </w:rPr>
                            <w:t>&lt;uint8_t, 10&gt; data = {};</w:t>
                          </w:r>
                        </w:ins>
                      </w:p>
                      <w:p w:rsidR="00E156F7" w:rsidRPr="00BD305E" w:rsidRDefault="00E156F7" w:rsidP="00E156F7">
                        <w:pPr>
                          <w:autoSpaceDE w:val="0"/>
                          <w:autoSpaceDN w:val="0"/>
                          <w:adjustRightInd w:val="0"/>
                          <w:spacing w:before="0" w:after="0" w:line="240" w:lineRule="auto"/>
                          <w:rPr>
                            <w:ins w:id="644" w:author="Philips" w:date="2015-05-22T09:13:00Z"/>
                            <w:rFonts w:ascii="Consolas" w:hAnsi="Consolas" w:cs="Consolas"/>
                            <w:color w:val="000000"/>
                            <w:sz w:val="18"/>
                            <w:szCs w:val="18"/>
                            <w:highlight w:val="white"/>
                            <w:rPrChange w:id="645" w:author="Philips" w:date="2015-05-22T09:20:00Z">
                              <w:rPr>
                                <w:ins w:id="646" w:author="Philips" w:date="2015-05-22T09:13:00Z"/>
                                <w:rFonts w:ascii="Consolas" w:hAnsi="Consolas" w:cs="Consolas"/>
                                <w:color w:val="000000"/>
                                <w:sz w:val="19"/>
                                <w:szCs w:val="19"/>
                                <w:highlight w:val="white"/>
                              </w:rPr>
                            </w:rPrChange>
                          </w:rPr>
                        </w:pPr>
                        <w:ins w:id="647" w:author="Philips" w:date="2015-05-22T09:13:00Z">
                          <w:r w:rsidRPr="00BD305E">
                            <w:rPr>
                              <w:rFonts w:ascii="Consolas" w:hAnsi="Consolas" w:cs="Consolas"/>
                              <w:color w:val="000000"/>
                              <w:sz w:val="18"/>
                              <w:szCs w:val="18"/>
                              <w:highlight w:val="white"/>
                              <w:rPrChange w:id="648" w:author="Philips" w:date="2015-05-22T09:20:00Z">
                                <w:rPr>
                                  <w:rFonts w:ascii="Consolas" w:hAnsi="Consolas" w:cs="Consolas"/>
                                  <w:color w:val="000000"/>
                                  <w:sz w:val="19"/>
                                  <w:szCs w:val="19"/>
                                  <w:highlight w:val="white"/>
                                </w:rPr>
                              </w:rPrChange>
                            </w:rPr>
                            <w:t xml:space="preserve">        uint8_t* </w:t>
                          </w:r>
                          <w:proofErr w:type="spellStart"/>
                          <w:r w:rsidRPr="00BD305E">
                            <w:rPr>
                              <w:rFonts w:ascii="Consolas" w:hAnsi="Consolas" w:cs="Consolas"/>
                              <w:color w:val="000000"/>
                              <w:sz w:val="18"/>
                              <w:szCs w:val="18"/>
                              <w:highlight w:val="white"/>
                              <w:rPrChange w:id="649" w:author="Philips" w:date="2015-05-22T09:20:00Z">
                                <w:rPr>
                                  <w:rFonts w:ascii="Consolas" w:hAnsi="Consolas" w:cs="Consolas"/>
                                  <w:color w:val="000000"/>
                                  <w:sz w:val="19"/>
                                  <w:szCs w:val="19"/>
                                  <w:highlight w:val="white"/>
                                </w:rPr>
                              </w:rPrChange>
                            </w:rPr>
                            <w:t>otherData</w:t>
                          </w:r>
                          <w:proofErr w:type="spellEnd"/>
                          <w:r w:rsidRPr="00BD305E">
                            <w:rPr>
                              <w:rFonts w:ascii="Consolas" w:hAnsi="Consolas" w:cs="Consolas"/>
                              <w:color w:val="000000"/>
                              <w:sz w:val="18"/>
                              <w:szCs w:val="18"/>
                              <w:highlight w:val="white"/>
                              <w:rPrChange w:id="650" w:author="Philips" w:date="2015-05-22T09:20:00Z">
                                <w:rPr>
                                  <w:rFonts w:ascii="Consolas" w:hAnsi="Consolas" w:cs="Consolas"/>
                                  <w:color w:val="000000"/>
                                  <w:sz w:val="19"/>
                                  <w:szCs w:val="19"/>
                                  <w:highlight w:val="white"/>
                                </w:rPr>
                              </w:rPrChange>
                            </w:rPr>
                            <w:t xml:space="preserve"> = </w:t>
                          </w:r>
                          <w:proofErr w:type="spellStart"/>
                          <w:r w:rsidRPr="00BD305E">
                            <w:rPr>
                              <w:rFonts w:ascii="Consolas" w:hAnsi="Consolas" w:cs="Consolas"/>
                              <w:color w:val="0000FF"/>
                              <w:sz w:val="18"/>
                              <w:szCs w:val="18"/>
                              <w:highlight w:val="white"/>
                              <w:rPrChange w:id="651" w:author="Philips" w:date="2015-05-22T09:20:00Z">
                                <w:rPr>
                                  <w:rFonts w:ascii="Consolas" w:hAnsi="Consolas" w:cs="Consolas"/>
                                  <w:color w:val="0000FF"/>
                                  <w:sz w:val="19"/>
                                  <w:szCs w:val="19"/>
                                  <w:highlight w:val="white"/>
                                </w:rPr>
                              </w:rPrChange>
                            </w:rPr>
                            <w:t>nullptr</w:t>
                          </w:r>
                          <w:proofErr w:type="spellEnd"/>
                          <w:r w:rsidRPr="00BD305E">
                            <w:rPr>
                              <w:rFonts w:ascii="Consolas" w:hAnsi="Consolas" w:cs="Consolas"/>
                              <w:color w:val="000000"/>
                              <w:sz w:val="18"/>
                              <w:szCs w:val="18"/>
                              <w:highlight w:val="white"/>
                              <w:rPrChange w:id="652" w:author="Philips" w:date="2015-05-22T09:20:00Z">
                                <w:rPr>
                                  <w:rFonts w:ascii="Consolas" w:hAnsi="Consolas" w:cs="Consolas"/>
                                  <w:color w:val="000000"/>
                                  <w:sz w:val="19"/>
                                  <w:szCs w:val="19"/>
                                  <w:highlight w:val="white"/>
                                </w:rPr>
                              </w:rPrChange>
                            </w:rPr>
                            <w:t>;</w:t>
                          </w:r>
                        </w:ins>
                      </w:p>
                      <w:p w:rsidR="00E156F7" w:rsidRPr="00BD305E" w:rsidRDefault="00E156F7" w:rsidP="00E156F7">
                        <w:pPr>
                          <w:autoSpaceDE w:val="0"/>
                          <w:autoSpaceDN w:val="0"/>
                          <w:adjustRightInd w:val="0"/>
                          <w:spacing w:before="0" w:after="0" w:line="240" w:lineRule="auto"/>
                          <w:rPr>
                            <w:ins w:id="653" w:author="Philips" w:date="2015-05-22T09:13:00Z"/>
                            <w:rFonts w:ascii="Consolas" w:hAnsi="Consolas" w:cs="Consolas"/>
                            <w:color w:val="000000"/>
                            <w:sz w:val="18"/>
                            <w:szCs w:val="18"/>
                            <w:highlight w:val="white"/>
                            <w:rPrChange w:id="654" w:author="Philips" w:date="2015-05-22T09:20:00Z">
                              <w:rPr>
                                <w:ins w:id="655" w:author="Philips" w:date="2015-05-22T09:13:00Z"/>
                                <w:rFonts w:ascii="Consolas" w:hAnsi="Consolas" w:cs="Consolas"/>
                                <w:color w:val="000000"/>
                                <w:sz w:val="19"/>
                                <w:szCs w:val="19"/>
                                <w:highlight w:val="white"/>
                              </w:rPr>
                            </w:rPrChange>
                          </w:rPr>
                        </w:pPr>
                        <w:ins w:id="656" w:author="Philips" w:date="2015-05-22T09:13:00Z">
                          <w:r w:rsidRPr="00BD305E">
                            <w:rPr>
                              <w:rFonts w:ascii="Consolas" w:hAnsi="Consolas" w:cs="Consolas"/>
                              <w:color w:val="000000"/>
                              <w:sz w:val="18"/>
                              <w:szCs w:val="18"/>
                              <w:highlight w:val="white"/>
                              <w:rPrChange w:id="657" w:author="Philips" w:date="2015-05-22T09:20:00Z">
                                <w:rPr>
                                  <w:rFonts w:ascii="Consolas" w:hAnsi="Consolas" w:cs="Consolas"/>
                                  <w:color w:val="000000"/>
                                  <w:sz w:val="19"/>
                                  <w:szCs w:val="19"/>
                                  <w:highlight w:val="white"/>
                                </w:rPr>
                              </w:rPrChange>
                            </w:rPr>
                            <w:t xml:space="preserve">    };</w:t>
                          </w:r>
                        </w:ins>
                      </w:p>
                      <w:p w:rsidR="00E156F7" w:rsidRPr="00BD305E" w:rsidRDefault="00E156F7" w:rsidP="00E156F7">
                        <w:pPr>
                          <w:autoSpaceDE w:val="0"/>
                          <w:autoSpaceDN w:val="0"/>
                          <w:adjustRightInd w:val="0"/>
                          <w:spacing w:before="0" w:after="0" w:line="240" w:lineRule="auto"/>
                          <w:rPr>
                            <w:ins w:id="658" w:author="Philips" w:date="2015-05-22T09:13:00Z"/>
                            <w:rFonts w:ascii="Consolas" w:hAnsi="Consolas" w:cs="Consolas"/>
                            <w:color w:val="000000"/>
                            <w:sz w:val="18"/>
                            <w:szCs w:val="18"/>
                            <w:highlight w:val="white"/>
                            <w:rPrChange w:id="659" w:author="Philips" w:date="2015-05-22T09:20:00Z">
                              <w:rPr>
                                <w:ins w:id="660" w:author="Philips" w:date="2015-05-22T09:13:00Z"/>
                                <w:rFonts w:ascii="Consolas" w:hAnsi="Consolas" w:cs="Consolas"/>
                                <w:color w:val="000000"/>
                                <w:sz w:val="19"/>
                                <w:szCs w:val="19"/>
                                <w:highlight w:val="white"/>
                              </w:rPr>
                            </w:rPrChange>
                          </w:rPr>
                        </w:pPr>
                      </w:p>
                      <w:p w:rsidR="00E156F7" w:rsidRPr="00BD305E" w:rsidRDefault="00E156F7" w:rsidP="00E156F7">
                        <w:pPr>
                          <w:autoSpaceDE w:val="0"/>
                          <w:autoSpaceDN w:val="0"/>
                          <w:adjustRightInd w:val="0"/>
                          <w:spacing w:before="0" w:after="0" w:line="240" w:lineRule="auto"/>
                          <w:rPr>
                            <w:ins w:id="661" w:author="Philips" w:date="2015-05-22T09:13:00Z"/>
                            <w:rFonts w:ascii="Consolas" w:hAnsi="Consolas" w:cs="Consolas"/>
                            <w:color w:val="000000"/>
                            <w:sz w:val="18"/>
                            <w:szCs w:val="18"/>
                            <w:highlight w:val="white"/>
                            <w:rPrChange w:id="662" w:author="Philips" w:date="2015-05-22T09:20:00Z">
                              <w:rPr>
                                <w:ins w:id="663" w:author="Philips" w:date="2015-05-22T09:13:00Z"/>
                                <w:rFonts w:ascii="Consolas" w:hAnsi="Consolas" w:cs="Consolas"/>
                                <w:color w:val="000000"/>
                                <w:sz w:val="19"/>
                                <w:szCs w:val="19"/>
                                <w:highlight w:val="white"/>
                              </w:rPr>
                            </w:rPrChange>
                          </w:rPr>
                        </w:pPr>
                        <w:ins w:id="664" w:author="Philips" w:date="2015-05-22T09:13:00Z">
                          <w:r w:rsidRPr="00BD305E">
                            <w:rPr>
                              <w:rFonts w:ascii="Consolas" w:hAnsi="Consolas" w:cs="Consolas"/>
                              <w:color w:val="000000"/>
                              <w:sz w:val="18"/>
                              <w:szCs w:val="18"/>
                              <w:highlight w:val="white"/>
                              <w:rPrChange w:id="665" w:author="Philips" w:date="2015-05-22T09:20:00Z">
                                <w:rPr>
                                  <w:rFonts w:ascii="Consolas" w:hAnsi="Consolas" w:cs="Consolas"/>
                                  <w:color w:val="000000"/>
                                  <w:sz w:val="19"/>
                                  <w:szCs w:val="19"/>
                                  <w:highlight w:val="white"/>
                                </w:rPr>
                              </w:rPrChange>
                            </w:rPr>
                            <w:t xml:space="preserve">    </w:t>
                          </w:r>
                          <w:r w:rsidRPr="00BD305E">
                            <w:rPr>
                              <w:rFonts w:ascii="Consolas" w:hAnsi="Consolas" w:cs="Consolas"/>
                              <w:color w:val="008000"/>
                              <w:sz w:val="18"/>
                              <w:szCs w:val="18"/>
                              <w:highlight w:val="white"/>
                              <w:rPrChange w:id="666" w:author="Philips" w:date="2015-05-22T09:20:00Z">
                                <w:rPr>
                                  <w:rFonts w:ascii="Consolas" w:hAnsi="Consolas" w:cs="Consolas"/>
                                  <w:color w:val="008000"/>
                                  <w:sz w:val="19"/>
                                  <w:szCs w:val="19"/>
                                  <w:highlight w:val="white"/>
                                </w:rPr>
                              </w:rPrChange>
                            </w:rPr>
                            <w:t>////    Implementation    ////</w:t>
                          </w:r>
                        </w:ins>
                      </w:p>
                      <w:p w:rsidR="00E156F7" w:rsidRPr="00BD305E" w:rsidRDefault="00E156F7" w:rsidP="00E156F7">
                        <w:pPr>
                          <w:autoSpaceDE w:val="0"/>
                          <w:autoSpaceDN w:val="0"/>
                          <w:adjustRightInd w:val="0"/>
                          <w:spacing w:before="0" w:after="0" w:line="240" w:lineRule="auto"/>
                          <w:rPr>
                            <w:ins w:id="667" w:author="Philips" w:date="2015-05-22T09:13:00Z"/>
                            <w:rFonts w:ascii="Consolas" w:hAnsi="Consolas" w:cs="Consolas"/>
                            <w:color w:val="000000"/>
                            <w:sz w:val="18"/>
                            <w:szCs w:val="18"/>
                            <w:highlight w:val="white"/>
                            <w:rPrChange w:id="668" w:author="Philips" w:date="2015-05-22T09:20:00Z">
                              <w:rPr>
                                <w:ins w:id="669" w:author="Philips" w:date="2015-05-22T09:13:00Z"/>
                                <w:rFonts w:ascii="Consolas" w:hAnsi="Consolas" w:cs="Consolas"/>
                                <w:color w:val="000000"/>
                                <w:sz w:val="19"/>
                                <w:szCs w:val="19"/>
                                <w:highlight w:val="white"/>
                              </w:rPr>
                            </w:rPrChange>
                          </w:rPr>
                        </w:pPr>
                      </w:p>
                      <w:p w:rsidR="00E156F7" w:rsidRPr="00BD305E" w:rsidRDefault="00E156F7" w:rsidP="00E156F7">
                        <w:pPr>
                          <w:autoSpaceDE w:val="0"/>
                          <w:autoSpaceDN w:val="0"/>
                          <w:adjustRightInd w:val="0"/>
                          <w:spacing w:before="0" w:after="0" w:line="240" w:lineRule="auto"/>
                          <w:rPr>
                            <w:ins w:id="670" w:author="Philips" w:date="2015-05-22T09:13:00Z"/>
                            <w:rFonts w:ascii="Consolas" w:hAnsi="Consolas" w:cs="Consolas"/>
                            <w:color w:val="000000"/>
                            <w:sz w:val="18"/>
                            <w:szCs w:val="18"/>
                            <w:highlight w:val="white"/>
                            <w:rPrChange w:id="671" w:author="Philips" w:date="2015-05-22T09:20:00Z">
                              <w:rPr>
                                <w:ins w:id="672" w:author="Philips" w:date="2015-05-22T09:13:00Z"/>
                                <w:rFonts w:ascii="Consolas" w:hAnsi="Consolas" w:cs="Consolas"/>
                                <w:color w:val="000000"/>
                                <w:sz w:val="19"/>
                                <w:szCs w:val="19"/>
                                <w:highlight w:val="white"/>
                              </w:rPr>
                            </w:rPrChange>
                          </w:rPr>
                        </w:pPr>
                        <w:ins w:id="673" w:author="Philips" w:date="2015-05-22T09:13:00Z">
                          <w:r w:rsidRPr="00BD305E">
                            <w:rPr>
                              <w:rFonts w:ascii="Consolas" w:hAnsi="Consolas" w:cs="Consolas"/>
                              <w:color w:val="000000"/>
                              <w:sz w:val="18"/>
                              <w:szCs w:val="18"/>
                              <w:highlight w:val="white"/>
                              <w:rPrChange w:id="674" w:author="Philips" w:date="2015-05-22T09:20: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675" w:author="Philips" w:date="2015-05-22T09:20:00Z">
                                <w:rPr>
                                  <w:rFonts w:ascii="Consolas" w:hAnsi="Consolas" w:cs="Consolas"/>
                                  <w:color w:val="0000FF"/>
                                  <w:sz w:val="19"/>
                                  <w:szCs w:val="19"/>
                                  <w:highlight w:val="white"/>
                                </w:rPr>
                              </w:rPrChange>
                            </w:rPr>
                            <w:t>template</w:t>
                          </w:r>
                          <w:r w:rsidRPr="00BD305E">
                            <w:rPr>
                              <w:rFonts w:ascii="Consolas" w:hAnsi="Consolas" w:cs="Consolas"/>
                              <w:color w:val="000000"/>
                              <w:sz w:val="18"/>
                              <w:szCs w:val="18"/>
                              <w:highlight w:val="white"/>
                              <w:rPrChange w:id="676" w:author="Philips" w:date="2015-05-22T09:20:00Z">
                                <w:rPr>
                                  <w:rFonts w:ascii="Consolas" w:hAnsi="Consolas" w:cs="Consolas"/>
                                  <w:color w:val="000000"/>
                                  <w:sz w:val="19"/>
                                  <w:szCs w:val="19"/>
                                  <w:highlight w:val="white"/>
                                </w:rPr>
                              </w:rPrChange>
                            </w:rPr>
                            <w:t>&lt;</w:t>
                          </w:r>
                          <w:proofErr w:type="gramEnd"/>
                          <w:r w:rsidRPr="00BD305E">
                            <w:rPr>
                              <w:rFonts w:ascii="Consolas" w:hAnsi="Consolas" w:cs="Consolas"/>
                              <w:color w:val="0000FF"/>
                              <w:sz w:val="18"/>
                              <w:szCs w:val="18"/>
                              <w:highlight w:val="white"/>
                              <w:rPrChange w:id="677" w:author="Philips" w:date="2015-05-22T09:20:00Z">
                                <w:rPr>
                                  <w:rFonts w:ascii="Consolas" w:hAnsi="Consolas" w:cs="Consolas"/>
                                  <w:color w:val="0000FF"/>
                                  <w:sz w:val="19"/>
                                  <w:szCs w:val="19"/>
                                  <w:highlight w:val="white"/>
                                </w:rPr>
                              </w:rPrChange>
                            </w:rPr>
                            <w:t>class</w:t>
                          </w:r>
                          <w:r w:rsidRPr="00BD305E">
                            <w:rPr>
                              <w:rFonts w:ascii="Consolas" w:hAnsi="Consolas" w:cs="Consolas"/>
                              <w:color w:val="000000"/>
                              <w:sz w:val="18"/>
                              <w:szCs w:val="18"/>
                              <w:highlight w:val="white"/>
                              <w:rPrChange w:id="678" w:author="Philips" w:date="2015-05-22T09:20:00Z">
                                <w:rPr>
                                  <w:rFonts w:ascii="Consolas" w:hAnsi="Consolas" w:cs="Consolas"/>
                                  <w:color w:val="000000"/>
                                  <w:sz w:val="19"/>
                                  <w:szCs w:val="19"/>
                                  <w:highlight w:val="white"/>
                                </w:rPr>
                              </w:rPrChange>
                            </w:rPr>
                            <w:t xml:space="preserve"> T&gt;</w:t>
                          </w:r>
                        </w:ins>
                      </w:p>
                      <w:p w:rsidR="00E156F7" w:rsidRPr="00BD305E" w:rsidRDefault="00E156F7" w:rsidP="00E156F7">
                        <w:pPr>
                          <w:autoSpaceDE w:val="0"/>
                          <w:autoSpaceDN w:val="0"/>
                          <w:adjustRightInd w:val="0"/>
                          <w:spacing w:before="0" w:after="0" w:line="240" w:lineRule="auto"/>
                          <w:rPr>
                            <w:ins w:id="679" w:author="Philips" w:date="2015-05-22T09:13:00Z"/>
                            <w:rFonts w:ascii="Consolas" w:hAnsi="Consolas" w:cs="Consolas"/>
                            <w:color w:val="000000"/>
                            <w:sz w:val="18"/>
                            <w:szCs w:val="18"/>
                            <w:highlight w:val="white"/>
                            <w:rPrChange w:id="680" w:author="Philips" w:date="2015-05-22T09:20:00Z">
                              <w:rPr>
                                <w:ins w:id="681" w:author="Philips" w:date="2015-05-22T09:13:00Z"/>
                                <w:rFonts w:ascii="Consolas" w:hAnsi="Consolas" w:cs="Consolas"/>
                                <w:color w:val="000000"/>
                                <w:sz w:val="19"/>
                                <w:szCs w:val="19"/>
                                <w:highlight w:val="white"/>
                              </w:rPr>
                            </w:rPrChange>
                          </w:rPr>
                        </w:pPr>
                        <w:ins w:id="682" w:author="Philips" w:date="2015-05-22T09:13:00Z">
                          <w:r w:rsidRPr="00BD305E">
                            <w:rPr>
                              <w:rFonts w:ascii="Consolas" w:hAnsi="Consolas" w:cs="Consolas"/>
                              <w:color w:val="000000"/>
                              <w:sz w:val="18"/>
                              <w:szCs w:val="18"/>
                              <w:highlight w:val="white"/>
                              <w:rPrChange w:id="683" w:author="Philips" w:date="2015-05-22T09:20: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684" w:author="Philips" w:date="2015-05-22T09:20:00Z">
                                <w:rPr>
                                  <w:rFonts w:ascii="Consolas" w:hAnsi="Consolas" w:cs="Consolas"/>
                                  <w:color w:val="0000FF"/>
                                  <w:sz w:val="19"/>
                                  <w:szCs w:val="19"/>
                                  <w:highlight w:val="white"/>
                                </w:rPr>
                              </w:rPrChange>
                            </w:rPr>
                            <w:t>void</w:t>
                          </w:r>
                          <w:proofErr w:type="gramEnd"/>
                          <w:r w:rsidRPr="00BD305E">
                            <w:rPr>
                              <w:rFonts w:ascii="Consolas" w:hAnsi="Consolas" w:cs="Consolas"/>
                              <w:color w:val="000000"/>
                              <w:sz w:val="18"/>
                              <w:szCs w:val="18"/>
                              <w:highlight w:val="white"/>
                              <w:rPrChange w:id="685" w:author="Philips" w:date="2015-05-22T09:20: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00"/>
                              <w:sz w:val="18"/>
                              <w:szCs w:val="18"/>
                              <w:highlight w:val="white"/>
                              <w:rPrChange w:id="686" w:author="Philips" w:date="2015-05-22T09:20:00Z">
                                <w:rPr>
                                  <w:rFonts w:ascii="Consolas" w:hAnsi="Consolas" w:cs="Consolas"/>
                                  <w:color w:val="000000"/>
                                  <w:sz w:val="19"/>
                                  <w:szCs w:val="19"/>
                                  <w:highlight w:val="white"/>
                                </w:rPr>
                              </w:rPrChange>
                            </w:rPr>
                            <w:t>CheatSheetExample</w:t>
                          </w:r>
                          <w:proofErr w:type="spellEnd"/>
                          <w:r w:rsidRPr="00BD305E">
                            <w:rPr>
                              <w:rFonts w:ascii="Consolas" w:hAnsi="Consolas" w:cs="Consolas"/>
                              <w:color w:val="000000"/>
                              <w:sz w:val="18"/>
                              <w:szCs w:val="18"/>
                              <w:highlight w:val="white"/>
                              <w:rPrChange w:id="687" w:author="Philips" w:date="2015-05-22T09:20:00Z">
                                <w:rPr>
                                  <w:rFonts w:ascii="Consolas" w:hAnsi="Consolas" w:cs="Consolas"/>
                                  <w:color w:val="000000"/>
                                  <w:sz w:val="19"/>
                                  <w:szCs w:val="19"/>
                                  <w:highlight w:val="white"/>
                                </w:rPr>
                              </w:rPrChange>
                            </w:rPr>
                            <w:t>::</w:t>
                          </w:r>
                          <w:proofErr w:type="spellStart"/>
                          <w:r w:rsidRPr="00BD305E">
                            <w:rPr>
                              <w:rFonts w:ascii="Consolas" w:hAnsi="Consolas" w:cs="Consolas"/>
                              <w:color w:val="000000"/>
                              <w:sz w:val="18"/>
                              <w:szCs w:val="18"/>
                              <w:highlight w:val="white"/>
                              <w:rPrChange w:id="688" w:author="Philips" w:date="2015-05-22T09:20:00Z">
                                <w:rPr>
                                  <w:rFonts w:ascii="Consolas" w:hAnsi="Consolas" w:cs="Consolas"/>
                                  <w:color w:val="000000"/>
                                  <w:sz w:val="19"/>
                                  <w:szCs w:val="19"/>
                                  <w:highlight w:val="white"/>
                                </w:rPr>
                              </w:rPrChange>
                            </w:rPr>
                            <w:t>OperateOnType</w:t>
                          </w:r>
                          <w:proofErr w:type="spellEnd"/>
                          <w:r w:rsidRPr="00BD305E">
                            <w:rPr>
                              <w:rFonts w:ascii="Consolas" w:hAnsi="Consolas" w:cs="Consolas"/>
                              <w:color w:val="000000"/>
                              <w:sz w:val="18"/>
                              <w:szCs w:val="18"/>
                              <w:highlight w:val="white"/>
                              <w:rPrChange w:id="689" w:author="Philips" w:date="2015-05-22T09:20:00Z">
                                <w:rPr>
                                  <w:rFonts w:ascii="Consolas" w:hAnsi="Consolas" w:cs="Consolas"/>
                                  <w:color w:val="000000"/>
                                  <w:sz w:val="19"/>
                                  <w:szCs w:val="19"/>
                                  <w:highlight w:val="white"/>
                                </w:rPr>
                              </w:rPrChange>
                            </w:rPr>
                            <w:t>&lt;T&gt;()</w:t>
                          </w:r>
                        </w:ins>
                      </w:p>
                      <w:p w:rsidR="00E156F7" w:rsidRPr="00BD305E" w:rsidRDefault="00E156F7" w:rsidP="00E156F7">
                        <w:pPr>
                          <w:autoSpaceDE w:val="0"/>
                          <w:autoSpaceDN w:val="0"/>
                          <w:adjustRightInd w:val="0"/>
                          <w:spacing w:before="0" w:after="0" w:line="240" w:lineRule="auto"/>
                          <w:rPr>
                            <w:ins w:id="690" w:author="Philips" w:date="2015-05-22T09:13:00Z"/>
                            <w:rFonts w:ascii="Consolas" w:hAnsi="Consolas" w:cs="Consolas"/>
                            <w:color w:val="000000"/>
                            <w:sz w:val="18"/>
                            <w:szCs w:val="18"/>
                            <w:highlight w:val="white"/>
                            <w:rPrChange w:id="691" w:author="Philips" w:date="2015-05-22T09:20:00Z">
                              <w:rPr>
                                <w:ins w:id="692" w:author="Philips" w:date="2015-05-22T09:13:00Z"/>
                                <w:rFonts w:ascii="Consolas" w:hAnsi="Consolas" w:cs="Consolas"/>
                                <w:color w:val="000000"/>
                                <w:sz w:val="19"/>
                                <w:szCs w:val="19"/>
                                <w:highlight w:val="white"/>
                              </w:rPr>
                            </w:rPrChange>
                          </w:rPr>
                        </w:pPr>
                        <w:ins w:id="693" w:author="Philips" w:date="2015-05-22T09:13:00Z">
                          <w:r w:rsidRPr="00BD305E">
                            <w:rPr>
                              <w:rFonts w:ascii="Consolas" w:hAnsi="Consolas" w:cs="Consolas"/>
                              <w:color w:val="000000"/>
                              <w:sz w:val="18"/>
                              <w:szCs w:val="18"/>
                              <w:highlight w:val="white"/>
                              <w:rPrChange w:id="694" w:author="Philips" w:date="2015-05-22T09:20:00Z">
                                <w:rPr>
                                  <w:rFonts w:ascii="Consolas" w:hAnsi="Consolas" w:cs="Consolas"/>
                                  <w:color w:val="000000"/>
                                  <w:sz w:val="19"/>
                                  <w:szCs w:val="19"/>
                                  <w:highlight w:val="white"/>
                                </w:rPr>
                              </w:rPrChange>
                            </w:rPr>
                            <w:t xml:space="preserve">    {</w:t>
                          </w:r>
                        </w:ins>
                      </w:p>
                      <w:p w:rsidR="00E156F7" w:rsidRPr="00BD305E" w:rsidRDefault="00E156F7" w:rsidP="00E156F7">
                        <w:pPr>
                          <w:autoSpaceDE w:val="0"/>
                          <w:autoSpaceDN w:val="0"/>
                          <w:adjustRightInd w:val="0"/>
                          <w:spacing w:before="0" w:after="0" w:line="240" w:lineRule="auto"/>
                          <w:rPr>
                            <w:ins w:id="695" w:author="Philips" w:date="2015-05-22T09:13:00Z"/>
                            <w:rFonts w:ascii="Consolas" w:hAnsi="Consolas" w:cs="Consolas"/>
                            <w:color w:val="000000"/>
                            <w:sz w:val="18"/>
                            <w:szCs w:val="18"/>
                            <w:highlight w:val="white"/>
                            <w:rPrChange w:id="696" w:author="Philips" w:date="2015-05-22T09:20:00Z">
                              <w:rPr>
                                <w:ins w:id="697" w:author="Philips" w:date="2015-05-22T09:13:00Z"/>
                                <w:rFonts w:ascii="Consolas" w:hAnsi="Consolas" w:cs="Consolas"/>
                                <w:color w:val="000000"/>
                                <w:sz w:val="19"/>
                                <w:szCs w:val="19"/>
                                <w:highlight w:val="white"/>
                              </w:rPr>
                            </w:rPrChange>
                          </w:rPr>
                        </w:pPr>
                        <w:ins w:id="698" w:author="Philips" w:date="2015-05-22T09:13:00Z">
                          <w:r w:rsidRPr="00BD305E">
                            <w:rPr>
                              <w:rFonts w:ascii="Consolas" w:hAnsi="Consolas" w:cs="Consolas"/>
                              <w:color w:val="000000"/>
                              <w:sz w:val="18"/>
                              <w:szCs w:val="18"/>
                              <w:highlight w:val="white"/>
                              <w:rPrChange w:id="699" w:author="Philips" w:date="2015-05-22T09:20: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00"/>
                              <w:sz w:val="18"/>
                              <w:szCs w:val="18"/>
                              <w:highlight w:val="white"/>
                              <w:rPrChange w:id="700" w:author="Philips" w:date="2015-05-22T09:20:00Z">
                                <w:rPr>
                                  <w:rFonts w:ascii="Consolas" w:hAnsi="Consolas" w:cs="Consolas"/>
                                  <w:color w:val="000000"/>
                                  <w:sz w:val="19"/>
                                  <w:szCs w:val="19"/>
                                  <w:highlight w:val="white"/>
                                </w:rPr>
                              </w:rPrChange>
                            </w:rPr>
                            <w:t>identifier</w:t>
                          </w:r>
                          <w:proofErr w:type="gramEnd"/>
                          <w:r w:rsidRPr="00BD305E">
                            <w:rPr>
                              <w:rFonts w:ascii="Consolas" w:hAnsi="Consolas" w:cs="Consolas"/>
                              <w:color w:val="000000"/>
                              <w:sz w:val="18"/>
                              <w:szCs w:val="18"/>
                              <w:highlight w:val="white"/>
                              <w:rPrChange w:id="701" w:author="Philips" w:date="2015-05-22T09:20:00Z">
                                <w:rPr>
                                  <w:rFonts w:ascii="Consolas" w:hAnsi="Consolas" w:cs="Consolas"/>
                                  <w:color w:val="000000"/>
                                  <w:sz w:val="19"/>
                                  <w:szCs w:val="19"/>
                                  <w:highlight w:val="white"/>
                                </w:rPr>
                              </w:rPrChange>
                            </w:rPr>
                            <w:t xml:space="preserve"> = </w:t>
                          </w:r>
                          <w:proofErr w:type="spellStart"/>
                          <w:r w:rsidRPr="00BD305E">
                            <w:rPr>
                              <w:rFonts w:ascii="Consolas" w:hAnsi="Consolas" w:cs="Consolas"/>
                              <w:color w:val="0000FF"/>
                              <w:sz w:val="18"/>
                              <w:szCs w:val="18"/>
                              <w:highlight w:val="white"/>
                              <w:rPrChange w:id="702" w:author="Philips" w:date="2015-05-22T09:20:00Z">
                                <w:rPr>
                                  <w:rFonts w:ascii="Consolas" w:hAnsi="Consolas" w:cs="Consolas"/>
                                  <w:color w:val="0000FF"/>
                                  <w:sz w:val="19"/>
                                  <w:szCs w:val="19"/>
                                  <w:highlight w:val="white"/>
                                </w:rPr>
                              </w:rPrChange>
                            </w:rPr>
                            <w:t>sizeof</w:t>
                          </w:r>
                          <w:proofErr w:type="spellEnd"/>
                          <w:r w:rsidRPr="00BD305E">
                            <w:rPr>
                              <w:rFonts w:ascii="Consolas" w:hAnsi="Consolas" w:cs="Consolas"/>
                              <w:color w:val="000000"/>
                              <w:sz w:val="18"/>
                              <w:szCs w:val="18"/>
                              <w:highlight w:val="white"/>
                              <w:rPrChange w:id="703" w:author="Philips" w:date="2015-05-22T09:20:00Z">
                                <w:rPr>
                                  <w:rFonts w:ascii="Consolas" w:hAnsi="Consolas" w:cs="Consolas"/>
                                  <w:color w:val="000000"/>
                                  <w:sz w:val="19"/>
                                  <w:szCs w:val="19"/>
                                  <w:highlight w:val="white"/>
                                </w:rPr>
                              </w:rPrChange>
                            </w:rPr>
                            <w:t>(T);</w:t>
                          </w:r>
                        </w:ins>
                      </w:p>
                      <w:p w:rsidR="00E156F7" w:rsidRPr="00BD305E" w:rsidRDefault="00E156F7" w:rsidP="00E156F7">
                        <w:pPr>
                          <w:autoSpaceDE w:val="0"/>
                          <w:autoSpaceDN w:val="0"/>
                          <w:adjustRightInd w:val="0"/>
                          <w:spacing w:before="0" w:after="0" w:line="240" w:lineRule="auto"/>
                          <w:rPr>
                            <w:ins w:id="704" w:author="Philips" w:date="2015-05-22T09:13:00Z"/>
                            <w:rFonts w:ascii="Consolas" w:hAnsi="Consolas" w:cs="Consolas"/>
                            <w:color w:val="000000"/>
                            <w:sz w:val="18"/>
                            <w:szCs w:val="18"/>
                            <w:highlight w:val="white"/>
                            <w:rPrChange w:id="705" w:author="Philips" w:date="2015-05-22T09:20:00Z">
                              <w:rPr>
                                <w:ins w:id="706" w:author="Philips" w:date="2015-05-22T09:13:00Z"/>
                                <w:rFonts w:ascii="Consolas" w:hAnsi="Consolas" w:cs="Consolas"/>
                                <w:color w:val="000000"/>
                                <w:sz w:val="19"/>
                                <w:szCs w:val="19"/>
                                <w:highlight w:val="white"/>
                              </w:rPr>
                            </w:rPrChange>
                          </w:rPr>
                        </w:pPr>
                        <w:ins w:id="707" w:author="Philips" w:date="2015-05-22T09:13:00Z">
                          <w:r w:rsidRPr="00BD305E">
                            <w:rPr>
                              <w:rFonts w:ascii="Consolas" w:hAnsi="Consolas" w:cs="Consolas"/>
                              <w:color w:val="000000"/>
                              <w:sz w:val="18"/>
                              <w:szCs w:val="18"/>
                              <w:highlight w:val="white"/>
                              <w:rPrChange w:id="708" w:author="Philips" w:date="2015-05-22T09:20:00Z">
                                <w:rPr>
                                  <w:rFonts w:ascii="Consolas" w:hAnsi="Consolas" w:cs="Consolas"/>
                                  <w:color w:val="000000"/>
                                  <w:sz w:val="19"/>
                                  <w:szCs w:val="19"/>
                                  <w:highlight w:val="white"/>
                                </w:rPr>
                              </w:rPrChange>
                            </w:rPr>
                            <w:t xml:space="preserve">    }</w:t>
                          </w:r>
                        </w:ins>
                      </w:p>
                      <w:p w:rsidR="00E156F7" w:rsidRPr="00BD305E" w:rsidRDefault="00E156F7" w:rsidP="00E156F7">
                        <w:pPr>
                          <w:autoSpaceDE w:val="0"/>
                          <w:autoSpaceDN w:val="0"/>
                          <w:adjustRightInd w:val="0"/>
                          <w:spacing w:before="0" w:after="0" w:line="240" w:lineRule="auto"/>
                          <w:rPr>
                            <w:ins w:id="709" w:author="Philips" w:date="2015-05-22T09:13:00Z"/>
                            <w:rFonts w:ascii="Consolas" w:hAnsi="Consolas" w:cs="Consolas"/>
                            <w:color w:val="000000"/>
                            <w:sz w:val="18"/>
                            <w:szCs w:val="18"/>
                            <w:highlight w:val="white"/>
                            <w:rPrChange w:id="710" w:author="Philips" w:date="2015-05-22T09:20:00Z">
                              <w:rPr>
                                <w:ins w:id="711" w:author="Philips" w:date="2015-05-22T09:13:00Z"/>
                                <w:rFonts w:ascii="Consolas" w:hAnsi="Consolas" w:cs="Consolas"/>
                                <w:color w:val="000000"/>
                                <w:sz w:val="19"/>
                                <w:szCs w:val="19"/>
                                <w:highlight w:val="white"/>
                              </w:rPr>
                            </w:rPrChange>
                          </w:rPr>
                        </w:pPr>
                      </w:p>
                      <w:p w:rsidR="00E156F7" w:rsidRPr="00BD305E" w:rsidRDefault="00E156F7" w:rsidP="00E156F7">
                        <w:pPr>
                          <w:autoSpaceDE w:val="0"/>
                          <w:autoSpaceDN w:val="0"/>
                          <w:adjustRightInd w:val="0"/>
                          <w:spacing w:before="0" w:after="0" w:line="240" w:lineRule="auto"/>
                          <w:rPr>
                            <w:ins w:id="712" w:author="Philips" w:date="2015-05-22T09:13:00Z"/>
                            <w:rFonts w:ascii="Consolas" w:hAnsi="Consolas" w:cs="Consolas"/>
                            <w:color w:val="000000"/>
                            <w:sz w:val="18"/>
                            <w:szCs w:val="18"/>
                            <w:highlight w:val="white"/>
                            <w:rPrChange w:id="713" w:author="Philips" w:date="2015-05-22T09:20:00Z">
                              <w:rPr>
                                <w:ins w:id="714" w:author="Philips" w:date="2015-05-22T09:13:00Z"/>
                                <w:rFonts w:ascii="Consolas" w:hAnsi="Consolas" w:cs="Consolas"/>
                                <w:color w:val="000000"/>
                                <w:sz w:val="19"/>
                                <w:szCs w:val="19"/>
                                <w:highlight w:val="white"/>
                              </w:rPr>
                            </w:rPrChange>
                          </w:rPr>
                        </w:pPr>
                        <w:ins w:id="715" w:author="Philips" w:date="2015-05-22T09:13:00Z">
                          <w:r w:rsidRPr="00BD305E">
                            <w:rPr>
                              <w:rFonts w:ascii="Consolas" w:hAnsi="Consolas" w:cs="Consolas"/>
                              <w:color w:val="000000"/>
                              <w:sz w:val="18"/>
                              <w:szCs w:val="18"/>
                              <w:highlight w:val="white"/>
                              <w:rPrChange w:id="716" w:author="Philips" w:date="2015-05-22T09:20:00Z">
                                <w:rPr>
                                  <w:rFonts w:ascii="Consolas" w:hAnsi="Consolas" w:cs="Consolas"/>
                                  <w:color w:val="000000"/>
                                  <w:sz w:val="19"/>
                                  <w:szCs w:val="19"/>
                                  <w:highlight w:val="white"/>
                                </w:rPr>
                              </w:rPrChange>
                            </w:rPr>
                            <w:t>}</w:t>
                          </w:r>
                        </w:ins>
                      </w:p>
                      <w:p w:rsidR="00E156F7" w:rsidRPr="00BD305E" w:rsidRDefault="00E156F7" w:rsidP="00E156F7">
                        <w:pPr>
                          <w:autoSpaceDE w:val="0"/>
                          <w:autoSpaceDN w:val="0"/>
                          <w:adjustRightInd w:val="0"/>
                          <w:spacing w:before="0" w:after="0" w:line="240" w:lineRule="auto"/>
                          <w:rPr>
                            <w:ins w:id="717" w:author="Philips" w:date="2015-05-22T09:13:00Z"/>
                            <w:rFonts w:ascii="Consolas" w:hAnsi="Consolas" w:cs="Consolas"/>
                            <w:color w:val="000000"/>
                            <w:sz w:val="18"/>
                            <w:szCs w:val="18"/>
                            <w:highlight w:val="white"/>
                            <w:rPrChange w:id="718" w:author="Philips" w:date="2015-05-22T09:20:00Z">
                              <w:rPr>
                                <w:ins w:id="719" w:author="Philips" w:date="2015-05-22T09:13:00Z"/>
                                <w:rFonts w:ascii="Consolas" w:hAnsi="Consolas" w:cs="Consolas"/>
                                <w:color w:val="000000"/>
                                <w:sz w:val="19"/>
                                <w:szCs w:val="19"/>
                                <w:highlight w:val="white"/>
                              </w:rPr>
                            </w:rPrChange>
                          </w:rPr>
                        </w:pPr>
                      </w:p>
                      <w:p w:rsidR="00E156F7" w:rsidRPr="00BD305E" w:rsidRDefault="00E156F7" w:rsidP="00E156F7">
                        <w:pPr>
                          <w:autoSpaceDE w:val="0"/>
                          <w:autoSpaceDN w:val="0"/>
                          <w:adjustRightInd w:val="0"/>
                          <w:spacing w:before="0" w:after="0" w:line="240" w:lineRule="auto"/>
                          <w:rPr>
                            <w:ins w:id="720" w:author="Philips" w:date="2015-05-22T09:13:00Z"/>
                            <w:rFonts w:ascii="Consolas" w:hAnsi="Consolas" w:cs="Consolas"/>
                            <w:color w:val="000000"/>
                            <w:sz w:val="18"/>
                            <w:szCs w:val="18"/>
                            <w:highlight w:val="white"/>
                            <w:rPrChange w:id="721" w:author="Philips" w:date="2015-05-22T09:20:00Z">
                              <w:rPr>
                                <w:ins w:id="722" w:author="Philips" w:date="2015-05-22T09:13:00Z"/>
                                <w:rFonts w:ascii="Consolas" w:hAnsi="Consolas" w:cs="Consolas"/>
                                <w:color w:val="000000"/>
                                <w:sz w:val="19"/>
                                <w:szCs w:val="19"/>
                                <w:highlight w:val="white"/>
                              </w:rPr>
                            </w:rPrChange>
                          </w:rPr>
                        </w:pPr>
                        <w:ins w:id="723" w:author="Philips" w:date="2015-05-22T09:13:00Z">
                          <w:r w:rsidRPr="00BD305E">
                            <w:rPr>
                              <w:rFonts w:ascii="Consolas" w:hAnsi="Consolas" w:cs="Consolas"/>
                              <w:color w:val="0000FF"/>
                              <w:sz w:val="18"/>
                              <w:szCs w:val="18"/>
                              <w:highlight w:val="white"/>
                              <w:rPrChange w:id="724" w:author="Philips" w:date="2015-05-22T09:20:00Z">
                                <w:rPr>
                                  <w:rFonts w:ascii="Consolas" w:hAnsi="Consolas" w:cs="Consolas"/>
                                  <w:color w:val="0000FF"/>
                                  <w:sz w:val="19"/>
                                  <w:szCs w:val="19"/>
                                  <w:highlight w:val="white"/>
                                </w:rPr>
                              </w:rPrChange>
                            </w:rPr>
                            <w:t>#</w:t>
                          </w:r>
                          <w:proofErr w:type="spellStart"/>
                          <w:r w:rsidRPr="00BD305E">
                            <w:rPr>
                              <w:rFonts w:ascii="Consolas" w:hAnsi="Consolas" w:cs="Consolas"/>
                              <w:color w:val="0000FF"/>
                              <w:sz w:val="18"/>
                              <w:szCs w:val="18"/>
                              <w:highlight w:val="white"/>
                              <w:rPrChange w:id="725" w:author="Philips" w:date="2015-05-22T09:20:00Z">
                                <w:rPr>
                                  <w:rFonts w:ascii="Consolas" w:hAnsi="Consolas" w:cs="Consolas"/>
                                  <w:color w:val="0000FF"/>
                                  <w:sz w:val="19"/>
                                  <w:szCs w:val="19"/>
                                  <w:highlight w:val="white"/>
                                </w:rPr>
                              </w:rPrChange>
                            </w:rPr>
                            <w:t>endif</w:t>
                          </w:r>
                          <w:proofErr w:type="spellEnd"/>
                        </w:ins>
                      </w:p>
                      <w:p w:rsidR="00E156F7" w:rsidRPr="00BD305E" w:rsidRDefault="00E156F7">
                        <w:pPr>
                          <w:rPr>
                            <w:sz w:val="18"/>
                            <w:szCs w:val="18"/>
                            <w:rPrChange w:id="726" w:author="Philips" w:date="2015-05-22T09:20:00Z">
                              <w:rPr/>
                            </w:rPrChange>
                          </w:rPr>
                        </w:pPr>
                      </w:p>
                    </w:txbxContent>
                  </v:textbox>
                </v:shape>
              </w:pict>
            </mc:Fallback>
          </mc:AlternateContent>
        </w:r>
      </w:ins>
      <w:ins w:id="727" w:author="Philips" w:date="2015-05-22T09:10:00Z">
        <w:r w:rsidR="00E156F7">
          <w:rPr>
            <w:lang w:val="en-GB"/>
          </w:rPr>
          <w:t xml:space="preserve">This section contains a Cheat Sheet; i.e. nonsensical code written for the purpose of demonstrating </w:t>
        </w:r>
      </w:ins>
      <w:ins w:id="728" w:author="Philips" w:date="2015-05-22T09:11:00Z">
        <w:r w:rsidR="00E156F7">
          <w:rPr>
            <w:lang w:val="en-GB"/>
          </w:rPr>
          <w:t>the rules. It is not normative: no rules originate from the Cheat Sheet example.</w:t>
        </w:r>
      </w:ins>
    </w:p>
    <w:p w:rsidR="00BD305E" w:rsidRDefault="00BD305E">
      <w:pPr>
        <w:rPr>
          <w:ins w:id="729" w:author="Philips" w:date="2015-05-22T09:21:00Z"/>
        </w:rPr>
        <w:pPrChange w:id="730" w:author="Philips" w:date="2015-05-22T09:12:00Z">
          <w:pPr>
            <w:pStyle w:val="Rule"/>
          </w:pPr>
        </w:pPrChange>
      </w:pPr>
    </w:p>
    <w:p w:rsidR="00BD305E" w:rsidRDefault="00BD305E">
      <w:pPr>
        <w:rPr>
          <w:ins w:id="731" w:author="Philips" w:date="2015-05-22T09:21:00Z"/>
          <w:lang w:val="en-GB"/>
        </w:rPr>
      </w:pPr>
      <w:ins w:id="732" w:author="Philips" w:date="2015-05-22T09:19:00Z">
        <w:r>
          <w:rPr>
            <w:noProof/>
          </w:rPr>
          <mc:AlternateContent>
            <mc:Choice Requires="wps">
              <w:drawing>
                <wp:anchor distT="0" distB="0" distL="114300" distR="114300" simplePos="0" relativeHeight="251661312" behindDoc="0" locked="0" layoutInCell="1" allowOverlap="1" wp14:anchorId="28C878DA" wp14:editId="2DD11E3D">
                  <wp:simplePos x="0" y="0"/>
                  <wp:positionH relativeFrom="column">
                    <wp:posOffset>237490</wp:posOffset>
                  </wp:positionH>
                  <wp:positionV relativeFrom="paragraph">
                    <wp:posOffset>7303770</wp:posOffset>
                  </wp:positionV>
                  <wp:extent cx="5562600" cy="635"/>
                  <wp:effectExtent l="0" t="0" r="0" b="3175"/>
                  <wp:wrapNone/>
                  <wp:docPr id="1" name="Text Box 1"/>
                  <wp:cNvGraphicFramePr/>
                  <a:graphic xmlns:a="http://schemas.openxmlformats.org/drawingml/2006/main">
                    <a:graphicData uri="http://schemas.microsoft.com/office/word/2010/wordprocessingShape">
                      <wps:wsp>
                        <wps:cNvSpPr txBox="1"/>
                        <wps:spPr>
                          <a:xfrm>
                            <a:off x="0" y="0"/>
                            <a:ext cx="5562600" cy="635"/>
                          </a:xfrm>
                          <a:prstGeom prst="rect">
                            <a:avLst/>
                          </a:prstGeom>
                          <a:solidFill>
                            <a:prstClr val="white"/>
                          </a:solidFill>
                          <a:ln>
                            <a:noFill/>
                          </a:ln>
                          <a:effectLst/>
                        </wps:spPr>
                        <wps:txbx>
                          <w:txbxContent>
                            <w:p w:rsidR="00BD305E" w:rsidRPr="00D642FE" w:rsidRDefault="00BD305E">
                              <w:pPr>
                                <w:pStyle w:val="Caption"/>
                                <w:rPr>
                                  <w:noProof/>
                                  <w:lang w:val="en-GB"/>
                                </w:rPr>
                                <w:pPrChange w:id="733" w:author="Philips" w:date="2015-05-22T09:19:00Z">
                                  <w:pPr/>
                                </w:pPrChange>
                              </w:pPr>
                              <w:ins w:id="734" w:author="Philips" w:date="2015-05-22T09:19:00Z">
                                <w:r>
                                  <w:t xml:space="preserve">Figure </w:t>
                                </w:r>
                                <w:r>
                                  <w:fldChar w:fldCharType="begin"/>
                                </w:r>
                                <w:r>
                                  <w:instrText xml:space="preserve"> SEQ Figure \* ARABIC </w:instrText>
                                </w:r>
                              </w:ins>
                              <w:r>
                                <w:fldChar w:fldCharType="separate"/>
                              </w:r>
                              <w:ins w:id="735" w:author="Philips" w:date="2015-05-22T09:22:00Z">
                                <w:r>
                                  <w:rPr>
                                    <w:noProof/>
                                  </w:rPr>
                                  <w:t>1</w:t>
                                </w:r>
                              </w:ins>
                              <w:ins w:id="736" w:author="Philips" w:date="2015-05-22T09:19:00Z">
                                <w:r>
                                  <w:fldChar w:fldCharType="end"/>
                                </w:r>
                                <w:r>
                                  <w:t xml:space="preserve">: </w:t>
                                </w:r>
                                <w:proofErr w:type="spellStart"/>
                                <w:r>
                                  <w:t>infra_util</w:t>
                                </w:r>
                                <w:proofErr w:type="spellEnd"/>
                                <w:r>
                                  <w:t>/CheatSheet.hpp</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27" type="#_x0000_t202" style="position:absolute;margin-left:18.7pt;margin-top:575.1pt;width:43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" stroked="f">
                  <v:textbox style="mso-fit-shape-to-text:t" inset="0,0,0,0">
                    <w:txbxContent>
                      <w:p w:rsidR="00BD305E" w:rsidRPr="00D642FE" w:rsidRDefault="00BD305E">
                        <w:pPr>
                          <w:pStyle w:val="Caption"/>
                          <w:rPr>
                            <w:noProof/>
                            <w:lang w:val="en-GB"/>
                          </w:rPr>
                          <w:pPrChange w:id="737" w:author="Philips" w:date="2015-05-22T09:19:00Z">
                            <w:pPr/>
                          </w:pPrChange>
                        </w:pPr>
                        <w:ins w:id="738" w:author="Philips" w:date="2015-05-22T09:19:00Z">
                          <w:r>
                            <w:t xml:space="preserve">Figure </w:t>
                          </w:r>
                          <w:r>
                            <w:fldChar w:fldCharType="begin"/>
                          </w:r>
                          <w:r>
                            <w:instrText xml:space="preserve"> SEQ Figure \* ARABIC </w:instrText>
                          </w:r>
                        </w:ins>
                        <w:r>
                          <w:fldChar w:fldCharType="separate"/>
                        </w:r>
                        <w:ins w:id="739" w:author="Philips" w:date="2015-05-22T09:22:00Z">
                          <w:r>
                            <w:rPr>
                              <w:noProof/>
                            </w:rPr>
                            <w:t>1</w:t>
                          </w:r>
                        </w:ins>
                        <w:ins w:id="740" w:author="Philips" w:date="2015-05-22T09:19:00Z">
                          <w:r>
                            <w:fldChar w:fldCharType="end"/>
                          </w:r>
                          <w:r>
                            <w:t xml:space="preserve">: </w:t>
                          </w:r>
                          <w:proofErr w:type="spellStart"/>
                          <w:r>
                            <w:t>infra_util</w:t>
                          </w:r>
                          <w:proofErr w:type="spellEnd"/>
                          <w:r>
                            <w:t>/CheatSheet.hpp</w:t>
                          </w:r>
                        </w:ins>
                      </w:p>
                    </w:txbxContent>
                  </v:textbox>
                </v:shape>
              </w:pict>
            </mc:Fallback>
          </mc:AlternateContent>
        </w:r>
      </w:ins>
      <w:ins w:id="741" w:author="Philips" w:date="2015-05-22T09:21:00Z">
        <w:r>
          <w:rPr>
            <w:lang w:val="en-GB"/>
          </w:rPr>
          <w:br w:type="page"/>
        </w:r>
      </w:ins>
    </w:p>
    <w:p w:rsidR="00D311E4" w:rsidRDefault="00BD305E">
      <w:pPr>
        <w:rPr>
          <w:ins w:id="742" w:author="Philips" w:date="2015-05-22T12:42:00Z"/>
        </w:rPr>
      </w:pPr>
      <w:ins w:id="743" w:author="Philips" w:date="2015-05-22T09:22:00Z">
        <w:r>
          <w:rPr>
            <w:noProof/>
          </w:rPr>
          <w:lastRenderedPageBreak/>
          <mc:AlternateContent>
            <mc:Choice Requires="wps">
              <w:drawing>
                <wp:anchor distT="0" distB="0" distL="114300" distR="114300" simplePos="0" relativeHeight="251665408" behindDoc="0" locked="0" layoutInCell="1" allowOverlap="1" wp14:anchorId="33CBACDA" wp14:editId="27B2F7BF">
                  <wp:simplePos x="0" y="0"/>
                  <wp:positionH relativeFrom="column">
                    <wp:posOffset>304165</wp:posOffset>
                  </wp:positionH>
                  <wp:positionV relativeFrom="paragraph">
                    <wp:posOffset>8496300</wp:posOffset>
                  </wp:positionV>
                  <wp:extent cx="510540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a:effectLst/>
                        </wps:spPr>
                        <wps:txbx>
                          <w:txbxContent>
                            <w:p w:rsidR="00BD305E" w:rsidRPr="005D44BA" w:rsidRDefault="00BD305E">
                              <w:pPr>
                                <w:pStyle w:val="Caption"/>
                                <w:rPr>
                                  <w:noProof/>
                                  <w:lang w:val="en-GB"/>
                                </w:rPr>
                                <w:pPrChange w:id="744" w:author="Philips" w:date="2015-05-22T09:22:00Z">
                                  <w:pPr/>
                                </w:pPrChange>
                              </w:pPr>
                              <w:ins w:id="745" w:author="Philips" w:date="2015-05-22T09:22:00Z">
                                <w:r>
                                  <w:t xml:space="preserve">Figure </w:t>
                                </w:r>
                                <w:r>
                                  <w:fldChar w:fldCharType="begin"/>
                                </w:r>
                                <w:r>
                                  <w:instrText xml:space="preserve"> SEQ Figure \* ARABIC </w:instrText>
                                </w:r>
                              </w:ins>
                              <w:r>
                                <w:fldChar w:fldCharType="separate"/>
                              </w:r>
                              <w:ins w:id="746" w:author="Philips" w:date="2015-05-22T09:22:00Z">
                                <w:r>
                                  <w:rPr>
                                    <w:noProof/>
                                  </w:rPr>
                                  <w:t>2</w:t>
                                </w:r>
                                <w:r>
                                  <w:fldChar w:fldCharType="end"/>
                                </w:r>
                                <w:r>
                                  <w:t xml:space="preserve">: </w:t>
                                </w:r>
                                <w:proofErr w:type="spellStart"/>
                                <w:r>
                                  <w:t>infra_util</w:t>
                                </w:r>
                                <w:proofErr w:type="spellEnd"/>
                                <w:r>
                                  <w:t>/CheatSheet.cpp</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 o:spid="_x0000_s1028" type="#_x0000_t202" style="position:absolute;margin-left:23.95pt;margin-top:669pt;width:40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" stroked="f">
                  <v:textbox style="mso-fit-shape-to-text:t" inset="0,0,0,0">
                    <w:txbxContent>
                      <w:p w:rsidR="00BD305E" w:rsidRPr="005D44BA" w:rsidRDefault="00BD305E">
                        <w:pPr>
                          <w:pStyle w:val="Caption"/>
                          <w:rPr>
                            <w:noProof/>
                            <w:lang w:val="en-GB"/>
                          </w:rPr>
                          <w:pPrChange w:id="747" w:author="Philips" w:date="2015-05-22T09:22:00Z">
                            <w:pPr/>
                          </w:pPrChange>
                        </w:pPr>
                        <w:ins w:id="748" w:author="Philips" w:date="2015-05-22T09:22:00Z">
                          <w:r>
                            <w:t xml:space="preserve">Figure </w:t>
                          </w:r>
                          <w:r>
                            <w:fldChar w:fldCharType="begin"/>
                          </w:r>
                          <w:r>
                            <w:instrText xml:space="preserve"> SEQ Figure \* ARABIC </w:instrText>
                          </w:r>
                        </w:ins>
                        <w:r>
                          <w:fldChar w:fldCharType="separate"/>
                        </w:r>
                        <w:ins w:id="749" w:author="Philips" w:date="2015-05-22T09:22:00Z">
                          <w:r>
                            <w:rPr>
                              <w:noProof/>
                            </w:rPr>
                            <w:t>2</w:t>
                          </w:r>
                          <w:r>
                            <w:fldChar w:fldCharType="end"/>
                          </w:r>
                          <w:r>
                            <w:t xml:space="preserve">: </w:t>
                          </w:r>
                          <w:proofErr w:type="spellStart"/>
                          <w:r>
                            <w:t>infra_util</w:t>
                          </w:r>
                          <w:proofErr w:type="spellEnd"/>
                          <w:r>
                            <w:t>/CheatSheet.cpp</w:t>
                          </w:r>
                        </w:ins>
                      </w:p>
                    </w:txbxContent>
                  </v:textbox>
                </v:shape>
              </w:pict>
            </mc:Fallback>
          </mc:AlternateContent>
        </w:r>
      </w:ins>
      <w:ins w:id="750" w:author="Philips" w:date="2015-05-22T09:21:00Z">
        <w:r w:rsidRPr="00BD305E">
          <w:rPr>
            <w:noProof/>
          </w:rPr>
          <mc:AlternateContent>
            <mc:Choice Requires="wps">
              <w:drawing>
                <wp:anchor distT="0" distB="0" distL="114300" distR="114300" simplePos="0" relativeHeight="251663360" behindDoc="0" locked="0" layoutInCell="1" allowOverlap="1" wp14:editId="36B11C9B">
                  <wp:simplePos x="0" y="0"/>
                  <wp:positionH relativeFrom="column">
                    <wp:align>center</wp:align>
                  </wp:positionH>
                  <wp:positionV relativeFrom="paragraph">
                    <wp:posOffset>0</wp:posOffset>
                  </wp:positionV>
                  <wp:extent cx="5105400" cy="843915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8439150"/>
                          </a:xfrm>
                          <a:prstGeom prst="rect">
                            <a:avLst/>
                          </a:prstGeom>
                          <a:solidFill>
                            <a:srgbClr val="FFFFFF"/>
                          </a:solidFill>
                          <a:ln w="9525">
                            <a:solidFill>
                              <a:srgbClr val="000000"/>
                            </a:solidFill>
                            <a:miter lim="800000"/>
                            <a:headEnd/>
                            <a:tailEnd/>
                          </a:ln>
                        </wps:spPr>
                        <wps:txbx>
                          <w:txbxContent>
                            <w:p w:rsidR="00BD305E" w:rsidRPr="00BD305E" w:rsidRDefault="00BD305E" w:rsidP="00BD305E">
                              <w:pPr>
                                <w:autoSpaceDE w:val="0"/>
                                <w:autoSpaceDN w:val="0"/>
                                <w:adjustRightInd w:val="0"/>
                                <w:spacing w:before="0" w:after="0" w:line="240" w:lineRule="auto"/>
                                <w:rPr>
                                  <w:ins w:id="751" w:author="Philips" w:date="2015-05-22T09:21:00Z"/>
                                  <w:rFonts w:ascii="Consolas" w:hAnsi="Consolas" w:cs="Consolas"/>
                                  <w:color w:val="000000"/>
                                  <w:sz w:val="18"/>
                                  <w:szCs w:val="18"/>
                                  <w:highlight w:val="white"/>
                                  <w:rPrChange w:id="752" w:author="Philips" w:date="2015-05-22T09:22:00Z">
                                    <w:rPr>
                                      <w:ins w:id="753" w:author="Philips" w:date="2015-05-22T09:21:00Z"/>
                                      <w:rFonts w:ascii="Consolas" w:hAnsi="Consolas" w:cs="Consolas"/>
                                      <w:color w:val="000000"/>
                                      <w:sz w:val="19"/>
                                      <w:szCs w:val="19"/>
                                      <w:highlight w:val="white"/>
                                    </w:rPr>
                                  </w:rPrChange>
                                </w:rPr>
                              </w:pPr>
                              <w:ins w:id="754" w:author="Philips" w:date="2015-05-22T09:21:00Z">
                                <w:r w:rsidRPr="00BD305E">
                                  <w:rPr>
                                    <w:rFonts w:ascii="Consolas" w:hAnsi="Consolas" w:cs="Consolas"/>
                                    <w:color w:val="0000FF"/>
                                    <w:sz w:val="18"/>
                                    <w:szCs w:val="18"/>
                                    <w:highlight w:val="white"/>
                                    <w:rPrChange w:id="755" w:author="Philips" w:date="2015-05-22T09:22:00Z">
                                      <w:rPr>
                                        <w:rFonts w:ascii="Consolas" w:hAnsi="Consolas" w:cs="Consolas"/>
                                        <w:color w:val="0000FF"/>
                                        <w:sz w:val="19"/>
                                        <w:szCs w:val="19"/>
                                        <w:highlight w:val="white"/>
                                      </w:rPr>
                                    </w:rPrChange>
                                  </w:rPr>
                                  <w:t>#include</w:t>
                                </w:r>
                                <w:r w:rsidRPr="00BD305E">
                                  <w:rPr>
                                    <w:rFonts w:ascii="Consolas" w:hAnsi="Consolas" w:cs="Consolas"/>
                                    <w:color w:val="000000"/>
                                    <w:sz w:val="18"/>
                                    <w:szCs w:val="18"/>
                                    <w:highlight w:val="white"/>
                                    <w:rPrChange w:id="756" w:author="Philips" w:date="2015-05-22T09:22:00Z">
                                      <w:rPr>
                                        <w:rFonts w:ascii="Consolas" w:hAnsi="Consolas" w:cs="Consolas"/>
                                        <w:color w:val="000000"/>
                                        <w:sz w:val="19"/>
                                        <w:szCs w:val="19"/>
                                        <w:highlight w:val="white"/>
                                      </w:rPr>
                                    </w:rPrChange>
                                  </w:rPr>
                                  <w:t xml:space="preserve"> </w:t>
                                </w:r>
                                <w:r w:rsidRPr="00BD305E">
                                  <w:rPr>
                                    <w:rFonts w:ascii="Consolas" w:hAnsi="Consolas" w:cs="Consolas"/>
                                    <w:color w:val="A31515"/>
                                    <w:sz w:val="18"/>
                                    <w:szCs w:val="18"/>
                                    <w:highlight w:val="white"/>
                                    <w:rPrChange w:id="757" w:author="Philips" w:date="2015-05-22T09:22:00Z">
                                      <w:rPr>
                                        <w:rFonts w:ascii="Consolas" w:hAnsi="Consolas" w:cs="Consolas"/>
                                        <w:color w:val="A31515"/>
                                        <w:sz w:val="19"/>
                                        <w:szCs w:val="19"/>
                                        <w:highlight w:val="white"/>
                                      </w:rPr>
                                    </w:rPrChange>
                                  </w:rPr>
                                  <w:t>"</w:t>
                                </w:r>
                                <w:proofErr w:type="spellStart"/>
                                <w:r w:rsidRPr="00BD305E">
                                  <w:rPr>
                                    <w:rFonts w:ascii="Consolas" w:hAnsi="Consolas" w:cs="Consolas"/>
                                    <w:color w:val="A31515"/>
                                    <w:sz w:val="18"/>
                                    <w:szCs w:val="18"/>
                                    <w:highlight w:val="white"/>
                                    <w:rPrChange w:id="758" w:author="Philips" w:date="2015-05-22T09:22:00Z">
                                      <w:rPr>
                                        <w:rFonts w:ascii="Consolas" w:hAnsi="Consolas" w:cs="Consolas"/>
                                        <w:color w:val="A31515"/>
                                        <w:sz w:val="19"/>
                                        <w:szCs w:val="19"/>
                                        <w:highlight w:val="white"/>
                                      </w:rPr>
                                    </w:rPrChange>
                                  </w:rPr>
                                  <w:t>infra_cheat</w:t>
                                </w:r>
                                <w:proofErr w:type="spellEnd"/>
                                <w:r w:rsidRPr="00BD305E">
                                  <w:rPr>
                                    <w:rFonts w:ascii="Consolas" w:hAnsi="Consolas" w:cs="Consolas"/>
                                    <w:color w:val="A31515"/>
                                    <w:sz w:val="18"/>
                                    <w:szCs w:val="18"/>
                                    <w:highlight w:val="white"/>
                                    <w:rPrChange w:id="759" w:author="Philips" w:date="2015-05-22T09:22:00Z">
                                      <w:rPr>
                                        <w:rFonts w:ascii="Consolas" w:hAnsi="Consolas" w:cs="Consolas"/>
                                        <w:color w:val="A31515"/>
                                        <w:sz w:val="19"/>
                                        <w:szCs w:val="19"/>
                                        <w:highlight w:val="white"/>
                                      </w:rPr>
                                    </w:rPrChange>
                                  </w:rPr>
                                  <w:t>/CheatSheet.hpp"</w:t>
                                </w:r>
                              </w:ins>
                            </w:p>
                            <w:p w:rsidR="00BD305E" w:rsidRPr="00BD305E" w:rsidRDefault="00BD305E" w:rsidP="00BD305E">
                              <w:pPr>
                                <w:autoSpaceDE w:val="0"/>
                                <w:autoSpaceDN w:val="0"/>
                                <w:adjustRightInd w:val="0"/>
                                <w:spacing w:before="0" w:after="0" w:line="240" w:lineRule="auto"/>
                                <w:rPr>
                                  <w:ins w:id="760" w:author="Philips" w:date="2015-05-22T09:21:00Z"/>
                                  <w:rFonts w:ascii="Consolas" w:hAnsi="Consolas" w:cs="Consolas"/>
                                  <w:color w:val="000000"/>
                                  <w:sz w:val="18"/>
                                  <w:szCs w:val="18"/>
                                  <w:highlight w:val="white"/>
                                  <w:rPrChange w:id="761" w:author="Philips" w:date="2015-05-22T09:22:00Z">
                                    <w:rPr>
                                      <w:ins w:id="762" w:author="Philips" w:date="2015-05-22T09:21:00Z"/>
                                      <w:rFonts w:ascii="Consolas" w:hAnsi="Consolas" w:cs="Consolas"/>
                                      <w:color w:val="000000"/>
                                      <w:sz w:val="19"/>
                                      <w:szCs w:val="19"/>
                                      <w:highlight w:val="white"/>
                                    </w:rPr>
                                  </w:rPrChange>
                                </w:rPr>
                              </w:pPr>
                              <w:ins w:id="763" w:author="Philips" w:date="2015-05-22T09:21:00Z">
                                <w:r w:rsidRPr="00BD305E">
                                  <w:rPr>
                                    <w:rFonts w:ascii="Consolas" w:hAnsi="Consolas" w:cs="Consolas"/>
                                    <w:color w:val="0000FF"/>
                                    <w:sz w:val="18"/>
                                    <w:szCs w:val="18"/>
                                    <w:highlight w:val="white"/>
                                    <w:rPrChange w:id="764" w:author="Philips" w:date="2015-05-22T09:22:00Z">
                                      <w:rPr>
                                        <w:rFonts w:ascii="Consolas" w:hAnsi="Consolas" w:cs="Consolas"/>
                                        <w:color w:val="0000FF"/>
                                        <w:sz w:val="19"/>
                                        <w:szCs w:val="19"/>
                                        <w:highlight w:val="white"/>
                                      </w:rPr>
                                    </w:rPrChange>
                                  </w:rPr>
                                  <w:t>#include</w:t>
                                </w:r>
                                <w:r w:rsidRPr="00BD305E">
                                  <w:rPr>
                                    <w:rFonts w:ascii="Consolas" w:hAnsi="Consolas" w:cs="Consolas"/>
                                    <w:color w:val="000000"/>
                                    <w:sz w:val="18"/>
                                    <w:szCs w:val="18"/>
                                    <w:highlight w:val="white"/>
                                    <w:rPrChange w:id="765" w:author="Philips" w:date="2015-05-22T09:22:00Z">
                                      <w:rPr>
                                        <w:rFonts w:ascii="Consolas" w:hAnsi="Consolas" w:cs="Consolas"/>
                                        <w:color w:val="000000"/>
                                        <w:sz w:val="19"/>
                                        <w:szCs w:val="19"/>
                                        <w:highlight w:val="white"/>
                                      </w:rPr>
                                    </w:rPrChange>
                                  </w:rPr>
                                  <w:t xml:space="preserve"> </w:t>
                                </w:r>
                                <w:r w:rsidRPr="00BD305E">
                                  <w:rPr>
                                    <w:rFonts w:ascii="Consolas" w:hAnsi="Consolas" w:cs="Consolas"/>
                                    <w:color w:val="A31515"/>
                                    <w:sz w:val="18"/>
                                    <w:szCs w:val="18"/>
                                    <w:highlight w:val="white"/>
                                    <w:rPrChange w:id="766" w:author="Philips" w:date="2015-05-22T09:22:00Z">
                                      <w:rPr>
                                        <w:rFonts w:ascii="Consolas" w:hAnsi="Consolas" w:cs="Consolas"/>
                                        <w:color w:val="A31515"/>
                                        <w:sz w:val="19"/>
                                        <w:szCs w:val="19"/>
                                        <w:highlight w:val="white"/>
                                      </w:rPr>
                                    </w:rPrChange>
                                  </w:rPr>
                                  <w:t>&lt;</w:t>
                                </w:r>
                                <w:proofErr w:type="spellStart"/>
                                <w:r w:rsidRPr="00BD305E">
                                  <w:rPr>
                                    <w:rFonts w:ascii="Consolas" w:hAnsi="Consolas" w:cs="Consolas"/>
                                    <w:color w:val="A31515"/>
                                    <w:sz w:val="18"/>
                                    <w:szCs w:val="18"/>
                                    <w:highlight w:val="white"/>
                                    <w:rPrChange w:id="767" w:author="Philips" w:date="2015-05-22T09:22:00Z">
                                      <w:rPr>
                                        <w:rFonts w:ascii="Consolas" w:hAnsi="Consolas" w:cs="Consolas"/>
                                        <w:color w:val="A31515"/>
                                        <w:sz w:val="19"/>
                                        <w:szCs w:val="19"/>
                                        <w:highlight w:val="white"/>
                                      </w:rPr>
                                    </w:rPrChange>
                                  </w:rPr>
                                  <w:t>cstdlib</w:t>
                                </w:r>
                                <w:proofErr w:type="spellEnd"/>
                                <w:r w:rsidRPr="00BD305E">
                                  <w:rPr>
                                    <w:rFonts w:ascii="Consolas" w:hAnsi="Consolas" w:cs="Consolas"/>
                                    <w:color w:val="A31515"/>
                                    <w:sz w:val="18"/>
                                    <w:szCs w:val="18"/>
                                    <w:highlight w:val="white"/>
                                    <w:rPrChange w:id="768" w:author="Philips" w:date="2015-05-22T09:22:00Z">
                                      <w:rPr>
                                        <w:rFonts w:ascii="Consolas" w:hAnsi="Consolas" w:cs="Consolas"/>
                                        <w:color w:val="A31515"/>
                                        <w:sz w:val="19"/>
                                        <w:szCs w:val="19"/>
                                        <w:highlight w:val="white"/>
                                      </w:rPr>
                                    </w:rPrChange>
                                  </w:rPr>
                                  <w:t>&gt;</w:t>
                                </w:r>
                              </w:ins>
                            </w:p>
                            <w:p w:rsidR="00BD305E" w:rsidRPr="00BD305E" w:rsidRDefault="00BD305E" w:rsidP="00BD305E">
                              <w:pPr>
                                <w:autoSpaceDE w:val="0"/>
                                <w:autoSpaceDN w:val="0"/>
                                <w:adjustRightInd w:val="0"/>
                                <w:spacing w:before="0" w:after="0" w:line="240" w:lineRule="auto"/>
                                <w:rPr>
                                  <w:ins w:id="769" w:author="Philips" w:date="2015-05-22T09:21:00Z"/>
                                  <w:rFonts w:ascii="Consolas" w:hAnsi="Consolas" w:cs="Consolas"/>
                                  <w:color w:val="000000"/>
                                  <w:sz w:val="18"/>
                                  <w:szCs w:val="18"/>
                                  <w:highlight w:val="white"/>
                                  <w:rPrChange w:id="770" w:author="Philips" w:date="2015-05-22T09:22:00Z">
                                    <w:rPr>
                                      <w:ins w:id="771" w:author="Philips" w:date="2015-05-22T09:21:00Z"/>
                                      <w:rFonts w:ascii="Consolas" w:hAnsi="Consolas" w:cs="Consolas"/>
                                      <w:color w:val="000000"/>
                                      <w:sz w:val="19"/>
                                      <w:szCs w:val="19"/>
                                      <w:highlight w:val="white"/>
                                    </w:rPr>
                                  </w:rPrChange>
                                </w:rPr>
                              </w:pPr>
                            </w:p>
                            <w:p w:rsidR="00BD305E" w:rsidRPr="00BD305E" w:rsidRDefault="00BD305E" w:rsidP="00BD305E">
                              <w:pPr>
                                <w:autoSpaceDE w:val="0"/>
                                <w:autoSpaceDN w:val="0"/>
                                <w:adjustRightInd w:val="0"/>
                                <w:spacing w:before="0" w:after="0" w:line="240" w:lineRule="auto"/>
                                <w:rPr>
                                  <w:ins w:id="772" w:author="Philips" w:date="2015-05-22T09:21:00Z"/>
                                  <w:rFonts w:ascii="Consolas" w:hAnsi="Consolas" w:cs="Consolas"/>
                                  <w:color w:val="000000"/>
                                  <w:sz w:val="18"/>
                                  <w:szCs w:val="18"/>
                                  <w:highlight w:val="white"/>
                                  <w:rPrChange w:id="773" w:author="Philips" w:date="2015-05-22T09:22:00Z">
                                    <w:rPr>
                                      <w:ins w:id="774" w:author="Philips" w:date="2015-05-22T09:21:00Z"/>
                                      <w:rFonts w:ascii="Consolas" w:hAnsi="Consolas" w:cs="Consolas"/>
                                      <w:color w:val="000000"/>
                                      <w:sz w:val="19"/>
                                      <w:szCs w:val="19"/>
                                      <w:highlight w:val="white"/>
                                    </w:rPr>
                                  </w:rPrChange>
                                </w:rPr>
                              </w:pPr>
                              <w:proofErr w:type="gramStart"/>
                              <w:ins w:id="775" w:author="Philips" w:date="2015-05-22T09:21:00Z">
                                <w:r w:rsidRPr="00BD305E">
                                  <w:rPr>
                                    <w:rFonts w:ascii="Consolas" w:hAnsi="Consolas" w:cs="Consolas"/>
                                    <w:color w:val="0000FF"/>
                                    <w:sz w:val="18"/>
                                    <w:szCs w:val="18"/>
                                    <w:highlight w:val="white"/>
                                    <w:rPrChange w:id="776" w:author="Philips" w:date="2015-05-22T09:22:00Z">
                                      <w:rPr>
                                        <w:rFonts w:ascii="Consolas" w:hAnsi="Consolas" w:cs="Consolas"/>
                                        <w:color w:val="0000FF"/>
                                        <w:sz w:val="19"/>
                                        <w:szCs w:val="19"/>
                                        <w:highlight w:val="white"/>
                                      </w:rPr>
                                    </w:rPrChange>
                                  </w:rPr>
                                  <w:t>namespace</w:t>
                                </w:r>
                                <w:proofErr w:type="gramEnd"/>
                                <w:r w:rsidRPr="00BD305E">
                                  <w:rPr>
                                    <w:rFonts w:ascii="Consolas" w:hAnsi="Consolas" w:cs="Consolas"/>
                                    <w:color w:val="000000"/>
                                    <w:sz w:val="18"/>
                                    <w:szCs w:val="18"/>
                                    <w:highlight w:val="white"/>
                                    <w:rPrChange w:id="777" w:author="Philips" w:date="2015-05-22T09:22:00Z">
                                      <w:rPr>
                                        <w:rFonts w:ascii="Consolas" w:hAnsi="Consolas" w:cs="Consolas"/>
                                        <w:color w:val="000000"/>
                                        <w:sz w:val="19"/>
                                        <w:szCs w:val="19"/>
                                        <w:highlight w:val="white"/>
                                      </w:rPr>
                                    </w:rPrChange>
                                  </w:rPr>
                                  <w:t xml:space="preserve"> infra</w:t>
                                </w:r>
                              </w:ins>
                            </w:p>
                            <w:p w:rsidR="00BD305E" w:rsidRPr="00BD305E" w:rsidRDefault="00BD305E" w:rsidP="00BD305E">
                              <w:pPr>
                                <w:autoSpaceDE w:val="0"/>
                                <w:autoSpaceDN w:val="0"/>
                                <w:adjustRightInd w:val="0"/>
                                <w:spacing w:before="0" w:after="0" w:line="240" w:lineRule="auto"/>
                                <w:rPr>
                                  <w:ins w:id="778" w:author="Philips" w:date="2015-05-22T09:21:00Z"/>
                                  <w:rFonts w:ascii="Consolas" w:hAnsi="Consolas" w:cs="Consolas"/>
                                  <w:color w:val="000000"/>
                                  <w:sz w:val="18"/>
                                  <w:szCs w:val="18"/>
                                  <w:highlight w:val="white"/>
                                  <w:rPrChange w:id="779" w:author="Philips" w:date="2015-05-22T09:22:00Z">
                                    <w:rPr>
                                      <w:ins w:id="780" w:author="Philips" w:date="2015-05-22T09:21:00Z"/>
                                      <w:rFonts w:ascii="Consolas" w:hAnsi="Consolas" w:cs="Consolas"/>
                                      <w:color w:val="000000"/>
                                      <w:sz w:val="19"/>
                                      <w:szCs w:val="19"/>
                                      <w:highlight w:val="white"/>
                                    </w:rPr>
                                  </w:rPrChange>
                                </w:rPr>
                              </w:pPr>
                              <w:ins w:id="781" w:author="Philips" w:date="2015-05-22T09:21:00Z">
                                <w:r w:rsidRPr="00BD305E">
                                  <w:rPr>
                                    <w:rFonts w:ascii="Consolas" w:hAnsi="Consolas" w:cs="Consolas"/>
                                    <w:color w:val="000000"/>
                                    <w:sz w:val="18"/>
                                    <w:szCs w:val="18"/>
                                    <w:highlight w:val="white"/>
                                    <w:rPrChange w:id="782" w:author="Philips" w:date="2015-05-22T09:22:00Z">
                                      <w:rPr>
                                        <w:rFonts w:ascii="Consolas" w:hAnsi="Consolas" w:cs="Consolas"/>
                                        <w:color w:val="000000"/>
                                        <w:sz w:val="19"/>
                                        <w:szCs w:val="19"/>
                                        <w:highlight w:val="white"/>
                                      </w:rPr>
                                    </w:rPrChange>
                                  </w:rPr>
                                  <w:t>{</w:t>
                                </w:r>
                              </w:ins>
                            </w:p>
                            <w:p w:rsidR="00BD305E" w:rsidRPr="00BD305E" w:rsidRDefault="00BD305E" w:rsidP="00BD305E">
                              <w:pPr>
                                <w:autoSpaceDE w:val="0"/>
                                <w:autoSpaceDN w:val="0"/>
                                <w:adjustRightInd w:val="0"/>
                                <w:spacing w:before="0" w:after="0" w:line="240" w:lineRule="auto"/>
                                <w:rPr>
                                  <w:ins w:id="783" w:author="Philips" w:date="2015-05-22T09:21:00Z"/>
                                  <w:rFonts w:ascii="Consolas" w:hAnsi="Consolas" w:cs="Consolas"/>
                                  <w:color w:val="000000"/>
                                  <w:sz w:val="18"/>
                                  <w:szCs w:val="18"/>
                                  <w:highlight w:val="white"/>
                                  <w:rPrChange w:id="784" w:author="Philips" w:date="2015-05-22T09:22:00Z">
                                    <w:rPr>
                                      <w:ins w:id="785" w:author="Philips" w:date="2015-05-22T09:21:00Z"/>
                                      <w:rFonts w:ascii="Consolas" w:hAnsi="Consolas" w:cs="Consolas"/>
                                      <w:color w:val="000000"/>
                                      <w:sz w:val="19"/>
                                      <w:szCs w:val="19"/>
                                      <w:highlight w:val="white"/>
                                    </w:rPr>
                                  </w:rPrChange>
                                </w:rPr>
                              </w:pPr>
                              <w:ins w:id="786" w:author="Philips" w:date="2015-05-22T09:21:00Z">
                                <w:r w:rsidRPr="00BD305E">
                                  <w:rPr>
                                    <w:rFonts w:ascii="Consolas" w:hAnsi="Consolas" w:cs="Consolas"/>
                                    <w:color w:val="000000"/>
                                    <w:sz w:val="18"/>
                                    <w:szCs w:val="18"/>
                                    <w:highlight w:val="white"/>
                                    <w:rPrChange w:id="787" w:author="Philips" w:date="2015-05-22T09:22: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788" w:author="Philips" w:date="2015-05-22T09:22:00Z">
                                      <w:rPr>
                                        <w:rFonts w:ascii="Consolas" w:hAnsi="Consolas" w:cs="Consolas"/>
                                        <w:color w:val="0000FF"/>
                                        <w:sz w:val="19"/>
                                        <w:szCs w:val="19"/>
                                        <w:highlight w:val="white"/>
                                      </w:rPr>
                                    </w:rPrChange>
                                  </w:rPr>
                                  <w:t>namespace</w:t>
                                </w:r>
                                <w:proofErr w:type="gramEnd"/>
                              </w:ins>
                            </w:p>
                            <w:p w:rsidR="00BD305E" w:rsidRPr="00BD305E" w:rsidRDefault="00BD305E" w:rsidP="00BD305E">
                              <w:pPr>
                                <w:autoSpaceDE w:val="0"/>
                                <w:autoSpaceDN w:val="0"/>
                                <w:adjustRightInd w:val="0"/>
                                <w:spacing w:before="0" w:after="0" w:line="240" w:lineRule="auto"/>
                                <w:rPr>
                                  <w:ins w:id="789" w:author="Philips" w:date="2015-05-22T09:21:00Z"/>
                                  <w:rFonts w:ascii="Consolas" w:hAnsi="Consolas" w:cs="Consolas"/>
                                  <w:color w:val="000000"/>
                                  <w:sz w:val="18"/>
                                  <w:szCs w:val="18"/>
                                  <w:highlight w:val="white"/>
                                  <w:rPrChange w:id="790" w:author="Philips" w:date="2015-05-22T09:22:00Z">
                                    <w:rPr>
                                      <w:ins w:id="791" w:author="Philips" w:date="2015-05-22T09:21:00Z"/>
                                      <w:rFonts w:ascii="Consolas" w:hAnsi="Consolas" w:cs="Consolas"/>
                                      <w:color w:val="000000"/>
                                      <w:sz w:val="19"/>
                                      <w:szCs w:val="19"/>
                                      <w:highlight w:val="white"/>
                                    </w:rPr>
                                  </w:rPrChange>
                                </w:rPr>
                              </w:pPr>
                              <w:ins w:id="792" w:author="Philips" w:date="2015-05-22T09:21:00Z">
                                <w:r w:rsidRPr="00BD305E">
                                  <w:rPr>
                                    <w:rFonts w:ascii="Consolas" w:hAnsi="Consolas" w:cs="Consolas"/>
                                    <w:color w:val="000000"/>
                                    <w:sz w:val="18"/>
                                    <w:szCs w:val="18"/>
                                    <w:highlight w:val="white"/>
                                    <w:rPrChange w:id="793" w:author="Philips" w:date="2015-05-22T09:22:00Z">
                                      <w:rPr>
                                        <w:rFonts w:ascii="Consolas" w:hAnsi="Consolas" w:cs="Consolas"/>
                                        <w:color w:val="000000"/>
                                        <w:sz w:val="19"/>
                                        <w:szCs w:val="19"/>
                                        <w:highlight w:val="white"/>
                                      </w:rPr>
                                    </w:rPrChange>
                                  </w:rPr>
                                  <w:t xml:space="preserve">    {</w:t>
                                </w:r>
                              </w:ins>
                            </w:p>
                            <w:p w:rsidR="00BD305E" w:rsidRPr="00BD305E" w:rsidRDefault="00BD305E" w:rsidP="00BD305E">
                              <w:pPr>
                                <w:autoSpaceDE w:val="0"/>
                                <w:autoSpaceDN w:val="0"/>
                                <w:adjustRightInd w:val="0"/>
                                <w:spacing w:before="0" w:after="0" w:line="240" w:lineRule="auto"/>
                                <w:rPr>
                                  <w:ins w:id="794" w:author="Philips" w:date="2015-05-22T09:21:00Z"/>
                                  <w:rFonts w:ascii="Consolas" w:hAnsi="Consolas" w:cs="Consolas"/>
                                  <w:color w:val="000000"/>
                                  <w:sz w:val="18"/>
                                  <w:szCs w:val="18"/>
                                  <w:highlight w:val="white"/>
                                  <w:rPrChange w:id="795" w:author="Philips" w:date="2015-05-22T09:22:00Z">
                                    <w:rPr>
                                      <w:ins w:id="796" w:author="Philips" w:date="2015-05-22T09:21:00Z"/>
                                      <w:rFonts w:ascii="Consolas" w:hAnsi="Consolas" w:cs="Consolas"/>
                                      <w:color w:val="000000"/>
                                      <w:sz w:val="19"/>
                                      <w:szCs w:val="19"/>
                                      <w:highlight w:val="white"/>
                                    </w:rPr>
                                  </w:rPrChange>
                                </w:rPr>
                              </w:pPr>
                              <w:ins w:id="797" w:author="Philips" w:date="2015-05-22T09:21:00Z">
                                <w:r w:rsidRPr="00BD305E">
                                  <w:rPr>
                                    <w:rFonts w:ascii="Consolas" w:hAnsi="Consolas" w:cs="Consolas"/>
                                    <w:color w:val="000000"/>
                                    <w:sz w:val="18"/>
                                    <w:szCs w:val="18"/>
                                    <w:highlight w:val="white"/>
                                    <w:rPrChange w:id="798" w:author="Philips" w:date="2015-05-22T09:22:00Z">
                                      <w:rPr>
                                        <w:rFonts w:ascii="Consolas" w:hAnsi="Consolas" w:cs="Consolas"/>
                                        <w:color w:val="000000"/>
                                        <w:sz w:val="19"/>
                                        <w:szCs w:val="19"/>
                                        <w:highlight w:val="white"/>
                                      </w:rPr>
                                    </w:rPrChange>
                                  </w:rPr>
                                  <w:t xml:space="preserve">        </w:t>
                                </w:r>
                                <w:proofErr w:type="spellStart"/>
                                <w:proofErr w:type="gramStart"/>
                                <w:r w:rsidRPr="00BD305E">
                                  <w:rPr>
                                    <w:rFonts w:ascii="Consolas" w:hAnsi="Consolas" w:cs="Consolas"/>
                                    <w:color w:val="0000FF"/>
                                    <w:sz w:val="18"/>
                                    <w:szCs w:val="18"/>
                                    <w:highlight w:val="white"/>
                                    <w:rPrChange w:id="799" w:author="Philips" w:date="2015-05-22T09:22:00Z">
                                      <w:rPr>
                                        <w:rFonts w:ascii="Consolas" w:hAnsi="Consolas" w:cs="Consolas"/>
                                        <w:color w:val="0000FF"/>
                                        <w:sz w:val="19"/>
                                        <w:szCs w:val="19"/>
                                        <w:highlight w:val="white"/>
                                      </w:rPr>
                                    </w:rPrChange>
                                  </w:rPr>
                                  <w:t>const</w:t>
                                </w:r>
                                <w:proofErr w:type="spellEnd"/>
                                <w:proofErr w:type="gramEnd"/>
                                <w:r w:rsidRPr="00BD305E">
                                  <w:rPr>
                                    <w:rFonts w:ascii="Consolas" w:hAnsi="Consolas" w:cs="Consolas"/>
                                    <w:color w:val="000000"/>
                                    <w:sz w:val="18"/>
                                    <w:szCs w:val="18"/>
                                    <w:highlight w:val="white"/>
                                    <w:rPrChange w:id="800" w:author="Philips" w:date="2015-05-22T09:22:00Z">
                                      <w:rPr>
                                        <w:rFonts w:ascii="Consolas" w:hAnsi="Consolas" w:cs="Consolas"/>
                                        <w:color w:val="000000"/>
                                        <w:sz w:val="19"/>
                                        <w:szCs w:val="19"/>
                                        <w:highlight w:val="white"/>
                                      </w:rPr>
                                    </w:rPrChange>
                                  </w:rPr>
                                  <w:t xml:space="preserve"> uint8_t </w:t>
                                </w:r>
                                <w:proofErr w:type="spellStart"/>
                                <w:r w:rsidRPr="00BD305E">
                                  <w:rPr>
                                    <w:rFonts w:ascii="Consolas" w:hAnsi="Consolas" w:cs="Consolas"/>
                                    <w:color w:val="000000"/>
                                    <w:sz w:val="18"/>
                                    <w:szCs w:val="18"/>
                                    <w:highlight w:val="white"/>
                                    <w:rPrChange w:id="801" w:author="Philips" w:date="2015-05-22T09:22:00Z">
                                      <w:rPr>
                                        <w:rFonts w:ascii="Consolas" w:hAnsi="Consolas" w:cs="Consolas"/>
                                        <w:color w:val="000000"/>
                                        <w:sz w:val="19"/>
                                        <w:szCs w:val="19"/>
                                        <w:highlight w:val="white"/>
                                      </w:rPr>
                                    </w:rPrChange>
                                  </w:rPr>
                                  <w:t>extraData</w:t>
                                </w:r>
                                <w:proofErr w:type="spellEnd"/>
                                <w:r w:rsidRPr="00BD305E">
                                  <w:rPr>
                                    <w:rFonts w:ascii="Consolas" w:hAnsi="Consolas" w:cs="Consolas"/>
                                    <w:color w:val="000000"/>
                                    <w:sz w:val="18"/>
                                    <w:szCs w:val="18"/>
                                    <w:highlight w:val="white"/>
                                    <w:rPrChange w:id="802" w:author="Philips" w:date="2015-05-22T09:22:00Z">
                                      <w:rPr>
                                        <w:rFonts w:ascii="Consolas" w:hAnsi="Consolas" w:cs="Consolas"/>
                                        <w:color w:val="000000"/>
                                        <w:sz w:val="19"/>
                                        <w:szCs w:val="19"/>
                                        <w:highlight w:val="white"/>
                                      </w:rPr>
                                    </w:rPrChange>
                                  </w:rPr>
                                  <w:t xml:space="preserve"> = 5;</w:t>
                                </w:r>
                              </w:ins>
                            </w:p>
                            <w:p w:rsidR="00BD305E" w:rsidRPr="00BD305E" w:rsidRDefault="00BD305E" w:rsidP="00BD305E">
                              <w:pPr>
                                <w:autoSpaceDE w:val="0"/>
                                <w:autoSpaceDN w:val="0"/>
                                <w:adjustRightInd w:val="0"/>
                                <w:spacing w:before="0" w:after="0" w:line="240" w:lineRule="auto"/>
                                <w:rPr>
                                  <w:ins w:id="803" w:author="Philips" w:date="2015-05-22T09:21:00Z"/>
                                  <w:rFonts w:ascii="Consolas" w:hAnsi="Consolas" w:cs="Consolas"/>
                                  <w:color w:val="000000"/>
                                  <w:sz w:val="18"/>
                                  <w:szCs w:val="18"/>
                                  <w:highlight w:val="white"/>
                                  <w:rPrChange w:id="804" w:author="Philips" w:date="2015-05-22T09:22:00Z">
                                    <w:rPr>
                                      <w:ins w:id="805" w:author="Philips" w:date="2015-05-22T09:21:00Z"/>
                                      <w:rFonts w:ascii="Consolas" w:hAnsi="Consolas" w:cs="Consolas"/>
                                      <w:color w:val="000000"/>
                                      <w:sz w:val="19"/>
                                      <w:szCs w:val="19"/>
                                      <w:highlight w:val="white"/>
                                    </w:rPr>
                                  </w:rPrChange>
                                </w:rPr>
                              </w:pPr>
                              <w:ins w:id="806" w:author="Philips" w:date="2015-05-22T09:21:00Z">
                                <w:r w:rsidRPr="00BD305E">
                                  <w:rPr>
                                    <w:rFonts w:ascii="Consolas" w:hAnsi="Consolas" w:cs="Consolas"/>
                                    <w:color w:val="000000"/>
                                    <w:sz w:val="18"/>
                                    <w:szCs w:val="18"/>
                                    <w:highlight w:val="white"/>
                                    <w:rPrChange w:id="807" w:author="Philips" w:date="2015-05-22T09:22:00Z">
                                      <w:rPr>
                                        <w:rFonts w:ascii="Consolas" w:hAnsi="Consolas" w:cs="Consolas"/>
                                        <w:color w:val="000000"/>
                                        <w:sz w:val="19"/>
                                        <w:szCs w:val="19"/>
                                        <w:highlight w:val="white"/>
                                      </w:rPr>
                                    </w:rPrChange>
                                  </w:rPr>
                                  <w:t xml:space="preserve">    }</w:t>
                                </w:r>
                              </w:ins>
                            </w:p>
                            <w:p w:rsidR="00BD305E" w:rsidRPr="00BD305E" w:rsidRDefault="00BD305E" w:rsidP="00BD305E">
                              <w:pPr>
                                <w:autoSpaceDE w:val="0"/>
                                <w:autoSpaceDN w:val="0"/>
                                <w:adjustRightInd w:val="0"/>
                                <w:spacing w:before="0" w:after="0" w:line="240" w:lineRule="auto"/>
                                <w:rPr>
                                  <w:ins w:id="808" w:author="Philips" w:date="2015-05-22T09:21:00Z"/>
                                  <w:rFonts w:ascii="Consolas" w:hAnsi="Consolas" w:cs="Consolas"/>
                                  <w:color w:val="000000"/>
                                  <w:sz w:val="18"/>
                                  <w:szCs w:val="18"/>
                                  <w:highlight w:val="white"/>
                                  <w:rPrChange w:id="809" w:author="Philips" w:date="2015-05-22T09:22:00Z">
                                    <w:rPr>
                                      <w:ins w:id="810" w:author="Philips" w:date="2015-05-22T09:21:00Z"/>
                                      <w:rFonts w:ascii="Consolas" w:hAnsi="Consolas" w:cs="Consolas"/>
                                      <w:color w:val="000000"/>
                                      <w:sz w:val="19"/>
                                      <w:szCs w:val="19"/>
                                      <w:highlight w:val="white"/>
                                    </w:rPr>
                                  </w:rPrChange>
                                </w:rPr>
                              </w:pPr>
                            </w:p>
                            <w:p w:rsidR="00BD305E" w:rsidRPr="00BD305E" w:rsidRDefault="00BD305E" w:rsidP="00BD305E">
                              <w:pPr>
                                <w:autoSpaceDE w:val="0"/>
                                <w:autoSpaceDN w:val="0"/>
                                <w:adjustRightInd w:val="0"/>
                                <w:spacing w:before="0" w:after="0" w:line="240" w:lineRule="auto"/>
                                <w:rPr>
                                  <w:ins w:id="811" w:author="Philips" w:date="2015-05-22T09:21:00Z"/>
                                  <w:rFonts w:ascii="Consolas" w:hAnsi="Consolas" w:cs="Consolas"/>
                                  <w:color w:val="000000"/>
                                  <w:sz w:val="18"/>
                                  <w:szCs w:val="18"/>
                                  <w:highlight w:val="white"/>
                                  <w:rPrChange w:id="812" w:author="Philips" w:date="2015-05-22T09:22:00Z">
                                    <w:rPr>
                                      <w:ins w:id="813" w:author="Philips" w:date="2015-05-22T09:21:00Z"/>
                                      <w:rFonts w:ascii="Consolas" w:hAnsi="Consolas" w:cs="Consolas"/>
                                      <w:color w:val="000000"/>
                                      <w:sz w:val="19"/>
                                      <w:szCs w:val="19"/>
                                      <w:highlight w:val="white"/>
                                    </w:rPr>
                                  </w:rPrChange>
                                </w:rPr>
                              </w:pPr>
                              <w:ins w:id="814" w:author="Philips" w:date="2015-05-22T09:21:00Z">
                                <w:r w:rsidRPr="00BD305E">
                                  <w:rPr>
                                    <w:rFonts w:ascii="Consolas" w:hAnsi="Consolas" w:cs="Consolas"/>
                                    <w:color w:val="000000"/>
                                    <w:sz w:val="18"/>
                                    <w:szCs w:val="18"/>
                                    <w:highlight w:val="white"/>
                                    <w:rPrChange w:id="815" w:author="Philips" w:date="2015-05-22T09:22: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00"/>
                                    <w:sz w:val="18"/>
                                    <w:szCs w:val="18"/>
                                    <w:highlight w:val="white"/>
                                    <w:rPrChange w:id="816" w:author="Philips" w:date="2015-05-22T09:22:00Z">
                                      <w:rPr>
                                        <w:rFonts w:ascii="Consolas" w:hAnsi="Consolas" w:cs="Consolas"/>
                                        <w:color w:val="000000"/>
                                        <w:sz w:val="19"/>
                                        <w:szCs w:val="19"/>
                                        <w:highlight w:val="white"/>
                                      </w:rPr>
                                    </w:rPrChange>
                                  </w:rPr>
                                  <w:t>CheatSheetExample</w:t>
                                </w:r>
                                <w:proofErr w:type="spellEnd"/>
                                <w:r w:rsidRPr="00BD305E">
                                  <w:rPr>
                                    <w:rFonts w:ascii="Consolas" w:hAnsi="Consolas" w:cs="Consolas"/>
                                    <w:color w:val="000000"/>
                                    <w:sz w:val="18"/>
                                    <w:szCs w:val="18"/>
                                    <w:highlight w:val="white"/>
                                    <w:rPrChange w:id="817" w:author="Philips" w:date="2015-05-22T09:22:00Z">
                                      <w:rPr>
                                        <w:rFonts w:ascii="Consolas" w:hAnsi="Consolas" w:cs="Consolas"/>
                                        <w:color w:val="000000"/>
                                        <w:sz w:val="19"/>
                                        <w:szCs w:val="19"/>
                                        <w:highlight w:val="white"/>
                                      </w:rPr>
                                    </w:rPrChange>
                                  </w:rPr>
                                  <w:t>::</w:t>
                                </w:r>
                                <w:proofErr w:type="spellStart"/>
                                <w:proofErr w:type="gramStart"/>
                                <w:r w:rsidRPr="00BD305E">
                                  <w:rPr>
                                    <w:rFonts w:ascii="Consolas" w:hAnsi="Consolas" w:cs="Consolas"/>
                                    <w:color w:val="000000"/>
                                    <w:sz w:val="18"/>
                                    <w:szCs w:val="18"/>
                                    <w:highlight w:val="white"/>
                                    <w:rPrChange w:id="818" w:author="Philips" w:date="2015-05-22T09:22:00Z">
                                      <w:rPr>
                                        <w:rFonts w:ascii="Consolas" w:hAnsi="Consolas" w:cs="Consolas"/>
                                        <w:color w:val="000000"/>
                                        <w:sz w:val="19"/>
                                        <w:szCs w:val="19"/>
                                        <w:highlight w:val="white"/>
                                      </w:rPr>
                                    </w:rPrChange>
                                  </w:rPr>
                                  <w:t>CheatSheetExample</w:t>
                                </w:r>
                                <w:proofErr w:type="spellEnd"/>
                                <w:r w:rsidRPr="00BD305E">
                                  <w:rPr>
                                    <w:rFonts w:ascii="Consolas" w:hAnsi="Consolas" w:cs="Consolas"/>
                                    <w:color w:val="000000"/>
                                    <w:sz w:val="18"/>
                                    <w:szCs w:val="18"/>
                                    <w:highlight w:val="white"/>
                                    <w:rPrChange w:id="819" w:author="Philips" w:date="2015-05-22T09:22:00Z">
                                      <w:rPr>
                                        <w:rFonts w:ascii="Consolas" w:hAnsi="Consolas" w:cs="Consolas"/>
                                        <w:color w:val="000000"/>
                                        <w:sz w:val="19"/>
                                        <w:szCs w:val="19"/>
                                        <w:highlight w:val="white"/>
                                      </w:rPr>
                                    </w:rPrChange>
                                  </w:rPr>
                                  <w:t>(</w:t>
                                </w:r>
                                <w:proofErr w:type="gramEnd"/>
                                <w:r w:rsidRPr="00BD305E">
                                  <w:rPr>
                                    <w:rFonts w:ascii="Consolas" w:hAnsi="Consolas" w:cs="Consolas"/>
                                    <w:color w:val="000000"/>
                                    <w:sz w:val="18"/>
                                    <w:szCs w:val="18"/>
                                    <w:highlight w:val="white"/>
                                    <w:rPrChange w:id="820" w:author="Philips" w:date="2015-05-22T09:22:00Z">
                                      <w:rPr>
                                        <w:rFonts w:ascii="Consolas" w:hAnsi="Consolas" w:cs="Consolas"/>
                                        <w:color w:val="000000"/>
                                        <w:sz w:val="19"/>
                                        <w:szCs w:val="19"/>
                                        <w:highlight w:val="white"/>
                                      </w:rPr>
                                    </w:rPrChange>
                                  </w:rPr>
                                  <w:t>uint8_t identifier)</w:t>
                                </w:r>
                              </w:ins>
                            </w:p>
                            <w:p w:rsidR="00BD305E" w:rsidRPr="00BD305E" w:rsidRDefault="00BD305E" w:rsidP="00BD305E">
                              <w:pPr>
                                <w:autoSpaceDE w:val="0"/>
                                <w:autoSpaceDN w:val="0"/>
                                <w:adjustRightInd w:val="0"/>
                                <w:spacing w:before="0" w:after="0" w:line="240" w:lineRule="auto"/>
                                <w:rPr>
                                  <w:ins w:id="821" w:author="Philips" w:date="2015-05-22T09:21:00Z"/>
                                  <w:rFonts w:ascii="Consolas" w:hAnsi="Consolas" w:cs="Consolas"/>
                                  <w:color w:val="000000"/>
                                  <w:sz w:val="18"/>
                                  <w:szCs w:val="18"/>
                                  <w:highlight w:val="white"/>
                                  <w:rPrChange w:id="822" w:author="Philips" w:date="2015-05-22T09:22:00Z">
                                    <w:rPr>
                                      <w:ins w:id="823" w:author="Philips" w:date="2015-05-22T09:21:00Z"/>
                                      <w:rFonts w:ascii="Consolas" w:hAnsi="Consolas" w:cs="Consolas"/>
                                      <w:color w:val="000000"/>
                                      <w:sz w:val="19"/>
                                      <w:szCs w:val="19"/>
                                      <w:highlight w:val="white"/>
                                    </w:rPr>
                                  </w:rPrChange>
                                </w:rPr>
                              </w:pPr>
                              <w:ins w:id="824" w:author="Philips" w:date="2015-05-22T09:21:00Z">
                                <w:r w:rsidRPr="00BD305E">
                                  <w:rPr>
                                    <w:rFonts w:ascii="Consolas" w:hAnsi="Consolas" w:cs="Consolas"/>
                                    <w:color w:val="000000"/>
                                    <w:sz w:val="18"/>
                                    <w:szCs w:val="18"/>
                                    <w:highlight w:val="white"/>
                                    <w:rPrChange w:id="825" w:author="Philips" w:date="2015-05-22T09:22:00Z">
                                      <w:rPr>
                                        <w:rFonts w:ascii="Consolas" w:hAnsi="Consolas" w:cs="Consolas"/>
                                        <w:color w:val="000000"/>
                                        <w:sz w:val="19"/>
                                        <w:szCs w:val="19"/>
                                        <w:highlight w:val="white"/>
                                      </w:rPr>
                                    </w:rPrChange>
                                  </w:rPr>
                                  <w:t xml:space="preserve">        : </w:t>
                                </w:r>
                                <w:proofErr w:type="gramStart"/>
                                <w:r w:rsidRPr="00BD305E">
                                  <w:rPr>
                                    <w:rFonts w:ascii="Consolas" w:hAnsi="Consolas" w:cs="Consolas"/>
                                    <w:color w:val="000000"/>
                                    <w:sz w:val="18"/>
                                    <w:szCs w:val="18"/>
                                    <w:highlight w:val="white"/>
                                    <w:rPrChange w:id="826" w:author="Philips" w:date="2015-05-22T09:22:00Z">
                                      <w:rPr>
                                        <w:rFonts w:ascii="Consolas" w:hAnsi="Consolas" w:cs="Consolas"/>
                                        <w:color w:val="000000"/>
                                        <w:sz w:val="19"/>
                                        <w:szCs w:val="19"/>
                                        <w:highlight w:val="white"/>
                                      </w:rPr>
                                    </w:rPrChange>
                                  </w:rPr>
                                  <w:t>identifier(</w:t>
                                </w:r>
                                <w:proofErr w:type="gramEnd"/>
                                <w:r w:rsidRPr="00BD305E">
                                  <w:rPr>
                                    <w:rFonts w:ascii="Consolas" w:hAnsi="Consolas" w:cs="Consolas"/>
                                    <w:color w:val="000000"/>
                                    <w:sz w:val="18"/>
                                    <w:szCs w:val="18"/>
                                    <w:highlight w:val="white"/>
                                    <w:rPrChange w:id="827" w:author="Philips" w:date="2015-05-22T09:22:00Z">
                                      <w:rPr>
                                        <w:rFonts w:ascii="Consolas" w:hAnsi="Consolas" w:cs="Consolas"/>
                                        <w:color w:val="000000"/>
                                        <w:sz w:val="19"/>
                                        <w:szCs w:val="19"/>
                                        <w:highlight w:val="white"/>
                                      </w:rPr>
                                    </w:rPrChange>
                                  </w:rPr>
                                  <w:t>identifier)</w:t>
                                </w:r>
                              </w:ins>
                            </w:p>
                            <w:p w:rsidR="00BD305E" w:rsidRPr="00BD305E" w:rsidRDefault="00BD305E" w:rsidP="00BD305E">
                              <w:pPr>
                                <w:autoSpaceDE w:val="0"/>
                                <w:autoSpaceDN w:val="0"/>
                                <w:adjustRightInd w:val="0"/>
                                <w:spacing w:before="0" w:after="0" w:line="240" w:lineRule="auto"/>
                                <w:rPr>
                                  <w:ins w:id="828" w:author="Philips" w:date="2015-05-22T09:21:00Z"/>
                                  <w:rFonts w:ascii="Consolas" w:hAnsi="Consolas" w:cs="Consolas"/>
                                  <w:color w:val="000000"/>
                                  <w:sz w:val="18"/>
                                  <w:szCs w:val="18"/>
                                  <w:highlight w:val="white"/>
                                  <w:rPrChange w:id="829" w:author="Philips" w:date="2015-05-22T09:22:00Z">
                                    <w:rPr>
                                      <w:ins w:id="830" w:author="Philips" w:date="2015-05-22T09:21:00Z"/>
                                      <w:rFonts w:ascii="Consolas" w:hAnsi="Consolas" w:cs="Consolas"/>
                                      <w:color w:val="000000"/>
                                      <w:sz w:val="19"/>
                                      <w:szCs w:val="19"/>
                                      <w:highlight w:val="white"/>
                                    </w:rPr>
                                  </w:rPrChange>
                                </w:rPr>
                              </w:pPr>
                              <w:ins w:id="831" w:author="Philips" w:date="2015-05-22T09:21:00Z">
                                <w:r w:rsidRPr="00BD305E">
                                  <w:rPr>
                                    <w:rFonts w:ascii="Consolas" w:hAnsi="Consolas" w:cs="Consolas"/>
                                    <w:color w:val="000000"/>
                                    <w:sz w:val="18"/>
                                    <w:szCs w:val="18"/>
                                    <w:highlight w:val="white"/>
                                    <w:rPrChange w:id="832" w:author="Philips" w:date="2015-05-22T09:22:00Z">
                                      <w:rPr>
                                        <w:rFonts w:ascii="Consolas" w:hAnsi="Consolas" w:cs="Consolas"/>
                                        <w:color w:val="000000"/>
                                        <w:sz w:val="19"/>
                                        <w:szCs w:val="19"/>
                                        <w:highlight w:val="white"/>
                                      </w:rPr>
                                    </w:rPrChange>
                                  </w:rPr>
                                  <w:t xml:space="preserve">        , </w:t>
                                </w:r>
                                <w:proofErr w:type="gramStart"/>
                                <w:r w:rsidRPr="00BD305E">
                                  <w:rPr>
                                    <w:rFonts w:ascii="Consolas" w:hAnsi="Consolas" w:cs="Consolas"/>
                                    <w:color w:val="000000"/>
                                    <w:sz w:val="18"/>
                                    <w:szCs w:val="18"/>
                                    <w:highlight w:val="white"/>
                                    <w:rPrChange w:id="833" w:author="Philips" w:date="2015-05-22T09:22:00Z">
                                      <w:rPr>
                                        <w:rFonts w:ascii="Consolas" w:hAnsi="Consolas" w:cs="Consolas"/>
                                        <w:color w:val="000000"/>
                                        <w:sz w:val="19"/>
                                        <w:szCs w:val="19"/>
                                        <w:highlight w:val="white"/>
                                      </w:rPr>
                                    </w:rPrChange>
                                  </w:rPr>
                                  <w:t>state(</w:t>
                                </w:r>
                                <w:proofErr w:type="gramEnd"/>
                                <w:r w:rsidRPr="00BD305E">
                                  <w:rPr>
                                    <w:rFonts w:ascii="Consolas" w:hAnsi="Consolas" w:cs="Consolas"/>
                                    <w:color w:val="000000"/>
                                    <w:sz w:val="18"/>
                                    <w:szCs w:val="18"/>
                                    <w:highlight w:val="white"/>
                                    <w:rPrChange w:id="834" w:author="Philips" w:date="2015-05-22T09:22:00Z">
                                      <w:rPr>
                                        <w:rFonts w:ascii="Consolas" w:hAnsi="Consolas" w:cs="Consolas"/>
                                        <w:color w:val="000000"/>
                                        <w:sz w:val="19"/>
                                        <w:szCs w:val="19"/>
                                        <w:highlight w:val="white"/>
                                      </w:rPr>
                                    </w:rPrChange>
                                  </w:rPr>
                                  <w:t>State::initializing)</w:t>
                                </w:r>
                              </w:ins>
                            </w:p>
                            <w:p w:rsidR="00BD305E" w:rsidRPr="00BD305E" w:rsidRDefault="00BD305E" w:rsidP="00BD305E">
                              <w:pPr>
                                <w:autoSpaceDE w:val="0"/>
                                <w:autoSpaceDN w:val="0"/>
                                <w:adjustRightInd w:val="0"/>
                                <w:spacing w:before="0" w:after="0" w:line="240" w:lineRule="auto"/>
                                <w:rPr>
                                  <w:ins w:id="835" w:author="Philips" w:date="2015-05-22T09:21:00Z"/>
                                  <w:rFonts w:ascii="Consolas" w:hAnsi="Consolas" w:cs="Consolas"/>
                                  <w:color w:val="000000"/>
                                  <w:sz w:val="18"/>
                                  <w:szCs w:val="18"/>
                                  <w:highlight w:val="white"/>
                                  <w:rPrChange w:id="836" w:author="Philips" w:date="2015-05-22T09:22:00Z">
                                    <w:rPr>
                                      <w:ins w:id="837" w:author="Philips" w:date="2015-05-22T09:21:00Z"/>
                                      <w:rFonts w:ascii="Consolas" w:hAnsi="Consolas" w:cs="Consolas"/>
                                      <w:color w:val="000000"/>
                                      <w:sz w:val="19"/>
                                      <w:szCs w:val="19"/>
                                      <w:highlight w:val="white"/>
                                    </w:rPr>
                                  </w:rPrChange>
                                </w:rPr>
                              </w:pPr>
                              <w:ins w:id="838" w:author="Philips" w:date="2015-05-22T09:21:00Z">
                                <w:r w:rsidRPr="00BD305E">
                                  <w:rPr>
                                    <w:rFonts w:ascii="Consolas" w:hAnsi="Consolas" w:cs="Consolas"/>
                                    <w:color w:val="000000"/>
                                    <w:sz w:val="18"/>
                                    <w:szCs w:val="18"/>
                                    <w:highlight w:val="white"/>
                                    <w:rPrChange w:id="839" w:author="Philips" w:date="2015-05-22T09:22:00Z">
                                      <w:rPr>
                                        <w:rFonts w:ascii="Consolas" w:hAnsi="Consolas" w:cs="Consolas"/>
                                        <w:color w:val="000000"/>
                                        <w:sz w:val="19"/>
                                        <w:szCs w:val="19"/>
                                        <w:highlight w:val="white"/>
                                      </w:rPr>
                                    </w:rPrChange>
                                  </w:rPr>
                                  <w:t xml:space="preserve">    {}</w:t>
                                </w:r>
                              </w:ins>
                            </w:p>
                            <w:p w:rsidR="00BD305E" w:rsidRPr="00BD305E" w:rsidRDefault="00BD305E" w:rsidP="00BD305E">
                              <w:pPr>
                                <w:autoSpaceDE w:val="0"/>
                                <w:autoSpaceDN w:val="0"/>
                                <w:adjustRightInd w:val="0"/>
                                <w:spacing w:before="0" w:after="0" w:line="240" w:lineRule="auto"/>
                                <w:rPr>
                                  <w:ins w:id="840" w:author="Philips" w:date="2015-05-22T09:21:00Z"/>
                                  <w:rFonts w:ascii="Consolas" w:hAnsi="Consolas" w:cs="Consolas"/>
                                  <w:color w:val="000000"/>
                                  <w:sz w:val="18"/>
                                  <w:szCs w:val="18"/>
                                  <w:highlight w:val="white"/>
                                  <w:rPrChange w:id="841" w:author="Philips" w:date="2015-05-22T09:22:00Z">
                                    <w:rPr>
                                      <w:ins w:id="842" w:author="Philips" w:date="2015-05-22T09:21:00Z"/>
                                      <w:rFonts w:ascii="Consolas" w:hAnsi="Consolas" w:cs="Consolas"/>
                                      <w:color w:val="000000"/>
                                      <w:sz w:val="19"/>
                                      <w:szCs w:val="19"/>
                                      <w:highlight w:val="white"/>
                                    </w:rPr>
                                  </w:rPrChange>
                                </w:rPr>
                              </w:pPr>
                            </w:p>
                            <w:p w:rsidR="00BD305E" w:rsidRPr="00BD305E" w:rsidRDefault="00BD305E" w:rsidP="00BD305E">
                              <w:pPr>
                                <w:autoSpaceDE w:val="0"/>
                                <w:autoSpaceDN w:val="0"/>
                                <w:adjustRightInd w:val="0"/>
                                <w:spacing w:before="0" w:after="0" w:line="240" w:lineRule="auto"/>
                                <w:rPr>
                                  <w:ins w:id="843" w:author="Philips" w:date="2015-05-22T09:21:00Z"/>
                                  <w:rFonts w:ascii="Consolas" w:hAnsi="Consolas" w:cs="Consolas"/>
                                  <w:color w:val="000000"/>
                                  <w:sz w:val="18"/>
                                  <w:szCs w:val="18"/>
                                  <w:highlight w:val="white"/>
                                  <w:rPrChange w:id="844" w:author="Philips" w:date="2015-05-22T09:22:00Z">
                                    <w:rPr>
                                      <w:ins w:id="845" w:author="Philips" w:date="2015-05-22T09:21:00Z"/>
                                      <w:rFonts w:ascii="Consolas" w:hAnsi="Consolas" w:cs="Consolas"/>
                                      <w:color w:val="000000"/>
                                      <w:sz w:val="19"/>
                                      <w:szCs w:val="19"/>
                                      <w:highlight w:val="white"/>
                                    </w:rPr>
                                  </w:rPrChange>
                                </w:rPr>
                              </w:pPr>
                              <w:ins w:id="846" w:author="Philips" w:date="2015-05-22T09:21:00Z">
                                <w:r w:rsidRPr="00BD305E">
                                  <w:rPr>
                                    <w:rFonts w:ascii="Consolas" w:hAnsi="Consolas" w:cs="Consolas"/>
                                    <w:color w:val="000000"/>
                                    <w:sz w:val="18"/>
                                    <w:szCs w:val="18"/>
                                    <w:highlight w:val="white"/>
                                    <w:rPrChange w:id="847" w:author="Philips" w:date="2015-05-22T09:22: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848" w:author="Philips" w:date="2015-05-22T09:22:00Z">
                                      <w:rPr>
                                        <w:rFonts w:ascii="Consolas" w:hAnsi="Consolas" w:cs="Consolas"/>
                                        <w:color w:val="0000FF"/>
                                        <w:sz w:val="19"/>
                                        <w:szCs w:val="19"/>
                                        <w:highlight w:val="white"/>
                                      </w:rPr>
                                    </w:rPrChange>
                                  </w:rPr>
                                  <w:t>void</w:t>
                                </w:r>
                                <w:proofErr w:type="gramEnd"/>
                                <w:r w:rsidRPr="00BD305E">
                                  <w:rPr>
                                    <w:rFonts w:ascii="Consolas" w:hAnsi="Consolas" w:cs="Consolas"/>
                                    <w:color w:val="000000"/>
                                    <w:sz w:val="18"/>
                                    <w:szCs w:val="18"/>
                                    <w:highlight w:val="white"/>
                                    <w:rPrChange w:id="849" w:author="Philips" w:date="2015-05-22T09:22: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00"/>
                                    <w:sz w:val="18"/>
                                    <w:szCs w:val="18"/>
                                    <w:highlight w:val="white"/>
                                    <w:rPrChange w:id="850" w:author="Philips" w:date="2015-05-22T09:22:00Z">
                                      <w:rPr>
                                        <w:rFonts w:ascii="Consolas" w:hAnsi="Consolas" w:cs="Consolas"/>
                                        <w:color w:val="000000"/>
                                        <w:sz w:val="19"/>
                                        <w:szCs w:val="19"/>
                                        <w:highlight w:val="white"/>
                                      </w:rPr>
                                    </w:rPrChange>
                                  </w:rPr>
                                  <w:t>CheatSheetExample</w:t>
                                </w:r>
                                <w:proofErr w:type="spellEnd"/>
                                <w:r w:rsidRPr="00BD305E">
                                  <w:rPr>
                                    <w:rFonts w:ascii="Consolas" w:hAnsi="Consolas" w:cs="Consolas"/>
                                    <w:color w:val="000000"/>
                                    <w:sz w:val="18"/>
                                    <w:szCs w:val="18"/>
                                    <w:highlight w:val="white"/>
                                    <w:rPrChange w:id="851" w:author="Philips" w:date="2015-05-22T09:22:00Z">
                                      <w:rPr>
                                        <w:rFonts w:ascii="Consolas" w:hAnsi="Consolas" w:cs="Consolas"/>
                                        <w:color w:val="000000"/>
                                        <w:sz w:val="19"/>
                                        <w:szCs w:val="19"/>
                                        <w:highlight w:val="white"/>
                                      </w:rPr>
                                    </w:rPrChange>
                                  </w:rPr>
                                  <w:t>::Operate()</w:t>
                                </w:r>
                              </w:ins>
                            </w:p>
                            <w:p w:rsidR="00BD305E" w:rsidRPr="00BD305E" w:rsidRDefault="00BD305E" w:rsidP="00BD305E">
                              <w:pPr>
                                <w:autoSpaceDE w:val="0"/>
                                <w:autoSpaceDN w:val="0"/>
                                <w:adjustRightInd w:val="0"/>
                                <w:spacing w:before="0" w:after="0" w:line="240" w:lineRule="auto"/>
                                <w:rPr>
                                  <w:ins w:id="852" w:author="Philips" w:date="2015-05-22T09:21:00Z"/>
                                  <w:rFonts w:ascii="Consolas" w:hAnsi="Consolas" w:cs="Consolas"/>
                                  <w:color w:val="000000"/>
                                  <w:sz w:val="18"/>
                                  <w:szCs w:val="18"/>
                                  <w:highlight w:val="white"/>
                                  <w:rPrChange w:id="853" w:author="Philips" w:date="2015-05-22T09:22:00Z">
                                    <w:rPr>
                                      <w:ins w:id="854" w:author="Philips" w:date="2015-05-22T09:21:00Z"/>
                                      <w:rFonts w:ascii="Consolas" w:hAnsi="Consolas" w:cs="Consolas"/>
                                      <w:color w:val="000000"/>
                                      <w:sz w:val="19"/>
                                      <w:szCs w:val="19"/>
                                      <w:highlight w:val="white"/>
                                    </w:rPr>
                                  </w:rPrChange>
                                </w:rPr>
                              </w:pPr>
                              <w:ins w:id="855" w:author="Philips" w:date="2015-05-22T09:21:00Z">
                                <w:r w:rsidRPr="00BD305E">
                                  <w:rPr>
                                    <w:rFonts w:ascii="Consolas" w:hAnsi="Consolas" w:cs="Consolas"/>
                                    <w:color w:val="000000"/>
                                    <w:sz w:val="18"/>
                                    <w:szCs w:val="18"/>
                                    <w:highlight w:val="white"/>
                                    <w:rPrChange w:id="856" w:author="Philips" w:date="2015-05-22T09:22:00Z">
                                      <w:rPr>
                                        <w:rFonts w:ascii="Consolas" w:hAnsi="Consolas" w:cs="Consolas"/>
                                        <w:color w:val="000000"/>
                                        <w:sz w:val="19"/>
                                        <w:szCs w:val="19"/>
                                        <w:highlight w:val="white"/>
                                      </w:rPr>
                                    </w:rPrChange>
                                  </w:rPr>
                                  <w:t xml:space="preserve">    {</w:t>
                                </w:r>
                              </w:ins>
                            </w:p>
                            <w:p w:rsidR="00BD305E" w:rsidRPr="00BD305E" w:rsidRDefault="00BD305E" w:rsidP="00BD305E">
                              <w:pPr>
                                <w:autoSpaceDE w:val="0"/>
                                <w:autoSpaceDN w:val="0"/>
                                <w:adjustRightInd w:val="0"/>
                                <w:spacing w:before="0" w:after="0" w:line="240" w:lineRule="auto"/>
                                <w:rPr>
                                  <w:ins w:id="857" w:author="Philips" w:date="2015-05-22T09:21:00Z"/>
                                  <w:rFonts w:ascii="Consolas" w:hAnsi="Consolas" w:cs="Consolas"/>
                                  <w:color w:val="000000"/>
                                  <w:sz w:val="18"/>
                                  <w:szCs w:val="18"/>
                                  <w:highlight w:val="white"/>
                                  <w:rPrChange w:id="858" w:author="Philips" w:date="2015-05-22T09:22:00Z">
                                    <w:rPr>
                                      <w:ins w:id="859" w:author="Philips" w:date="2015-05-22T09:21:00Z"/>
                                      <w:rFonts w:ascii="Consolas" w:hAnsi="Consolas" w:cs="Consolas"/>
                                      <w:color w:val="000000"/>
                                      <w:sz w:val="19"/>
                                      <w:szCs w:val="19"/>
                                      <w:highlight w:val="white"/>
                                    </w:rPr>
                                  </w:rPrChange>
                                </w:rPr>
                              </w:pPr>
                              <w:ins w:id="860" w:author="Philips" w:date="2015-05-22T09:21:00Z">
                                <w:r w:rsidRPr="00BD305E">
                                  <w:rPr>
                                    <w:rFonts w:ascii="Consolas" w:hAnsi="Consolas" w:cs="Consolas"/>
                                    <w:color w:val="000000"/>
                                    <w:sz w:val="18"/>
                                    <w:szCs w:val="18"/>
                                    <w:highlight w:val="white"/>
                                    <w:rPrChange w:id="861" w:author="Philips" w:date="2015-05-22T09:22: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862" w:author="Philips" w:date="2015-05-22T09:22:00Z">
                                      <w:rPr>
                                        <w:rFonts w:ascii="Consolas" w:hAnsi="Consolas" w:cs="Consolas"/>
                                        <w:color w:val="0000FF"/>
                                        <w:sz w:val="19"/>
                                        <w:szCs w:val="19"/>
                                        <w:highlight w:val="white"/>
                                      </w:rPr>
                                    </w:rPrChange>
                                  </w:rPr>
                                  <w:t>if</w:t>
                                </w:r>
                                <w:proofErr w:type="gramEnd"/>
                                <w:r w:rsidRPr="00BD305E">
                                  <w:rPr>
                                    <w:rFonts w:ascii="Consolas" w:hAnsi="Consolas" w:cs="Consolas"/>
                                    <w:color w:val="000000"/>
                                    <w:sz w:val="18"/>
                                    <w:szCs w:val="18"/>
                                    <w:highlight w:val="white"/>
                                    <w:rPrChange w:id="863" w:author="Philips" w:date="2015-05-22T09:22:00Z">
                                      <w:rPr>
                                        <w:rFonts w:ascii="Consolas" w:hAnsi="Consolas" w:cs="Consolas"/>
                                        <w:color w:val="000000"/>
                                        <w:sz w:val="19"/>
                                        <w:szCs w:val="19"/>
                                        <w:highlight w:val="white"/>
                                      </w:rPr>
                                    </w:rPrChange>
                                  </w:rPr>
                                  <w:t xml:space="preserve"> (state == State::operational)</w:t>
                                </w:r>
                              </w:ins>
                            </w:p>
                            <w:p w:rsidR="00BD305E" w:rsidRPr="00BD305E" w:rsidRDefault="00BD305E" w:rsidP="00BD305E">
                              <w:pPr>
                                <w:autoSpaceDE w:val="0"/>
                                <w:autoSpaceDN w:val="0"/>
                                <w:adjustRightInd w:val="0"/>
                                <w:spacing w:before="0" w:after="0" w:line="240" w:lineRule="auto"/>
                                <w:rPr>
                                  <w:ins w:id="864" w:author="Philips" w:date="2015-05-22T09:21:00Z"/>
                                  <w:rFonts w:ascii="Consolas" w:hAnsi="Consolas" w:cs="Consolas"/>
                                  <w:color w:val="000000"/>
                                  <w:sz w:val="18"/>
                                  <w:szCs w:val="18"/>
                                  <w:highlight w:val="white"/>
                                  <w:rPrChange w:id="865" w:author="Philips" w:date="2015-05-22T09:22:00Z">
                                    <w:rPr>
                                      <w:ins w:id="866" w:author="Philips" w:date="2015-05-22T09:21:00Z"/>
                                      <w:rFonts w:ascii="Consolas" w:hAnsi="Consolas" w:cs="Consolas"/>
                                      <w:color w:val="000000"/>
                                      <w:sz w:val="19"/>
                                      <w:szCs w:val="19"/>
                                      <w:highlight w:val="white"/>
                                    </w:rPr>
                                  </w:rPrChange>
                                </w:rPr>
                              </w:pPr>
                              <w:ins w:id="867" w:author="Philips" w:date="2015-05-22T09:21:00Z">
                                <w:r w:rsidRPr="00BD305E">
                                  <w:rPr>
                                    <w:rFonts w:ascii="Consolas" w:hAnsi="Consolas" w:cs="Consolas"/>
                                    <w:color w:val="000000"/>
                                    <w:sz w:val="18"/>
                                    <w:szCs w:val="18"/>
                                    <w:highlight w:val="white"/>
                                    <w:rPrChange w:id="868" w:author="Philips" w:date="2015-05-22T09:22: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00"/>
                                    <w:sz w:val="18"/>
                                    <w:szCs w:val="18"/>
                                    <w:highlight w:val="white"/>
                                    <w:rPrChange w:id="869" w:author="Philips" w:date="2015-05-22T09:22:00Z">
                                      <w:rPr>
                                        <w:rFonts w:ascii="Consolas" w:hAnsi="Consolas" w:cs="Consolas"/>
                                        <w:color w:val="000000"/>
                                        <w:sz w:val="19"/>
                                        <w:szCs w:val="19"/>
                                        <w:highlight w:val="white"/>
                                      </w:rPr>
                                    </w:rPrChange>
                                  </w:rPr>
                                  <w:t>std</w:t>
                                </w:r>
                                <w:proofErr w:type="spellEnd"/>
                                <w:r w:rsidRPr="00BD305E">
                                  <w:rPr>
                                    <w:rFonts w:ascii="Consolas" w:hAnsi="Consolas" w:cs="Consolas"/>
                                    <w:color w:val="000000"/>
                                    <w:sz w:val="18"/>
                                    <w:szCs w:val="18"/>
                                    <w:highlight w:val="white"/>
                                    <w:rPrChange w:id="870" w:author="Philips" w:date="2015-05-22T09:22:00Z">
                                      <w:rPr>
                                        <w:rFonts w:ascii="Consolas" w:hAnsi="Consolas" w:cs="Consolas"/>
                                        <w:color w:val="000000"/>
                                        <w:sz w:val="19"/>
                                        <w:szCs w:val="19"/>
                                        <w:highlight w:val="white"/>
                                      </w:rPr>
                                    </w:rPrChange>
                                  </w:rPr>
                                  <w:t>::</w:t>
                                </w:r>
                                <w:proofErr w:type="spellStart"/>
                                <w:r w:rsidRPr="00BD305E">
                                  <w:rPr>
                                    <w:rFonts w:ascii="Consolas" w:hAnsi="Consolas" w:cs="Consolas"/>
                                    <w:color w:val="000000"/>
                                    <w:sz w:val="18"/>
                                    <w:szCs w:val="18"/>
                                    <w:highlight w:val="white"/>
                                    <w:rPrChange w:id="871" w:author="Philips" w:date="2015-05-22T09:22:00Z">
                                      <w:rPr>
                                        <w:rFonts w:ascii="Consolas" w:hAnsi="Consolas" w:cs="Consolas"/>
                                        <w:color w:val="000000"/>
                                        <w:sz w:val="19"/>
                                        <w:szCs w:val="19"/>
                                        <w:highlight w:val="white"/>
                                      </w:rPr>
                                    </w:rPrChange>
                                  </w:rPr>
                                  <w:t>cout</w:t>
                                </w:r>
                                <w:proofErr w:type="spellEnd"/>
                                <w:r w:rsidRPr="00BD305E">
                                  <w:rPr>
                                    <w:rFonts w:ascii="Consolas" w:hAnsi="Consolas" w:cs="Consolas"/>
                                    <w:color w:val="000000"/>
                                    <w:sz w:val="18"/>
                                    <w:szCs w:val="18"/>
                                    <w:highlight w:val="white"/>
                                    <w:rPrChange w:id="872" w:author="Philips" w:date="2015-05-22T09:22:00Z">
                                      <w:rPr>
                                        <w:rFonts w:ascii="Consolas" w:hAnsi="Consolas" w:cs="Consolas"/>
                                        <w:color w:val="000000"/>
                                        <w:sz w:val="19"/>
                                        <w:szCs w:val="19"/>
                                        <w:highlight w:val="white"/>
                                      </w:rPr>
                                    </w:rPrChange>
                                  </w:rPr>
                                  <w:t xml:space="preserve"> &lt;&lt; </w:t>
                                </w:r>
                                <w:r w:rsidRPr="00BD305E">
                                  <w:rPr>
                                    <w:rFonts w:ascii="Consolas" w:hAnsi="Consolas" w:cs="Consolas"/>
                                    <w:color w:val="A31515"/>
                                    <w:sz w:val="18"/>
                                    <w:szCs w:val="18"/>
                                    <w:highlight w:val="white"/>
                                    <w:rPrChange w:id="873" w:author="Philips" w:date="2015-05-22T09:22:00Z">
                                      <w:rPr>
                                        <w:rFonts w:ascii="Consolas" w:hAnsi="Consolas" w:cs="Consolas"/>
                                        <w:color w:val="A31515"/>
                                        <w:sz w:val="19"/>
                                        <w:szCs w:val="19"/>
                                        <w:highlight w:val="white"/>
                                      </w:rPr>
                                    </w:rPrChange>
                                  </w:rPr>
                                  <w:t>"Operating"</w:t>
                                </w:r>
                                <w:r w:rsidRPr="00BD305E">
                                  <w:rPr>
                                    <w:rFonts w:ascii="Consolas" w:hAnsi="Consolas" w:cs="Consolas"/>
                                    <w:color w:val="000000"/>
                                    <w:sz w:val="18"/>
                                    <w:szCs w:val="18"/>
                                    <w:highlight w:val="white"/>
                                    <w:rPrChange w:id="874" w:author="Philips" w:date="2015-05-22T09:22:00Z">
                                      <w:rPr>
                                        <w:rFonts w:ascii="Consolas" w:hAnsi="Consolas" w:cs="Consolas"/>
                                        <w:color w:val="000000"/>
                                        <w:sz w:val="19"/>
                                        <w:szCs w:val="19"/>
                                        <w:highlight w:val="white"/>
                                      </w:rPr>
                                    </w:rPrChange>
                                  </w:rPr>
                                  <w:t xml:space="preserve"> &lt;&lt; </w:t>
                                </w:r>
                                <w:proofErr w:type="spellStart"/>
                                <w:r w:rsidRPr="00BD305E">
                                  <w:rPr>
                                    <w:rFonts w:ascii="Consolas" w:hAnsi="Consolas" w:cs="Consolas"/>
                                    <w:color w:val="000000"/>
                                    <w:sz w:val="18"/>
                                    <w:szCs w:val="18"/>
                                    <w:highlight w:val="white"/>
                                    <w:rPrChange w:id="875" w:author="Philips" w:date="2015-05-22T09:22:00Z">
                                      <w:rPr>
                                        <w:rFonts w:ascii="Consolas" w:hAnsi="Consolas" w:cs="Consolas"/>
                                        <w:color w:val="000000"/>
                                        <w:sz w:val="19"/>
                                        <w:szCs w:val="19"/>
                                        <w:highlight w:val="white"/>
                                      </w:rPr>
                                    </w:rPrChange>
                                  </w:rPr>
                                  <w:t>std</w:t>
                                </w:r>
                                <w:proofErr w:type="spellEnd"/>
                                <w:r w:rsidRPr="00BD305E">
                                  <w:rPr>
                                    <w:rFonts w:ascii="Consolas" w:hAnsi="Consolas" w:cs="Consolas"/>
                                    <w:color w:val="000000"/>
                                    <w:sz w:val="18"/>
                                    <w:szCs w:val="18"/>
                                    <w:highlight w:val="white"/>
                                    <w:rPrChange w:id="876" w:author="Philips" w:date="2015-05-22T09:22:00Z">
                                      <w:rPr>
                                        <w:rFonts w:ascii="Consolas" w:hAnsi="Consolas" w:cs="Consolas"/>
                                        <w:color w:val="000000"/>
                                        <w:sz w:val="19"/>
                                        <w:szCs w:val="19"/>
                                        <w:highlight w:val="white"/>
                                      </w:rPr>
                                    </w:rPrChange>
                                  </w:rPr>
                                  <w:t>::</w:t>
                                </w:r>
                                <w:proofErr w:type="spellStart"/>
                                <w:r w:rsidRPr="00BD305E">
                                  <w:rPr>
                                    <w:rFonts w:ascii="Consolas" w:hAnsi="Consolas" w:cs="Consolas"/>
                                    <w:color w:val="000000"/>
                                    <w:sz w:val="18"/>
                                    <w:szCs w:val="18"/>
                                    <w:highlight w:val="white"/>
                                    <w:rPrChange w:id="877" w:author="Philips" w:date="2015-05-22T09:22:00Z">
                                      <w:rPr>
                                        <w:rFonts w:ascii="Consolas" w:hAnsi="Consolas" w:cs="Consolas"/>
                                        <w:color w:val="000000"/>
                                        <w:sz w:val="19"/>
                                        <w:szCs w:val="19"/>
                                        <w:highlight w:val="white"/>
                                      </w:rPr>
                                    </w:rPrChange>
                                  </w:rPr>
                                  <w:t>endl</w:t>
                                </w:r>
                                <w:proofErr w:type="spellEnd"/>
                                <w:r w:rsidRPr="00BD305E">
                                  <w:rPr>
                                    <w:rFonts w:ascii="Consolas" w:hAnsi="Consolas" w:cs="Consolas"/>
                                    <w:color w:val="000000"/>
                                    <w:sz w:val="18"/>
                                    <w:szCs w:val="18"/>
                                    <w:highlight w:val="white"/>
                                    <w:rPrChange w:id="878" w:author="Philips" w:date="2015-05-22T09:22:00Z">
                                      <w:rPr>
                                        <w:rFonts w:ascii="Consolas" w:hAnsi="Consolas" w:cs="Consolas"/>
                                        <w:color w:val="000000"/>
                                        <w:sz w:val="19"/>
                                        <w:szCs w:val="19"/>
                                        <w:highlight w:val="white"/>
                                      </w:rPr>
                                    </w:rPrChange>
                                  </w:rPr>
                                  <w:t>;</w:t>
                                </w:r>
                              </w:ins>
                            </w:p>
                            <w:p w:rsidR="00BD305E" w:rsidRPr="00BD305E" w:rsidRDefault="00BD305E" w:rsidP="00BD305E">
                              <w:pPr>
                                <w:autoSpaceDE w:val="0"/>
                                <w:autoSpaceDN w:val="0"/>
                                <w:adjustRightInd w:val="0"/>
                                <w:spacing w:before="0" w:after="0" w:line="240" w:lineRule="auto"/>
                                <w:rPr>
                                  <w:ins w:id="879" w:author="Philips" w:date="2015-05-22T09:21:00Z"/>
                                  <w:rFonts w:ascii="Consolas" w:hAnsi="Consolas" w:cs="Consolas"/>
                                  <w:color w:val="000000"/>
                                  <w:sz w:val="18"/>
                                  <w:szCs w:val="18"/>
                                  <w:highlight w:val="white"/>
                                  <w:rPrChange w:id="880" w:author="Philips" w:date="2015-05-22T09:22:00Z">
                                    <w:rPr>
                                      <w:ins w:id="881" w:author="Philips" w:date="2015-05-22T09:21:00Z"/>
                                      <w:rFonts w:ascii="Consolas" w:hAnsi="Consolas" w:cs="Consolas"/>
                                      <w:color w:val="000000"/>
                                      <w:sz w:val="19"/>
                                      <w:szCs w:val="19"/>
                                      <w:highlight w:val="white"/>
                                    </w:rPr>
                                  </w:rPrChange>
                                </w:rPr>
                              </w:pPr>
                              <w:ins w:id="882" w:author="Philips" w:date="2015-05-22T09:21:00Z">
                                <w:r w:rsidRPr="00BD305E">
                                  <w:rPr>
                                    <w:rFonts w:ascii="Consolas" w:hAnsi="Consolas" w:cs="Consolas"/>
                                    <w:color w:val="000000"/>
                                    <w:sz w:val="18"/>
                                    <w:szCs w:val="18"/>
                                    <w:highlight w:val="white"/>
                                    <w:rPrChange w:id="883" w:author="Philips" w:date="2015-05-22T09:22: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884" w:author="Philips" w:date="2015-05-22T09:22:00Z">
                                      <w:rPr>
                                        <w:rFonts w:ascii="Consolas" w:hAnsi="Consolas" w:cs="Consolas"/>
                                        <w:color w:val="0000FF"/>
                                        <w:sz w:val="19"/>
                                        <w:szCs w:val="19"/>
                                        <w:highlight w:val="white"/>
                                      </w:rPr>
                                    </w:rPrChange>
                                  </w:rPr>
                                  <w:t>else</w:t>
                                </w:r>
                                <w:proofErr w:type="gramEnd"/>
                              </w:ins>
                            </w:p>
                            <w:p w:rsidR="00BD305E" w:rsidRPr="00BD305E" w:rsidRDefault="00BD305E" w:rsidP="00BD305E">
                              <w:pPr>
                                <w:autoSpaceDE w:val="0"/>
                                <w:autoSpaceDN w:val="0"/>
                                <w:adjustRightInd w:val="0"/>
                                <w:spacing w:before="0" w:after="0" w:line="240" w:lineRule="auto"/>
                                <w:rPr>
                                  <w:ins w:id="885" w:author="Philips" w:date="2015-05-22T09:21:00Z"/>
                                  <w:rFonts w:ascii="Consolas" w:hAnsi="Consolas" w:cs="Consolas"/>
                                  <w:color w:val="000000"/>
                                  <w:sz w:val="18"/>
                                  <w:szCs w:val="18"/>
                                  <w:highlight w:val="white"/>
                                  <w:rPrChange w:id="886" w:author="Philips" w:date="2015-05-22T09:22:00Z">
                                    <w:rPr>
                                      <w:ins w:id="887" w:author="Philips" w:date="2015-05-22T09:21:00Z"/>
                                      <w:rFonts w:ascii="Consolas" w:hAnsi="Consolas" w:cs="Consolas"/>
                                      <w:color w:val="000000"/>
                                      <w:sz w:val="19"/>
                                      <w:szCs w:val="19"/>
                                      <w:highlight w:val="white"/>
                                    </w:rPr>
                                  </w:rPrChange>
                                </w:rPr>
                              </w:pPr>
                              <w:ins w:id="888" w:author="Philips" w:date="2015-05-22T09:21:00Z">
                                <w:r w:rsidRPr="00BD305E">
                                  <w:rPr>
                                    <w:rFonts w:ascii="Consolas" w:hAnsi="Consolas" w:cs="Consolas"/>
                                    <w:color w:val="000000"/>
                                    <w:sz w:val="18"/>
                                    <w:szCs w:val="18"/>
                                    <w:highlight w:val="white"/>
                                    <w:rPrChange w:id="889" w:author="Philips" w:date="2015-05-22T09:22: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00"/>
                                    <w:sz w:val="18"/>
                                    <w:szCs w:val="18"/>
                                    <w:highlight w:val="white"/>
                                    <w:rPrChange w:id="890" w:author="Philips" w:date="2015-05-22T09:22:00Z">
                                      <w:rPr>
                                        <w:rFonts w:ascii="Consolas" w:hAnsi="Consolas" w:cs="Consolas"/>
                                        <w:color w:val="000000"/>
                                        <w:sz w:val="19"/>
                                        <w:szCs w:val="19"/>
                                        <w:highlight w:val="white"/>
                                      </w:rPr>
                                    </w:rPrChange>
                                  </w:rPr>
                                  <w:t>std</w:t>
                                </w:r>
                                <w:proofErr w:type="spellEnd"/>
                                <w:r w:rsidRPr="00BD305E">
                                  <w:rPr>
                                    <w:rFonts w:ascii="Consolas" w:hAnsi="Consolas" w:cs="Consolas"/>
                                    <w:color w:val="000000"/>
                                    <w:sz w:val="18"/>
                                    <w:szCs w:val="18"/>
                                    <w:highlight w:val="white"/>
                                    <w:rPrChange w:id="891" w:author="Philips" w:date="2015-05-22T09:22:00Z">
                                      <w:rPr>
                                        <w:rFonts w:ascii="Consolas" w:hAnsi="Consolas" w:cs="Consolas"/>
                                        <w:color w:val="000000"/>
                                        <w:sz w:val="19"/>
                                        <w:szCs w:val="19"/>
                                        <w:highlight w:val="white"/>
                                      </w:rPr>
                                    </w:rPrChange>
                                  </w:rPr>
                                  <w:t>::</w:t>
                                </w:r>
                                <w:proofErr w:type="spellStart"/>
                                <w:r w:rsidRPr="00BD305E">
                                  <w:rPr>
                                    <w:rFonts w:ascii="Consolas" w:hAnsi="Consolas" w:cs="Consolas"/>
                                    <w:color w:val="000000"/>
                                    <w:sz w:val="18"/>
                                    <w:szCs w:val="18"/>
                                    <w:highlight w:val="white"/>
                                    <w:rPrChange w:id="892" w:author="Philips" w:date="2015-05-22T09:22:00Z">
                                      <w:rPr>
                                        <w:rFonts w:ascii="Consolas" w:hAnsi="Consolas" w:cs="Consolas"/>
                                        <w:color w:val="000000"/>
                                        <w:sz w:val="19"/>
                                        <w:szCs w:val="19"/>
                                        <w:highlight w:val="white"/>
                                      </w:rPr>
                                    </w:rPrChange>
                                  </w:rPr>
                                  <w:t>cout</w:t>
                                </w:r>
                                <w:proofErr w:type="spellEnd"/>
                                <w:r w:rsidRPr="00BD305E">
                                  <w:rPr>
                                    <w:rFonts w:ascii="Consolas" w:hAnsi="Consolas" w:cs="Consolas"/>
                                    <w:color w:val="000000"/>
                                    <w:sz w:val="18"/>
                                    <w:szCs w:val="18"/>
                                    <w:highlight w:val="white"/>
                                    <w:rPrChange w:id="893" w:author="Philips" w:date="2015-05-22T09:22:00Z">
                                      <w:rPr>
                                        <w:rFonts w:ascii="Consolas" w:hAnsi="Consolas" w:cs="Consolas"/>
                                        <w:color w:val="000000"/>
                                        <w:sz w:val="19"/>
                                        <w:szCs w:val="19"/>
                                        <w:highlight w:val="white"/>
                                      </w:rPr>
                                    </w:rPrChange>
                                  </w:rPr>
                                  <w:t xml:space="preserve"> &lt;&lt; </w:t>
                                </w:r>
                                <w:r w:rsidRPr="00BD305E">
                                  <w:rPr>
                                    <w:rFonts w:ascii="Consolas" w:hAnsi="Consolas" w:cs="Consolas"/>
                                    <w:color w:val="A31515"/>
                                    <w:sz w:val="18"/>
                                    <w:szCs w:val="18"/>
                                    <w:highlight w:val="white"/>
                                    <w:rPrChange w:id="894" w:author="Philips" w:date="2015-05-22T09:22:00Z">
                                      <w:rPr>
                                        <w:rFonts w:ascii="Consolas" w:hAnsi="Consolas" w:cs="Consolas"/>
                                        <w:color w:val="A31515"/>
                                        <w:sz w:val="19"/>
                                        <w:szCs w:val="19"/>
                                        <w:highlight w:val="white"/>
                                      </w:rPr>
                                    </w:rPrChange>
                                  </w:rPr>
                                  <w:t>"Not operating"</w:t>
                                </w:r>
                                <w:r w:rsidRPr="00BD305E">
                                  <w:rPr>
                                    <w:rFonts w:ascii="Consolas" w:hAnsi="Consolas" w:cs="Consolas"/>
                                    <w:color w:val="000000"/>
                                    <w:sz w:val="18"/>
                                    <w:szCs w:val="18"/>
                                    <w:highlight w:val="white"/>
                                    <w:rPrChange w:id="895" w:author="Philips" w:date="2015-05-22T09:22:00Z">
                                      <w:rPr>
                                        <w:rFonts w:ascii="Consolas" w:hAnsi="Consolas" w:cs="Consolas"/>
                                        <w:color w:val="000000"/>
                                        <w:sz w:val="19"/>
                                        <w:szCs w:val="19"/>
                                        <w:highlight w:val="white"/>
                                      </w:rPr>
                                    </w:rPrChange>
                                  </w:rPr>
                                  <w:t xml:space="preserve"> &lt;&lt; </w:t>
                                </w:r>
                                <w:proofErr w:type="spellStart"/>
                                <w:r w:rsidRPr="00BD305E">
                                  <w:rPr>
                                    <w:rFonts w:ascii="Consolas" w:hAnsi="Consolas" w:cs="Consolas"/>
                                    <w:color w:val="000000"/>
                                    <w:sz w:val="18"/>
                                    <w:szCs w:val="18"/>
                                    <w:highlight w:val="white"/>
                                    <w:rPrChange w:id="896" w:author="Philips" w:date="2015-05-22T09:22:00Z">
                                      <w:rPr>
                                        <w:rFonts w:ascii="Consolas" w:hAnsi="Consolas" w:cs="Consolas"/>
                                        <w:color w:val="000000"/>
                                        <w:sz w:val="19"/>
                                        <w:szCs w:val="19"/>
                                        <w:highlight w:val="white"/>
                                      </w:rPr>
                                    </w:rPrChange>
                                  </w:rPr>
                                  <w:t>std</w:t>
                                </w:r>
                                <w:proofErr w:type="spellEnd"/>
                                <w:r w:rsidRPr="00BD305E">
                                  <w:rPr>
                                    <w:rFonts w:ascii="Consolas" w:hAnsi="Consolas" w:cs="Consolas"/>
                                    <w:color w:val="000000"/>
                                    <w:sz w:val="18"/>
                                    <w:szCs w:val="18"/>
                                    <w:highlight w:val="white"/>
                                    <w:rPrChange w:id="897" w:author="Philips" w:date="2015-05-22T09:22:00Z">
                                      <w:rPr>
                                        <w:rFonts w:ascii="Consolas" w:hAnsi="Consolas" w:cs="Consolas"/>
                                        <w:color w:val="000000"/>
                                        <w:sz w:val="19"/>
                                        <w:szCs w:val="19"/>
                                        <w:highlight w:val="white"/>
                                      </w:rPr>
                                    </w:rPrChange>
                                  </w:rPr>
                                  <w:t>::</w:t>
                                </w:r>
                                <w:proofErr w:type="spellStart"/>
                                <w:r w:rsidRPr="00BD305E">
                                  <w:rPr>
                                    <w:rFonts w:ascii="Consolas" w:hAnsi="Consolas" w:cs="Consolas"/>
                                    <w:color w:val="000000"/>
                                    <w:sz w:val="18"/>
                                    <w:szCs w:val="18"/>
                                    <w:highlight w:val="white"/>
                                    <w:rPrChange w:id="898" w:author="Philips" w:date="2015-05-22T09:22:00Z">
                                      <w:rPr>
                                        <w:rFonts w:ascii="Consolas" w:hAnsi="Consolas" w:cs="Consolas"/>
                                        <w:color w:val="000000"/>
                                        <w:sz w:val="19"/>
                                        <w:szCs w:val="19"/>
                                        <w:highlight w:val="white"/>
                                      </w:rPr>
                                    </w:rPrChange>
                                  </w:rPr>
                                  <w:t>endl</w:t>
                                </w:r>
                                <w:proofErr w:type="spellEnd"/>
                                <w:r w:rsidRPr="00BD305E">
                                  <w:rPr>
                                    <w:rFonts w:ascii="Consolas" w:hAnsi="Consolas" w:cs="Consolas"/>
                                    <w:color w:val="000000"/>
                                    <w:sz w:val="18"/>
                                    <w:szCs w:val="18"/>
                                    <w:highlight w:val="white"/>
                                    <w:rPrChange w:id="899" w:author="Philips" w:date="2015-05-22T09:22:00Z">
                                      <w:rPr>
                                        <w:rFonts w:ascii="Consolas" w:hAnsi="Consolas" w:cs="Consolas"/>
                                        <w:color w:val="000000"/>
                                        <w:sz w:val="19"/>
                                        <w:szCs w:val="19"/>
                                        <w:highlight w:val="white"/>
                                      </w:rPr>
                                    </w:rPrChange>
                                  </w:rPr>
                                  <w:t>;</w:t>
                                </w:r>
                              </w:ins>
                            </w:p>
                            <w:p w:rsidR="00BD305E" w:rsidRPr="00BD305E" w:rsidRDefault="00BD305E" w:rsidP="00BD305E">
                              <w:pPr>
                                <w:autoSpaceDE w:val="0"/>
                                <w:autoSpaceDN w:val="0"/>
                                <w:adjustRightInd w:val="0"/>
                                <w:spacing w:before="0" w:after="0" w:line="240" w:lineRule="auto"/>
                                <w:rPr>
                                  <w:ins w:id="900" w:author="Philips" w:date="2015-05-22T09:21:00Z"/>
                                  <w:rFonts w:ascii="Consolas" w:hAnsi="Consolas" w:cs="Consolas"/>
                                  <w:color w:val="000000"/>
                                  <w:sz w:val="18"/>
                                  <w:szCs w:val="18"/>
                                  <w:highlight w:val="white"/>
                                  <w:rPrChange w:id="901" w:author="Philips" w:date="2015-05-22T09:22:00Z">
                                    <w:rPr>
                                      <w:ins w:id="902" w:author="Philips" w:date="2015-05-22T09:21:00Z"/>
                                      <w:rFonts w:ascii="Consolas" w:hAnsi="Consolas" w:cs="Consolas"/>
                                      <w:color w:val="000000"/>
                                      <w:sz w:val="19"/>
                                      <w:szCs w:val="19"/>
                                      <w:highlight w:val="white"/>
                                    </w:rPr>
                                  </w:rPrChange>
                                </w:rPr>
                              </w:pPr>
                              <w:ins w:id="903" w:author="Philips" w:date="2015-05-22T09:21:00Z">
                                <w:r w:rsidRPr="00BD305E">
                                  <w:rPr>
                                    <w:rFonts w:ascii="Consolas" w:hAnsi="Consolas" w:cs="Consolas"/>
                                    <w:color w:val="000000"/>
                                    <w:sz w:val="18"/>
                                    <w:szCs w:val="18"/>
                                    <w:highlight w:val="white"/>
                                    <w:rPrChange w:id="904" w:author="Philips" w:date="2015-05-22T09:22:00Z">
                                      <w:rPr>
                                        <w:rFonts w:ascii="Consolas" w:hAnsi="Consolas" w:cs="Consolas"/>
                                        <w:color w:val="000000"/>
                                        <w:sz w:val="19"/>
                                        <w:szCs w:val="19"/>
                                        <w:highlight w:val="white"/>
                                      </w:rPr>
                                    </w:rPrChange>
                                  </w:rPr>
                                  <w:t xml:space="preserve">    }</w:t>
                                </w:r>
                              </w:ins>
                            </w:p>
                            <w:p w:rsidR="00BD305E" w:rsidRPr="00BD305E" w:rsidRDefault="00BD305E" w:rsidP="00BD305E">
                              <w:pPr>
                                <w:autoSpaceDE w:val="0"/>
                                <w:autoSpaceDN w:val="0"/>
                                <w:adjustRightInd w:val="0"/>
                                <w:spacing w:before="0" w:after="0" w:line="240" w:lineRule="auto"/>
                                <w:rPr>
                                  <w:ins w:id="905" w:author="Philips" w:date="2015-05-22T09:21:00Z"/>
                                  <w:rFonts w:ascii="Consolas" w:hAnsi="Consolas" w:cs="Consolas"/>
                                  <w:color w:val="000000"/>
                                  <w:sz w:val="18"/>
                                  <w:szCs w:val="18"/>
                                  <w:highlight w:val="white"/>
                                  <w:rPrChange w:id="906" w:author="Philips" w:date="2015-05-22T09:22:00Z">
                                    <w:rPr>
                                      <w:ins w:id="907" w:author="Philips" w:date="2015-05-22T09:21:00Z"/>
                                      <w:rFonts w:ascii="Consolas" w:hAnsi="Consolas" w:cs="Consolas"/>
                                      <w:color w:val="000000"/>
                                      <w:sz w:val="19"/>
                                      <w:szCs w:val="19"/>
                                      <w:highlight w:val="white"/>
                                    </w:rPr>
                                  </w:rPrChange>
                                </w:rPr>
                              </w:pPr>
                            </w:p>
                            <w:p w:rsidR="00BD305E" w:rsidRPr="00BD305E" w:rsidRDefault="00BD305E" w:rsidP="00BD305E">
                              <w:pPr>
                                <w:autoSpaceDE w:val="0"/>
                                <w:autoSpaceDN w:val="0"/>
                                <w:adjustRightInd w:val="0"/>
                                <w:spacing w:before="0" w:after="0" w:line="240" w:lineRule="auto"/>
                                <w:rPr>
                                  <w:ins w:id="908" w:author="Philips" w:date="2015-05-22T09:21:00Z"/>
                                  <w:rFonts w:ascii="Consolas" w:hAnsi="Consolas" w:cs="Consolas"/>
                                  <w:color w:val="000000"/>
                                  <w:sz w:val="18"/>
                                  <w:szCs w:val="18"/>
                                  <w:highlight w:val="white"/>
                                  <w:rPrChange w:id="909" w:author="Philips" w:date="2015-05-22T09:22:00Z">
                                    <w:rPr>
                                      <w:ins w:id="910" w:author="Philips" w:date="2015-05-22T09:21:00Z"/>
                                      <w:rFonts w:ascii="Consolas" w:hAnsi="Consolas" w:cs="Consolas"/>
                                      <w:color w:val="000000"/>
                                      <w:sz w:val="19"/>
                                      <w:szCs w:val="19"/>
                                      <w:highlight w:val="white"/>
                                    </w:rPr>
                                  </w:rPrChange>
                                </w:rPr>
                              </w:pPr>
                              <w:ins w:id="911" w:author="Philips" w:date="2015-05-22T09:21:00Z">
                                <w:r w:rsidRPr="00BD305E">
                                  <w:rPr>
                                    <w:rFonts w:ascii="Consolas" w:hAnsi="Consolas" w:cs="Consolas"/>
                                    <w:color w:val="000000"/>
                                    <w:sz w:val="18"/>
                                    <w:szCs w:val="18"/>
                                    <w:highlight w:val="white"/>
                                    <w:rPrChange w:id="912" w:author="Philips" w:date="2015-05-22T09:22: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913" w:author="Philips" w:date="2015-05-22T09:22:00Z">
                                      <w:rPr>
                                        <w:rFonts w:ascii="Consolas" w:hAnsi="Consolas" w:cs="Consolas"/>
                                        <w:color w:val="0000FF"/>
                                        <w:sz w:val="19"/>
                                        <w:szCs w:val="19"/>
                                        <w:highlight w:val="white"/>
                                      </w:rPr>
                                    </w:rPrChange>
                                  </w:rPr>
                                  <w:t>void</w:t>
                                </w:r>
                                <w:proofErr w:type="gramEnd"/>
                                <w:r w:rsidRPr="00BD305E">
                                  <w:rPr>
                                    <w:rFonts w:ascii="Consolas" w:hAnsi="Consolas" w:cs="Consolas"/>
                                    <w:color w:val="000000"/>
                                    <w:sz w:val="18"/>
                                    <w:szCs w:val="18"/>
                                    <w:highlight w:val="white"/>
                                    <w:rPrChange w:id="914" w:author="Philips" w:date="2015-05-22T09:22: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00"/>
                                    <w:sz w:val="18"/>
                                    <w:szCs w:val="18"/>
                                    <w:highlight w:val="white"/>
                                    <w:rPrChange w:id="915" w:author="Philips" w:date="2015-05-22T09:22:00Z">
                                      <w:rPr>
                                        <w:rFonts w:ascii="Consolas" w:hAnsi="Consolas" w:cs="Consolas"/>
                                        <w:color w:val="000000"/>
                                        <w:sz w:val="19"/>
                                        <w:szCs w:val="19"/>
                                        <w:highlight w:val="white"/>
                                      </w:rPr>
                                    </w:rPrChange>
                                  </w:rPr>
                                  <w:t>CheatSheetExample</w:t>
                                </w:r>
                                <w:proofErr w:type="spellEnd"/>
                                <w:r w:rsidRPr="00BD305E">
                                  <w:rPr>
                                    <w:rFonts w:ascii="Consolas" w:hAnsi="Consolas" w:cs="Consolas"/>
                                    <w:color w:val="000000"/>
                                    <w:sz w:val="18"/>
                                    <w:szCs w:val="18"/>
                                    <w:highlight w:val="white"/>
                                    <w:rPrChange w:id="916" w:author="Philips" w:date="2015-05-22T09:22:00Z">
                                      <w:rPr>
                                        <w:rFonts w:ascii="Consolas" w:hAnsi="Consolas" w:cs="Consolas"/>
                                        <w:color w:val="000000"/>
                                        <w:sz w:val="19"/>
                                        <w:szCs w:val="19"/>
                                        <w:highlight w:val="white"/>
                                      </w:rPr>
                                    </w:rPrChange>
                                  </w:rPr>
                                  <w:t>::</w:t>
                                </w:r>
                                <w:proofErr w:type="spellStart"/>
                                <w:r w:rsidRPr="00BD305E">
                                  <w:rPr>
                                    <w:rFonts w:ascii="Consolas" w:hAnsi="Consolas" w:cs="Consolas"/>
                                    <w:color w:val="000000"/>
                                    <w:sz w:val="18"/>
                                    <w:szCs w:val="18"/>
                                    <w:highlight w:val="white"/>
                                    <w:rPrChange w:id="917" w:author="Philips" w:date="2015-05-22T09:22:00Z">
                                      <w:rPr>
                                        <w:rFonts w:ascii="Consolas" w:hAnsi="Consolas" w:cs="Consolas"/>
                                        <w:color w:val="000000"/>
                                        <w:sz w:val="19"/>
                                        <w:szCs w:val="19"/>
                                        <w:highlight w:val="white"/>
                                      </w:rPr>
                                    </w:rPrChange>
                                  </w:rPr>
                                  <w:t>OperateOnSomethingElse</w:t>
                                </w:r>
                                <w:proofErr w:type="spellEnd"/>
                                <w:r w:rsidRPr="00BD305E">
                                  <w:rPr>
                                    <w:rFonts w:ascii="Consolas" w:hAnsi="Consolas" w:cs="Consolas"/>
                                    <w:color w:val="000000"/>
                                    <w:sz w:val="18"/>
                                    <w:szCs w:val="18"/>
                                    <w:highlight w:val="white"/>
                                    <w:rPrChange w:id="918" w:author="Philips" w:date="2015-05-22T09:22:00Z">
                                      <w:rPr>
                                        <w:rFonts w:ascii="Consolas" w:hAnsi="Consolas" w:cs="Consolas"/>
                                        <w:color w:val="000000"/>
                                        <w:sz w:val="19"/>
                                        <w:szCs w:val="19"/>
                                        <w:highlight w:val="white"/>
                                      </w:rPr>
                                    </w:rPrChange>
                                  </w:rPr>
                                  <w:t>()</w:t>
                                </w:r>
                              </w:ins>
                            </w:p>
                            <w:p w:rsidR="00BD305E" w:rsidRPr="00BD305E" w:rsidRDefault="00BD305E" w:rsidP="00BD305E">
                              <w:pPr>
                                <w:autoSpaceDE w:val="0"/>
                                <w:autoSpaceDN w:val="0"/>
                                <w:adjustRightInd w:val="0"/>
                                <w:spacing w:before="0" w:after="0" w:line="240" w:lineRule="auto"/>
                                <w:rPr>
                                  <w:ins w:id="919" w:author="Philips" w:date="2015-05-22T09:21:00Z"/>
                                  <w:rFonts w:ascii="Consolas" w:hAnsi="Consolas" w:cs="Consolas"/>
                                  <w:color w:val="000000"/>
                                  <w:sz w:val="18"/>
                                  <w:szCs w:val="18"/>
                                  <w:highlight w:val="white"/>
                                  <w:rPrChange w:id="920" w:author="Philips" w:date="2015-05-22T09:22:00Z">
                                    <w:rPr>
                                      <w:ins w:id="921" w:author="Philips" w:date="2015-05-22T09:21:00Z"/>
                                      <w:rFonts w:ascii="Consolas" w:hAnsi="Consolas" w:cs="Consolas"/>
                                      <w:color w:val="000000"/>
                                      <w:sz w:val="19"/>
                                      <w:szCs w:val="19"/>
                                      <w:highlight w:val="white"/>
                                    </w:rPr>
                                  </w:rPrChange>
                                </w:rPr>
                              </w:pPr>
                              <w:ins w:id="922" w:author="Philips" w:date="2015-05-22T09:21:00Z">
                                <w:r w:rsidRPr="00BD305E">
                                  <w:rPr>
                                    <w:rFonts w:ascii="Consolas" w:hAnsi="Consolas" w:cs="Consolas"/>
                                    <w:color w:val="000000"/>
                                    <w:sz w:val="18"/>
                                    <w:szCs w:val="18"/>
                                    <w:highlight w:val="white"/>
                                    <w:rPrChange w:id="923" w:author="Philips" w:date="2015-05-22T09:22:00Z">
                                      <w:rPr>
                                        <w:rFonts w:ascii="Consolas" w:hAnsi="Consolas" w:cs="Consolas"/>
                                        <w:color w:val="000000"/>
                                        <w:sz w:val="19"/>
                                        <w:szCs w:val="19"/>
                                        <w:highlight w:val="white"/>
                                      </w:rPr>
                                    </w:rPrChange>
                                  </w:rPr>
                                  <w:t xml:space="preserve">    {</w:t>
                                </w:r>
                              </w:ins>
                            </w:p>
                            <w:p w:rsidR="00BD305E" w:rsidRPr="00BD305E" w:rsidRDefault="00BD305E" w:rsidP="00BD305E">
                              <w:pPr>
                                <w:autoSpaceDE w:val="0"/>
                                <w:autoSpaceDN w:val="0"/>
                                <w:adjustRightInd w:val="0"/>
                                <w:spacing w:before="0" w:after="0" w:line="240" w:lineRule="auto"/>
                                <w:rPr>
                                  <w:ins w:id="924" w:author="Philips" w:date="2015-05-22T09:21:00Z"/>
                                  <w:rFonts w:ascii="Consolas" w:hAnsi="Consolas" w:cs="Consolas"/>
                                  <w:color w:val="000000"/>
                                  <w:sz w:val="18"/>
                                  <w:szCs w:val="18"/>
                                  <w:highlight w:val="white"/>
                                  <w:rPrChange w:id="925" w:author="Philips" w:date="2015-05-22T09:22:00Z">
                                    <w:rPr>
                                      <w:ins w:id="926" w:author="Philips" w:date="2015-05-22T09:21:00Z"/>
                                      <w:rFonts w:ascii="Consolas" w:hAnsi="Consolas" w:cs="Consolas"/>
                                      <w:color w:val="000000"/>
                                      <w:sz w:val="19"/>
                                      <w:szCs w:val="19"/>
                                      <w:highlight w:val="white"/>
                                    </w:rPr>
                                  </w:rPrChange>
                                </w:rPr>
                              </w:pPr>
                              <w:ins w:id="927" w:author="Philips" w:date="2015-05-22T09:21:00Z">
                                <w:r w:rsidRPr="00BD305E">
                                  <w:rPr>
                                    <w:rFonts w:ascii="Consolas" w:hAnsi="Consolas" w:cs="Consolas"/>
                                    <w:color w:val="000000"/>
                                    <w:sz w:val="18"/>
                                    <w:szCs w:val="18"/>
                                    <w:highlight w:val="white"/>
                                    <w:rPrChange w:id="928" w:author="Philips" w:date="2015-05-22T09:22: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929" w:author="Philips" w:date="2015-05-22T09:22:00Z">
                                      <w:rPr>
                                        <w:rFonts w:ascii="Consolas" w:hAnsi="Consolas" w:cs="Consolas"/>
                                        <w:color w:val="0000FF"/>
                                        <w:sz w:val="19"/>
                                        <w:szCs w:val="19"/>
                                        <w:highlight w:val="white"/>
                                      </w:rPr>
                                    </w:rPrChange>
                                  </w:rPr>
                                  <w:t>switch</w:t>
                                </w:r>
                                <w:proofErr w:type="gramEnd"/>
                                <w:r w:rsidRPr="00BD305E">
                                  <w:rPr>
                                    <w:rFonts w:ascii="Consolas" w:hAnsi="Consolas" w:cs="Consolas"/>
                                    <w:color w:val="000000"/>
                                    <w:sz w:val="18"/>
                                    <w:szCs w:val="18"/>
                                    <w:highlight w:val="white"/>
                                    <w:rPrChange w:id="930" w:author="Philips" w:date="2015-05-22T09:22:00Z">
                                      <w:rPr>
                                        <w:rFonts w:ascii="Consolas" w:hAnsi="Consolas" w:cs="Consolas"/>
                                        <w:color w:val="000000"/>
                                        <w:sz w:val="19"/>
                                        <w:szCs w:val="19"/>
                                        <w:highlight w:val="white"/>
                                      </w:rPr>
                                    </w:rPrChange>
                                  </w:rPr>
                                  <w:t xml:space="preserve"> (state)</w:t>
                                </w:r>
                              </w:ins>
                            </w:p>
                            <w:p w:rsidR="00BD305E" w:rsidRPr="00BD305E" w:rsidRDefault="00BD305E" w:rsidP="00BD305E">
                              <w:pPr>
                                <w:autoSpaceDE w:val="0"/>
                                <w:autoSpaceDN w:val="0"/>
                                <w:adjustRightInd w:val="0"/>
                                <w:spacing w:before="0" w:after="0" w:line="240" w:lineRule="auto"/>
                                <w:rPr>
                                  <w:ins w:id="931" w:author="Philips" w:date="2015-05-22T09:21:00Z"/>
                                  <w:rFonts w:ascii="Consolas" w:hAnsi="Consolas" w:cs="Consolas"/>
                                  <w:color w:val="000000"/>
                                  <w:sz w:val="18"/>
                                  <w:szCs w:val="18"/>
                                  <w:highlight w:val="white"/>
                                  <w:rPrChange w:id="932" w:author="Philips" w:date="2015-05-22T09:22:00Z">
                                    <w:rPr>
                                      <w:ins w:id="933" w:author="Philips" w:date="2015-05-22T09:21:00Z"/>
                                      <w:rFonts w:ascii="Consolas" w:hAnsi="Consolas" w:cs="Consolas"/>
                                      <w:color w:val="000000"/>
                                      <w:sz w:val="19"/>
                                      <w:szCs w:val="19"/>
                                      <w:highlight w:val="white"/>
                                    </w:rPr>
                                  </w:rPrChange>
                                </w:rPr>
                              </w:pPr>
                              <w:ins w:id="934" w:author="Philips" w:date="2015-05-22T09:21:00Z">
                                <w:r w:rsidRPr="00BD305E">
                                  <w:rPr>
                                    <w:rFonts w:ascii="Consolas" w:hAnsi="Consolas" w:cs="Consolas"/>
                                    <w:color w:val="000000"/>
                                    <w:sz w:val="18"/>
                                    <w:szCs w:val="18"/>
                                    <w:highlight w:val="white"/>
                                    <w:rPrChange w:id="935" w:author="Philips" w:date="2015-05-22T09:22:00Z">
                                      <w:rPr>
                                        <w:rFonts w:ascii="Consolas" w:hAnsi="Consolas" w:cs="Consolas"/>
                                        <w:color w:val="000000"/>
                                        <w:sz w:val="19"/>
                                        <w:szCs w:val="19"/>
                                        <w:highlight w:val="white"/>
                                      </w:rPr>
                                    </w:rPrChange>
                                  </w:rPr>
                                  <w:t xml:space="preserve">        {</w:t>
                                </w:r>
                              </w:ins>
                            </w:p>
                            <w:p w:rsidR="00BD305E" w:rsidRPr="00BD305E" w:rsidRDefault="00BD305E" w:rsidP="00BD305E">
                              <w:pPr>
                                <w:autoSpaceDE w:val="0"/>
                                <w:autoSpaceDN w:val="0"/>
                                <w:adjustRightInd w:val="0"/>
                                <w:spacing w:before="0" w:after="0" w:line="240" w:lineRule="auto"/>
                                <w:rPr>
                                  <w:ins w:id="936" w:author="Philips" w:date="2015-05-22T09:21:00Z"/>
                                  <w:rFonts w:ascii="Consolas" w:hAnsi="Consolas" w:cs="Consolas"/>
                                  <w:color w:val="000000"/>
                                  <w:sz w:val="18"/>
                                  <w:szCs w:val="18"/>
                                  <w:highlight w:val="white"/>
                                  <w:rPrChange w:id="937" w:author="Philips" w:date="2015-05-22T09:22:00Z">
                                    <w:rPr>
                                      <w:ins w:id="938" w:author="Philips" w:date="2015-05-22T09:21:00Z"/>
                                      <w:rFonts w:ascii="Consolas" w:hAnsi="Consolas" w:cs="Consolas"/>
                                      <w:color w:val="000000"/>
                                      <w:sz w:val="19"/>
                                      <w:szCs w:val="19"/>
                                      <w:highlight w:val="white"/>
                                    </w:rPr>
                                  </w:rPrChange>
                                </w:rPr>
                              </w:pPr>
                              <w:ins w:id="939" w:author="Philips" w:date="2015-05-22T09:21:00Z">
                                <w:r w:rsidRPr="00BD305E">
                                  <w:rPr>
                                    <w:rFonts w:ascii="Consolas" w:hAnsi="Consolas" w:cs="Consolas"/>
                                    <w:color w:val="000000"/>
                                    <w:sz w:val="18"/>
                                    <w:szCs w:val="18"/>
                                    <w:highlight w:val="white"/>
                                    <w:rPrChange w:id="940" w:author="Philips" w:date="2015-05-22T09:22: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941" w:author="Philips" w:date="2015-05-22T09:22:00Z">
                                      <w:rPr>
                                        <w:rFonts w:ascii="Consolas" w:hAnsi="Consolas" w:cs="Consolas"/>
                                        <w:color w:val="0000FF"/>
                                        <w:sz w:val="19"/>
                                        <w:szCs w:val="19"/>
                                        <w:highlight w:val="white"/>
                                      </w:rPr>
                                    </w:rPrChange>
                                  </w:rPr>
                                  <w:t>case</w:t>
                                </w:r>
                                <w:proofErr w:type="gramEnd"/>
                                <w:r w:rsidRPr="00BD305E">
                                  <w:rPr>
                                    <w:rFonts w:ascii="Consolas" w:hAnsi="Consolas" w:cs="Consolas"/>
                                    <w:color w:val="000000"/>
                                    <w:sz w:val="18"/>
                                    <w:szCs w:val="18"/>
                                    <w:highlight w:val="white"/>
                                    <w:rPrChange w:id="942" w:author="Philips" w:date="2015-05-22T09:22:00Z">
                                      <w:rPr>
                                        <w:rFonts w:ascii="Consolas" w:hAnsi="Consolas" w:cs="Consolas"/>
                                        <w:color w:val="000000"/>
                                        <w:sz w:val="19"/>
                                        <w:szCs w:val="19"/>
                                        <w:highlight w:val="white"/>
                                      </w:rPr>
                                    </w:rPrChange>
                                  </w:rPr>
                                  <w:t xml:space="preserve"> State::initializing:</w:t>
                                </w:r>
                              </w:ins>
                            </w:p>
                            <w:p w:rsidR="00BD305E" w:rsidRPr="00BD305E" w:rsidRDefault="00BD305E" w:rsidP="00BD305E">
                              <w:pPr>
                                <w:autoSpaceDE w:val="0"/>
                                <w:autoSpaceDN w:val="0"/>
                                <w:adjustRightInd w:val="0"/>
                                <w:spacing w:before="0" w:after="0" w:line="240" w:lineRule="auto"/>
                                <w:rPr>
                                  <w:ins w:id="943" w:author="Philips" w:date="2015-05-22T09:21:00Z"/>
                                  <w:rFonts w:ascii="Consolas" w:hAnsi="Consolas" w:cs="Consolas"/>
                                  <w:color w:val="000000"/>
                                  <w:sz w:val="18"/>
                                  <w:szCs w:val="18"/>
                                  <w:highlight w:val="white"/>
                                  <w:rPrChange w:id="944" w:author="Philips" w:date="2015-05-22T09:22:00Z">
                                    <w:rPr>
                                      <w:ins w:id="945" w:author="Philips" w:date="2015-05-22T09:21:00Z"/>
                                      <w:rFonts w:ascii="Consolas" w:hAnsi="Consolas" w:cs="Consolas"/>
                                      <w:color w:val="000000"/>
                                      <w:sz w:val="19"/>
                                      <w:szCs w:val="19"/>
                                      <w:highlight w:val="white"/>
                                    </w:rPr>
                                  </w:rPrChange>
                                </w:rPr>
                              </w:pPr>
                              <w:ins w:id="946" w:author="Philips" w:date="2015-05-22T09:21:00Z">
                                <w:r w:rsidRPr="00BD305E">
                                  <w:rPr>
                                    <w:rFonts w:ascii="Consolas" w:hAnsi="Consolas" w:cs="Consolas"/>
                                    <w:color w:val="000000"/>
                                    <w:sz w:val="18"/>
                                    <w:szCs w:val="18"/>
                                    <w:highlight w:val="white"/>
                                    <w:rPrChange w:id="947" w:author="Philips" w:date="2015-05-22T09:22:00Z">
                                      <w:rPr>
                                        <w:rFonts w:ascii="Consolas" w:hAnsi="Consolas" w:cs="Consolas"/>
                                        <w:color w:val="000000"/>
                                        <w:sz w:val="19"/>
                                        <w:szCs w:val="19"/>
                                        <w:highlight w:val="white"/>
                                      </w:rPr>
                                    </w:rPrChange>
                                  </w:rPr>
                                  <w:t xml:space="preserve">            {</w:t>
                                </w:r>
                              </w:ins>
                            </w:p>
                            <w:p w:rsidR="00BD305E" w:rsidRPr="00BD305E" w:rsidRDefault="00BD305E" w:rsidP="00BD305E">
                              <w:pPr>
                                <w:autoSpaceDE w:val="0"/>
                                <w:autoSpaceDN w:val="0"/>
                                <w:adjustRightInd w:val="0"/>
                                <w:spacing w:before="0" w:after="0" w:line="240" w:lineRule="auto"/>
                                <w:rPr>
                                  <w:ins w:id="948" w:author="Philips" w:date="2015-05-22T09:21:00Z"/>
                                  <w:rFonts w:ascii="Consolas" w:hAnsi="Consolas" w:cs="Consolas"/>
                                  <w:color w:val="000000"/>
                                  <w:sz w:val="18"/>
                                  <w:szCs w:val="18"/>
                                  <w:highlight w:val="white"/>
                                  <w:rPrChange w:id="949" w:author="Philips" w:date="2015-05-22T09:22:00Z">
                                    <w:rPr>
                                      <w:ins w:id="950" w:author="Philips" w:date="2015-05-22T09:21:00Z"/>
                                      <w:rFonts w:ascii="Consolas" w:hAnsi="Consolas" w:cs="Consolas"/>
                                      <w:color w:val="000000"/>
                                      <w:sz w:val="19"/>
                                      <w:szCs w:val="19"/>
                                      <w:highlight w:val="white"/>
                                    </w:rPr>
                                  </w:rPrChange>
                                </w:rPr>
                              </w:pPr>
                              <w:ins w:id="951" w:author="Philips" w:date="2015-05-22T09:21:00Z">
                                <w:r w:rsidRPr="00BD305E">
                                  <w:rPr>
                                    <w:rFonts w:ascii="Consolas" w:hAnsi="Consolas" w:cs="Consolas"/>
                                    <w:color w:val="000000"/>
                                    <w:sz w:val="18"/>
                                    <w:szCs w:val="18"/>
                                    <w:highlight w:val="white"/>
                                    <w:rPrChange w:id="952" w:author="Philips" w:date="2015-05-22T09:22: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00"/>
                                    <w:sz w:val="18"/>
                                    <w:szCs w:val="18"/>
                                    <w:highlight w:val="white"/>
                                    <w:rPrChange w:id="953" w:author="Philips" w:date="2015-05-22T09:22:00Z">
                                      <w:rPr>
                                        <w:rFonts w:ascii="Consolas" w:hAnsi="Consolas" w:cs="Consolas"/>
                                        <w:color w:val="000000"/>
                                        <w:sz w:val="19"/>
                                        <w:szCs w:val="19"/>
                                        <w:highlight w:val="white"/>
                                      </w:rPr>
                                    </w:rPrChange>
                                  </w:rPr>
                                  <w:t>std</w:t>
                                </w:r>
                                <w:proofErr w:type="spellEnd"/>
                                <w:r w:rsidRPr="00BD305E">
                                  <w:rPr>
                                    <w:rFonts w:ascii="Consolas" w:hAnsi="Consolas" w:cs="Consolas"/>
                                    <w:color w:val="000000"/>
                                    <w:sz w:val="18"/>
                                    <w:szCs w:val="18"/>
                                    <w:highlight w:val="white"/>
                                    <w:rPrChange w:id="954" w:author="Philips" w:date="2015-05-22T09:22:00Z">
                                      <w:rPr>
                                        <w:rFonts w:ascii="Consolas" w:hAnsi="Consolas" w:cs="Consolas"/>
                                        <w:color w:val="000000"/>
                                        <w:sz w:val="19"/>
                                        <w:szCs w:val="19"/>
                                        <w:highlight w:val="white"/>
                                      </w:rPr>
                                    </w:rPrChange>
                                  </w:rPr>
                                  <w:t>::</w:t>
                                </w:r>
                                <w:proofErr w:type="spellStart"/>
                                <w:r w:rsidRPr="00BD305E">
                                  <w:rPr>
                                    <w:rFonts w:ascii="Consolas" w:hAnsi="Consolas" w:cs="Consolas"/>
                                    <w:color w:val="000000"/>
                                    <w:sz w:val="18"/>
                                    <w:szCs w:val="18"/>
                                    <w:highlight w:val="white"/>
                                    <w:rPrChange w:id="955" w:author="Philips" w:date="2015-05-22T09:22:00Z">
                                      <w:rPr>
                                        <w:rFonts w:ascii="Consolas" w:hAnsi="Consolas" w:cs="Consolas"/>
                                        <w:color w:val="000000"/>
                                        <w:sz w:val="19"/>
                                        <w:szCs w:val="19"/>
                                        <w:highlight w:val="white"/>
                                      </w:rPr>
                                    </w:rPrChange>
                                  </w:rPr>
                                  <w:t>cout</w:t>
                                </w:r>
                                <w:proofErr w:type="spellEnd"/>
                                <w:r w:rsidRPr="00BD305E">
                                  <w:rPr>
                                    <w:rFonts w:ascii="Consolas" w:hAnsi="Consolas" w:cs="Consolas"/>
                                    <w:color w:val="000000"/>
                                    <w:sz w:val="18"/>
                                    <w:szCs w:val="18"/>
                                    <w:highlight w:val="white"/>
                                    <w:rPrChange w:id="956" w:author="Philips" w:date="2015-05-22T09:22:00Z">
                                      <w:rPr>
                                        <w:rFonts w:ascii="Consolas" w:hAnsi="Consolas" w:cs="Consolas"/>
                                        <w:color w:val="000000"/>
                                        <w:sz w:val="19"/>
                                        <w:szCs w:val="19"/>
                                        <w:highlight w:val="white"/>
                                      </w:rPr>
                                    </w:rPrChange>
                                  </w:rPr>
                                  <w:t xml:space="preserve"> &lt;&lt; </w:t>
                                </w:r>
                                <w:r w:rsidRPr="00BD305E">
                                  <w:rPr>
                                    <w:rFonts w:ascii="Consolas" w:hAnsi="Consolas" w:cs="Consolas"/>
                                    <w:color w:val="A31515"/>
                                    <w:sz w:val="18"/>
                                    <w:szCs w:val="18"/>
                                    <w:highlight w:val="white"/>
                                    <w:rPrChange w:id="957" w:author="Philips" w:date="2015-05-22T09:22:00Z">
                                      <w:rPr>
                                        <w:rFonts w:ascii="Consolas" w:hAnsi="Consolas" w:cs="Consolas"/>
                                        <w:color w:val="A31515"/>
                                        <w:sz w:val="19"/>
                                        <w:szCs w:val="19"/>
                                        <w:highlight w:val="white"/>
                                      </w:rPr>
                                    </w:rPrChange>
                                  </w:rPr>
                                  <w:t>"Not operating"</w:t>
                                </w:r>
                                <w:r w:rsidRPr="00BD305E">
                                  <w:rPr>
                                    <w:rFonts w:ascii="Consolas" w:hAnsi="Consolas" w:cs="Consolas"/>
                                    <w:color w:val="000000"/>
                                    <w:sz w:val="18"/>
                                    <w:szCs w:val="18"/>
                                    <w:highlight w:val="white"/>
                                    <w:rPrChange w:id="958" w:author="Philips" w:date="2015-05-22T09:22:00Z">
                                      <w:rPr>
                                        <w:rFonts w:ascii="Consolas" w:hAnsi="Consolas" w:cs="Consolas"/>
                                        <w:color w:val="000000"/>
                                        <w:sz w:val="19"/>
                                        <w:szCs w:val="19"/>
                                        <w:highlight w:val="white"/>
                                      </w:rPr>
                                    </w:rPrChange>
                                  </w:rPr>
                                  <w:t xml:space="preserve"> &lt;&lt; </w:t>
                                </w:r>
                                <w:proofErr w:type="spellStart"/>
                                <w:r w:rsidRPr="00BD305E">
                                  <w:rPr>
                                    <w:rFonts w:ascii="Consolas" w:hAnsi="Consolas" w:cs="Consolas"/>
                                    <w:color w:val="000000"/>
                                    <w:sz w:val="18"/>
                                    <w:szCs w:val="18"/>
                                    <w:highlight w:val="white"/>
                                    <w:rPrChange w:id="959" w:author="Philips" w:date="2015-05-22T09:22:00Z">
                                      <w:rPr>
                                        <w:rFonts w:ascii="Consolas" w:hAnsi="Consolas" w:cs="Consolas"/>
                                        <w:color w:val="000000"/>
                                        <w:sz w:val="19"/>
                                        <w:szCs w:val="19"/>
                                        <w:highlight w:val="white"/>
                                      </w:rPr>
                                    </w:rPrChange>
                                  </w:rPr>
                                  <w:t>std</w:t>
                                </w:r>
                                <w:proofErr w:type="spellEnd"/>
                                <w:r w:rsidRPr="00BD305E">
                                  <w:rPr>
                                    <w:rFonts w:ascii="Consolas" w:hAnsi="Consolas" w:cs="Consolas"/>
                                    <w:color w:val="000000"/>
                                    <w:sz w:val="18"/>
                                    <w:szCs w:val="18"/>
                                    <w:highlight w:val="white"/>
                                    <w:rPrChange w:id="960" w:author="Philips" w:date="2015-05-22T09:22:00Z">
                                      <w:rPr>
                                        <w:rFonts w:ascii="Consolas" w:hAnsi="Consolas" w:cs="Consolas"/>
                                        <w:color w:val="000000"/>
                                        <w:sz w:val="19"/>
                                        <w:szCs w:val="19"/>
                                        <w:highlight w:val="white"/>
                                      </w:rPr>
                                    </w:rPrChange>
                                  </w:rPr>
                                  <w:t>::</w:t>
                                </w:r>
                                <w:proofErr w:type="spellStart"/>
                                <w:r w:rsidRPr="00BD305E">
                                  <w:rPr>
                                    <w:rFonts w:ascii="Consolas" w:hAnsi="Consolas" w:cs="Consolas"/>
                                    <w:color w:val="000000"/>
                                    <w:sz w:val="18"/>
                                    <w:szCs w:val="18"/>
                                    <w:highlight w:val="white"/>
                                    <w:rPrChange w:id="961" w:author="Philips" w:date="2015-05-22T09:22:00Z">
                                      <w:rPr>
                                        <w:rFonts w:ascii="Consolas" w:hAnsi="Consolas" w:cs="Consolas"/>
                                        <w:color w:val="000000"/>
                                        <w:sz w:val="19"/>
                                        <w:szCs w:val="19"/>
                                        <w:highlight w:val="white"/>
                                      </w:rPr>
                                    </w:rPrChange>
                                  </w:rPr>
                                  <w:t>endl</w:t>
                                </w:r>
                                <w:proofErr w:type="spellEnd"/>
                                <w:r w:rsidRPr="00BD305E">
                                  <w:rPr>
                                    <w:rFonts w:ascii="Consolas" w:hAnsi="Consolas" w:cs="Consolas"/>
                                    <w:color w:val="000000"/>
                                    <w:sz w:val="18"/>
                                    <w:szCs w:val="18"/>
                                    <w:highlight w:val="white"/>
                                    <w:rPrChange w:id="962" w:author="Philips" w:date="2015-05-22T09:22:00Z">
                                      <w:rPr>
                                        <w:rFonts w:ascii="Consolas" w:hAnsi="Consolas" w:cs="Consolas"/>
                                        <w:color w:val="000000"/>
                                        <w:sz w:val="19"/>
                                        <w:szCs w:val="19"/>
                                        <w:highlight w:val="white"/>
                                      </w:rPr>
                                    </w:rPrChange>
                                  </w:rPr>
                                  <w:t>;</w:t>
                                </w:r>
                              </w:ins>
                            </w:p>
                            <w:p w:rsidR="00BD305E" w:rsidRPr="00BD305E" w:rsidRDefault="00BD305E" w:rsidP="00BD305E">
                              <w:pPr>
                                <w:autoSpaceDE w:val="0"/>
                                <w:autoSpaceDN w:val="0"/>
                                <w:adjustRightInd w:val="0"/>
                                <w:spacing w:before="0" w:after="0" w:line="240" w:lineRule="auto"/>
                                <w:rPr>
                                  <w:ins w:id="963" w:author="Philips" w:date="2015-05-22T09:21:00Z"/>
                                  <w:rFonts w:ascii="Consolas" w:hAnsi="Consolas" w:cs="Consolas"/>
                                  <w:color w:val="000000"/>
                                  <w:sz w:val="18"/>
                                  <w:szCs w:val="18"/>
                                  <w:highlight w:val="white"/>
                                  <w:rPrChange w:id="964" w:author="Philips" w:date="2015-05-22T09:22:00Z">
                                    <w:rPr>
                                      <w:ins w:id="965" w:author="Philips" w:date="2015-05-22T09:21:00Z"/>
                                      <w:rFonts w:ascii="Consolas" w:hAnsi="Consolas" w:cs="Consolas"/>
                                      <w:color w:val="000000"/>
                                      <w:sz w:val="19"/>
                                      <w:szCs w:val="19"/>
                                      <w:highlight w:val="white"/>
                                    </w:rPr>
                                  </w:rPrChange>
                                </w:rPr>
                              </w:pPr>
                              <w:ins w:id="966" w:author="Philips" w:date="2015-05-22T09:21:00Z">
                                <w:r w:rsidRPr="00BD305E">
                                  <w:rPr>
                                    <w:rFonts w:ascii="Consolas" w:hAnsi="Consolas" w:cs="Consolas"/>
                                    <w:color w:val="000000"/>
                                    <w:sz w:val="18"/>
                                    <w:szCs w:val="18"/>
                                    <w:highlight w:val="white"/>
                                    <w:rPrChange w:id="967" w:author="Philips" w:date="2015-05-22T09:22: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968" w:author="Philips" w:date="2015-05-22T09:22:00Z">
                                      <w:rPr>
                                        <w:rFonts w:ascii="Consolas" w:hAnsi="Consolas" w:cs="Consolas"/>
                                        <w:color w:val="0000FF"/>
                                        <w:sz w:val="19"/>
                                        <w:szCs w:val="19"/>
                                        <w:highlight w:val="white"/>
                                      </w:rPr>
                                    </w:rPrChange>
                                  </w:rPr>
                                  <w:t>break</w:t>
                                </w:r>
                                <w:proofErr w:type="gramEnd"/>
                                <w:r w:rsidRPr="00BD305E">
                                  <w:rPr>
                                    <w:rFonts w:ascii="Consolas" w:hAnsi="Consolas" w:cs="Consolas"/>
                                    <w:color w:val="000000"/>
                                    <w:sz w:val="18"/>
                                    <w:szCs w:val="18"/>
                                    <w:highlight w:val="white"/>
                                    <w:rPrChange w:id="969" w:author="Philips" w:date="2015-05-22T09:22:00Z">
                                      <w:rPr>
                                        <w:rFonts w:ascii="Consolas" w:hAnsi="Consolas" w:cs="Consolas"/>
                                        <w:color w:val="000000"/>
                                        <w:sz w:val="19"/>
                                        <w:szCs w:val="19"/>
                                        <w:highlight w:val="white"/>
                                      </w:rPr>
                                    </w:rPrChange>
                                  </w:rPr>
                                  <w:t>;</w:t>
                                </w:r>
                              </w:ins>
                            </w:p>
                            <w:p w:rsidR="00BD305E" w:rsidRPr="00BD305E" w:rsidRDefault="00BD305E" w:rsidP="00BD305E">
                              <w:pPr>
                                <w:autoSpaceDE w:val="0"/>
                                <w:autoSpaceDN w:val="0"/>
                                <w:adjustRightInd w:val="0"/>
                                <w:spacing w:before="0" w:after="0" w:line="240" w:lineRule="auto"/>
                                <w:rPr>
                                  <w:ins w:id="970" w:author="Philips" w:date="2015-05-22T09:21:00Z"/>
                                  <w:rFonts w:ascii="Consolas" w:hAnsi="Consolas" w:cs="Consolas"/>
                                  <w:color w:val="000000"/>
                                  <w:sz w:val="18"/>
                                  <w:szCs w:val="18"/>
                                  <w:highlight w:val="white"/>
                                  <w:rPrChange w:id="971" w:author="Philips" w:date="2015-05-22T09:22:00Z">
                                    <w:rPr>
                                      <w:ins w:id="972" w:author="Philips" w:date="2015-05-22T09:21:00Z"/>
                                      <w:rFonts w:ascii="Consolas" w:hAnsi="Consolas" w:cs="Consolas"/>
                                      <w:color w:val="000000"/>
                                      <w:sz w:val="19"/>
                                      <w:szCs w:val="19"/>
                                      <w:highlight w:val="white"/>
                                    </w:rPr>
                                  </w:rPrChange>
                                </w:rPr>
                              </w:pPr>
                              <w:ins w:id="973" w:author="Philips" w:date="2015-05-22T09:21:00Z">
                                <w:r w:rsidRPr="00BD305E">
                                  <w:rPr>
                                    <w:rFonts w:ascii="Consolas" w:hAnsi="Consolas" w:cs="Consolas"/>
                                    <w:color w:val="000000"/>
                                    <w:sz w:val="18"/>
                                    <w:szCs w:val="18"/>
                                    <w:highlight w:val="white"/>
                                    <w:rPrChange w:id="974" w:author="Philips" w:date="2015-05-22T09:22:00Z">
                                      <w:rPr>
                                        <w:rFonts w:ascii="Consolas" w:hAnsi="Consolas" w:cs="Consolas"/>
                                        <w:color w:val="000000"/>
                                        <w:sz w:val="19"/>
                                        <w:szCs w:val="19"/>
                                        <w:highlight w:val="white"/>
                                      </w:rPr>
                                    </w:rPrChange>
                                  </w:rPr>
                                  <w:t xml:space="preserve">            }</w:t>
                                </w:r>
                              </w:ins>
                            </w:p>
                            <w:p w:rsidR="00BD305E" w:rsidRPr="00BD305E" w:rsidRDefault="00BD305E" w:rsidP="00BD305E">
                              <w:pPr>
                                <w:autoSpaceDE w:val="0"/>
                                <w:autoSpaceDN w:val="0"/>
                                <w:adjustRightInd w:val="0"/>
                                <w:spacing w:before="0" w:after="0" w:line="240" w:lineRule="auto"/>
                                <w:rPr>
                                  <w:ins w:id="975" w:author="Philips" w:date="2015-05-22T09:21:00Z"/>
                                  <w:rFonts w:ascii="Consolas" w:hAnsi="Consolas" w:cs="Consolas"/>
                                  <w:color w:val="000000"/>
                                  <w:sz w:val="18"/>
                                  <w:szCs w:val="18"/>
                                  <w:highlight w:val="white"/>
                                  <w:rPrChange w:id="976" w:author="Philips" w:date="2015-05-22T09:22:00Z">
                                    <w:rPr>
                                      <w:ins w:id="977" w:author="Philips" w:date="2015-05-22T09:21:00Z"/>
                                      <w:rFonts w:ascii="Consolas" w:hAnsi="Consolas" w:cs="Consolas"/>
                                      <w:color w:val="000000"/>
                                      <w:sz w:val="19"/>
                                      <w:szCs w:val="19"/>
                                      <w:highlight w:val="white"/>
                                    </w:rPr>
                                  </w:rPrChange>
                                </w:rPr>
                              </w:pPr>
                              <w:ins w:id="978" w:author="Philips" w:date="2015-05-22T09:21:00Z">
                                <w:r w:rsidRPr="00BD305E">
                                  <w:rPr>
                                    <w:rFonts w:ascii="Consolas" w:hAnsi="Consolas" w:cs="Consolas"/>
                                    <w:color w:val="000000"/>
                                    <w:sz w:val="18"/>
                                    <w:szCs w:val="18"/>
                                    <w:highlight w:val="white"/>
                                    <w:rPrChange w:id="979" w:author="Philips" w:date="2015-05-22T09:22: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980" w:author="Philips" w:date="2015-05-22T09:22:00Z">
                                      <w:rPr>
                                        <w:rFonts w:ascii="Consolas" w:hAnsi="Consolas" w:cs="Consolas"/>
                                        <w:color w:val="0000FF"/>
                                        <w:sz w:val="19"/>
                                        <w:szCs w:val="19"/>
                                        <w:highlight w:val="white"/>
                                      </w:rPr>
                                    </w:rPrChange>
                                  </w:rPr>
                                  <w:t>case</w:t>
                                </w:r>
                                <w:proofErr w:type="gramEnd"/>
                                <w:r w:rsidRPr="00BD305E">
                                  <w:rPr>
                                    <w:rFonts w:ascii="Consolas" w:hAnsi="Consolas" w:cs="Consolas"/>
                                    <w:color w:val="000000"/>
                                    <w:sz w:val="18"/>
                                    <w:szCs w:val="18"/>
                                    <w:highlight w:val="white"/>
                                    <w:rPrChange w:id="981" w:author="Philips" w:date="2015-05-22T09:22:00Z">
                                      <w:rPr>
                                        <w:rFonts w:ascii="Consolas" w:hAnsi="Consolas" w:cs="Consolas"/>
                                        <w:color w:val="000000"/>
                                        <w:sz w:val="19"/>
                                        <w:szCs w:val="19"/>
                                        <w:highlight w:val="white"/>
                                      </w:rPr>
                                    </w:rPrChange>
                                  </w:rPr>
                                  <w:t xml:space="preserve"> State::operational:</w:t>
                                </w:r>
                              </w:ins>
                            </w:p>
                            <w:p w:rsidR="00BD305E" w:rsidRPr="00BD305E" w:rsidRDefault="00BD305E" w:rsidP="00BD305E">
                              <w:pPr>
                                <w:autoSpaceDE w:val="0"/>
                                <w:autoSpaceDN w:val="0"/>
                                <w:adjustRightInd w:val="0"/>
                                <w:spacing w:before="0" w:after="0" w:line="240" w:lineRule="auto"/>
                                <w:rPr>
                                  <w:ins w:id="982" w:author="Philips" w:date="2015-05-22T09:21:00Z"/>
                                  <w:rFonts w:ascii="Consolas" w:hAnsi="Consolas" w:cs="Consolas"/>
                                  <w:color w:val="000000"/>
                                  <w:sz w:val="18"/>
                                  <w:szCs w:val="18"/>
                                  <w:highlight w:val="white"/>
                                  <w:rPrChange w:id="983" w:author="Philips" w:date="2015-05-22T09:22:00Z">
                                    <w:rPr>
                                      <w:ins w:id="984" w:author="Philips" w:date="2015-05-22T09:21:00Z"/>
                                      <w:rFonts w:ascii="Consolas" w:hAnsi="Consolas" w:cs="Consolas"/>
                                      <w:color w:val="000000"/>
                                      <w:sz w:val="19"/>
                                      <w:szCs w:val="19"/>
                                      <w:highlight w:val="white"/>
                                    </w:rPr>
                                  </w:rPrChange>
                                </w:rPr>
                              </w:pPr>
                              <w:ins w:id="985" w:author="Philips" w:date="2015-05-22T09:21:00Z">
                                <w:r w:rsidRPr="00BD305E">
                                  <w:rPr>
                                    <w:rFonts w:ascii="Consolas" w:hAnsi="Consolas" w:cs="Consolas"/>
                                    <w:color w:val="000000"/>
                                    <w:sz w:val="18"/>
                                    <w:szCs w:val="18"/>
                                    <w:highlight w:val="white"/>
                                    <w:rPrChange w:id="986" w:author="Philips" w:date="2015-05-22T09:22:00Z">
                                      <w:rPr>
                                        <w:rFonts w:ascii="Consolas" w:hAnsi="Consolas" w:cs="Consolas"/>
                                        <w:color w:val="000000"/>
                                        <w:sz w:val="19"/>
                                        <w:szCs w:val="19"/>
                                        <w:highlight w:val="white"/>
                                      </w:rPr>
                                    </w:rPrChange>
                                  </w:rPr>
                                  <w:t xml:space="preserve">            {</w:t>
                                </w:r>
                              </w:ins>
                            </w:p>
                            <w:p w:rsidR="00BD305E" w:rsidRPr="00BD305E" w:rsidRDefault="00BD305E" w:rsidP="00BD305E">
                              <w:pPr>
                                <w:autoSpaceDE w:val="0"/>
                                <w:autoSpaceDN w:val="0"/>
                                <w:adjustRightInd w:val="0"/>
                                <w:spacing w:before="0" w:after="0" w:line="240" w:lineRule="auto"/>
                                <w:rPr>
                                  <w:ins w:id="987" w:author="Philips" w:date="2015-05-22T09:21:00Z"/>
                                  <w:rFonts w:ascii="Consolas" w:hAnsi="Consolas" w:cs="Consolas"/>
                                  <w:color w:val="000000"/>
                                  <w:sz w:val="18"/>
                                  <w:szCs w:val="18"/>
                                  <w:highlight w:val="white"/>
                                  <w:rPrChange w:id="988" w:author="Philips" w:date="2015-05-22T09:22:00Z">
                                    <w:rPr>
                                      <w:ins w:id="989" w:author="Philips" w:date="2015-05-22T09:21:00Z"/>
                                      <w:rFonts w:ascii="Consolas" w:hAnsi="Consolas" w:cs="Consolas"/>
                                      <w:color w:val="000000"/>
                                      <w:sz w:val="19"/>
                                      <w:szCs w:val="19"/>
                                      <w:highlight w:val="white"/>
                                    </w:rPr>
                                  </w:rPrChange>
                                </w:rPr>
                              </w:pPr>
                              <w:ins w:id="990" w:author="Philips" w:date="2015-05-22T09:21:00Z">
                                <w:r w:rsidRPr="00BD305E">
                                  <w:rPr>
                                    <w:rFonts w:ascii="Consolas" w:hAnsi="Consolas" w:cs="Consolas"/>
                                    <w:color w:val="000000"/>
                                    <w:sz w:val="18"/>
                                    <w:szCs w:val="18"/>
                                    <w:highlight w:val="white"/>
                                    <w:rPrChange w:id="991" w:author="Philips" w:date="2015-05-22T09:22: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00"/>
                                    <w:sz w:val="18"/>
                                    <w:szCs w:val="18"/>
                                    <w:highlight w:val="white"/>
                                    <w:rPrChange w:id="992" w:author="Philips" w:date="2015-05-22T09:22:00Z">
                                      <w:rPr>
                                        <w:rFonts w:ascii="Consolas" w:hAnsi="Consolas" w:cs="Consolas"/>
                                        <w:color w:val="000000"/>
                                        <w:sz w:val="19"/>
                                        <w:szCs w:val="19"/>
                                        <w:highlight w:val="white"/>
                                      </w:rPr>
                                    </w:rPrChange>
                                  </w:rPr>
                                  <w:t>std</w:t>
                                </w:r>
                                <w:proofErr w:type="spellEnd"/>
                                <w:r w:rsidRPr="00BD305E">
                                  <w:rPr>
                                    <w:rFonts w:ascii="Consolas" w:hAnsi="Consolas" w:cs="Consolas"/>
                                    <w:color w:val="000000"/>
                                    <w:sz w:val="18"/>
                                    <w:szCs w:val="18"/>
                                    <w:highlight w:val="white"/>
                                    <w:rPrChange w:id="993" w:author="Philips" w:date="2015-05-22T09:22:00Z">
                                      <w:rPr>
                                        <w:rFonts w:ascii="Consolas" w:hAnsi="Consolas" w:cs="Consolas"/>
                                        <w:color w:val="000000"/>
                                        <w:sz w:val="19"/>
                                        <w:szCs w:val="19"/>
                                        <w:highlight w:val="white"/>
                                      </w:rPr>
                                    </w:rPrChange>
                                  </w:rPr>
                                  <w:t>::</w:t>
                                </w:r>
                                <w:proofErr w:type="spellStart"/>
                                <w:r w:rsidRPr="00BD305E">
                                  <w:rPr>
                                    <w:rFonts w:ascii="Consolas" w:hAnsi="Consolas" w:cs="Consolas"/>
                                    <w:color w:val="000000"/>
                                    <w:sz w:val="18"/>
                                    <w:szCs w:val="18"/>
                                    <w:highlight w:val="white"/>
                                    <w:rPrChange w:id="994" w:author="Philips" w:date="2015-05-22T09:22:00Z">
                                      <w:rPr>
                                        <w:rFonts w:ascii="Consolas" w:hAnsi="Consolas" w:cs="Consolas"/>
                                        <w:color w:val="000000"/>
                                        <w:sz w:val="19"/>
                                        <w:szCs w:val="19"/>
                                        <w:highlight w:val="white"/>
                                      </w:rPr>
                                    </w:rPrChange>
                                  </w:rPr>
                                  <w:t>cout</w:t>
                                </w:r>
                                <w:proofErr w:type="spellEnd"/>
                                <w:r w:rsidRPr="00BD305E">
                                  <w:rPr>
                                    <w:rFonts w:ascii="Consolas" w:hAnsi="Consolas" w:cs="Consolas"/>
                                    <w:color w:val="000000"/>
                                    <w:sz w:val="18"/>
                                    <w:szCs w:val="18"/>
                                    <w:highlight w:val="white"/>
                                    <w:rPrChange w:id="995" w:author="Philips" w:date="2015-05-22T09:22:00Z">
                                      <w:rPr>
                                        <w:rFonts w:ascii="Consolas" w:hAnsi="Consolas" w:cs="Consolas"/>
                                        <w:color w:val="000000"/>
                                        <w:sz w:val="19"/>
                                        <w:szCs w:val="19"/>
                                        <w:highlight w:val="white"/>
                                      </w:rPr>
                                    </w:rPrChange>
                                  </w:rPr>
                                  <w:t xml:space="preserve"> &lt;&lt; </w:t>
                                </w:r>
                                <w:r w:rsidRPr="00BD305E">
                                  <w:rPr>
                                    <w:rFonts w:ascii="Consolas" w:hAnsi="Consolas" w:cs="Consolas"/>
                                    <w:color w:val="A31515"/>
                                    <w:sz w:val="18"/>
                                    <w:szCs w:val="18"/>
                                    <w:highlight w:val="white"/>
                                    <w:rPrChange w:id="996" w:author="Philips" w:date="2015-05-22T09:22:00Z">
                                      <w:rPr>
                                        <w:rFonts w:ascii="Consolas" w:hAnsi="Consolas" w:cs="Consolas"/>
                                        <w:color w:val="A31515"/>
                                        <w:sz w:val="19"/>
                                        <w:szCs w:val="19"/>
                                        <w:highlight w:val="white"/>
                                      </w:rPr>
                                    </w:rPrChange>
                                  </w:rPr>
                                  <w:t>"Operating"</w:t>
                                </w:r>
                                <w:r w:rsidRPr="00BD305E">
                                  <w:rPr>
                                    <w:rFonts w:ascii="Consolas" w:hAnsi="Consolas" w:cs="Consolas"/>
                                    <w:color w:val="000000"/>
                                    <w:sz w:val="18"/>
                                    <w:szCs w:val="18"/>
                                    <w:highlight w:val="white"/>
                                    <w:rPrChange w:id="997" w:author="Philips" w:date="2015-05-22T09:22:00Z">
                                      <w:rPr>
                                        <w:rFonts w:ascii="Consolas" w:hAnsi="Consolas" w:cs="Consolas"/>
                                        <w:color w:val="000000"/>
                                        <w:sz w:val="19"/>
                                        <w:szCs w:val="19"/>
                                        <w:highlight w:val="white"/>
                                      </w:rPr>
                                    </w:rPrChange>
                                  </w:rPr>
                                  <w:t xml:space="preserve"> &lt;&lt; </w:t>
                                </w:r>
                                <w:proofErr w:type="spellStart"/>
                                <w:r w:rsidRPr="00BD305E">
                                  <w:rPr>
                                    <w:rFonts w:ascii="Consolas" w:hAnsi="Consolas" w:cs="Consolas"/>
                                    <w:color w:val="000000"/>
                                    <w:sz w:val="18"/>
                                    <w:szCs w:val="18"/>
                                    <w:highlight w:val="white"/>
                                    <w:rPrChange w:id="998" w:author="Philips" w:date="2015-05-22T09:22:00Z">
                                      <w:rPr>
                                        <w:rFonts w:ascii="Consolas" w:hAnsi="Consolas" w:cs="Consolas"/>
                                        <w:color w:val="000000"/>
                                        <w:sz w:val="19"/>
                                        <w:szCs w:val="19"/>
                                        <w:highlight w:val="white"/>
                                      </w:rPr>
                                    </w:rPrChange>
                                  </w:rPr>
                                  <w:t>std</w:t>
                                </w:r>
                                <w:proofErr w:type="spellEnd"/>
                                <w:r w:rsidRPr="00BD305E">
                                  <w:rPr>
                                    <w:rFonts w:ascii="Consolas" w:hAnsi="Consolas" w:cs="Consolas"/>
                                    <w:color w:val="000000"/>
                                    <w:sz w:val="18"/>
                                    <w:szCs w:val="18"/>
                                    <w:highlight w:val="white"/>
                                    <w:rPrChange w:id="999" w:author="Philips" w:date="2015-05-22T09:22:00Z">
                                      <w:rPr>
                                        <w:rFonts w:ascii="Consolas" w:hAnsi="Consolas" w:cs="Consolas"/>
                                        <w:color w:val="000000"/>
                                        <w:sz w:val="19"/>
                                        <w:szCs w:val="19"/>
                                        <w:highlight w:val="white"/>
                                      </w:rPr>
                                    </w:rPrChange>
                                  </w:rPr>
                                  <w:t>::</w:t>
                                </w:r>
                                <w:proofErr w:type="spellStart"/>
                                <w:r w:rsidRPr="00BD305E">
                                  <w:rPr>
                                    <w:rFonts w:ascii="Consolas" w:hAnsi="Consolas" w:cs="Consolas"/>
                                    <w:color w:val="000000"/>
                                    <w:sz w:val="18"/>
                                    <w:szCs w:val="18"/>
                                    <w:highlight w:val="white"/>
                                    <w:rPrChange w:id="1000" w:author="Philips" w:date="2015-05-22T09:22:00Z">
                                      <w:rPr>
                                        <w:rFonts w:ascii="Consolas" w:hAnsi="Consolas" w:cs="Consolas"/>
                                        <w:color w:val="000000"/>
                                        <w:sz w:val="19"/>
                                        <w:szCs w:val="19"/>
                                        <w:highlight w:val="white"/>
                                      </w:rPr>
                                    </w:rPrChange>
                                  </w:rPr>
                                  <w:t>endl</w:t>
                                </w:r>
                                <w:proofErr w:type="spellEnd"/>
                                <w:r w:rsidRPr="00BD305E">
                                  <w:rPr>
                                    <w:rFonts w:ascii="Consolas" w:hAnsi="Consolas" w:cs="Consolas"/>
                                    <w:color w:val="000000"/>
                                    <w:sz w:val="18"/>
                                    <w:szCs w:val="18"/>
                                    <w:highlight w:val="white"/>
                                    <w:rPrChange w:id="1001" w:author="Philips" w:date="2015-05-22T09:22:00Z">
                                      <w:rPr>
                                        <w:rFonts w:ascii="Consolas" w:hAnsi="Consolas" w:cs="Consolas"/>
                                        <w:color w:val="000000"/>
                                        <w:sz w:val="19"/>
                                        <w:szCs w:val="19"/>
                                        <w:highlight w:val="white"/>
                                      </w:rPr>
                                    </w:rPrChange>
                                  </w:rPr>
                                  <w:t>;</w:t>
                                </w:r>
                              </w:ins>
                            </w:p>
                            <w:p w:rsidR="00BD305E" w:rsidRPr="00BD305E" w:rsidRDefault="00BD305E" w:rsidP="00BD305E">
                              <w:pPr>
                                <w:autoSpaceDE w:val="0"/>
                                <w:autoSpaceDN w:val="0"/>
                                <w:adjustRightInd w:val="0"/>
                                <w:spacing w:before="0" w:after="0" w:line="240" w:lineRule="auto"/>
                                <w:rPr>
                                  <w:ins w:id="1002" w:author="Philips" w:date="2015-05-22T09:21:00Z"/>
                                  <w:rFonts w:ascii="Consolas" w:hAnsi="Consolas" w:cs="Consolas"/>
                                  <w:color w:val="000000"/>
                                  <w:sz w:val="18"/>
                                  <w:szCs w:val="18"/>
                                  <w:highlight w:val="white"/>
                                  <w:rPrChange w:id="1003" w:author="Philips" w:date="2015-05-22T09:22:00Z">
                                    <w:rPr>
                                      <w:ins w:id="1004" w:author="Philips" w:date="2015-05-22T09:21:00Z"/>
                                      <w:rFonts w:ascii="Consolas" w:hAnsi="Consolas" w:cs="Consolas"/>
                                      <w:color w:val="000000"/>
                                      <w:sz w:val="19"/>
                                      <w:szCs w:val="19"/>
                                      <w:highlight w:val="white"/>
                                    </w:rPr>
                                  </w:rPrChange>
                                </w:rPr>
                              </w:pPr>
                              <w:ins w:id="1005" w:author="Philips" w:date="2015-05-22T09:21:00Z">
                                <w:r w:rsidRPr="00BD305E">
                                  <w:rPr>
                                    <w:rFonts w:ascii="Consolas" w:hAnsi="Consolas" w:cs="Consolas"/>
                                    <w:color w:val="000000"/>
                                    <w:sz w:val="18"/>
                                    <w:szCs w:val="18"/>
                                    <w:highlight w:val="white"/>
                                    <w:rPrChange w:id="1006" w:author="Philips" w:date="2015-05-22T09:22: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1007" w:author="Philips" w:date="2015-05-22T09:22:00Z">
                                      <w:rPr>
                                        <w:rFonts w:ascii="Consolas" w:hAnsi="Consolas" w:cs="Consolas"/>
                                        <w:color w:val="0000FF"/>
                                        <w:sz w:val="19"/>
                                        <w:szCs w:val="19"/>
                                        <w:highlight w:val="white"/>
                                      </w:rPr>
                                    </w:rPrChange>
                                  </w:rPr>
                                  <w:t>break</w:t>
                                </w:r>
                                <w:proofErr w:type="gramEnd"/>
                                <w:r w:rsidRPr="00BD305E">
                                  <w:rPr>
                                    <w:rFonts w:ascii="Consolas" w:hAnsi="Consolas" w:cs="Consolas"/>
                                    <w:color w:val="000000"/>
                                    <w:sz w:val="18"/>
                                    <w:szCs w:val="18"/>
                                    <w:highlight w:val="white"/>
                                    <w:rPrChange w:id="1008" w:author="Philips" w:date="2015-05-22T09:22:00Z">
                                      <w:rPr>
                                        <w:rFonts w:ascii="Consolas" w:hAnsi="Consolas" w:cs="Consolas"/>
                                        <w:color w:val="000000"/>
                                        <w:sz w:val="19"/>
                                        <w:szCs w:val="19"/>
                                        <w:highlight w:val="white"/>
                                      </w:rPr>
                                    </w:rPrChange>
                                  </w:rPr>
                                  <w:t>;</w:t>
                                </w:r>
                              </w:ins>
                            </w:p>
                            <w:p w:rsidR="00BD305E" w:rsidRPr="00BD305E" w:rsidRDefault="00BD305E" w:rsidP="00BD305E">
                              <w:pPr>
                                <w:autoSpaceDE w:val="0"/>
                                <w:autoSpaceDN w:val="0"/>
                                <w:adjustRightInd w:val="0"/>
                                <w:spacing w:before="0" w:after="0" w:line="240" w:lineRule="auto"/>
                                <w:rPr>
                                  <w:ins w:id="1009" w:author="Philips" w:date="2015-05-22T09:21:00Z"/>
                                  <w:rFonts w:ascii="Consolas" w:hAnsi="Consolas" w:cs="Consolas"/>
                                  <w:color w:val="000000"/>
                                  <w:sz w:val="18"/>
                                  <w:szCs w:val="18"/>
                                  <w:highlight w:val="white"/>
                                  <w:rPrChange w:id="1010" w:author="Philips" w:date="2015-05-22T09:22:00Z">
                                    <w:rPr>
                                      <w:ins w:id="1011" w:author="Philips" w:date="2015-05-22T09:21:00Z"/>
                                      <w:rFonts w:ascii="Consolas" w:hAnsi="Consolas" w:cs="Consolas"/>
                                      <w:color w:val="000000"/>
                                      <w:sz w:val="19"/>
                                      <w:szCs w:val="19"/>
                                      <w:highlight w:val="white"/>
                                    </w:rPr>
                                  </w:rPrChange>
                                </w:rPr>
                              </w:pPr>
                              <w:ins w:id="1012" w:author="Philips" w:date="2015-05-22T09:21:00Z">
                                <w:r w:rsidRPr="00BD305E">
                                  <w:rPr>
                                    <w:rFonts w:ascii="Consolas" w:hAnsi="Consolas" w:cs="Consolas"/>
                                    <w:color w:val="000000"/>
                                    <w:sz w:val="18"/>
                                    <w:szCs w:val="18"/>
                                    <w:highlight w:val="white"/>
                                    <w:rPrChange w:id="1013" w:author="Philips" w:date="2015-05-22T09:22:00Z">
                                      <w:rPr>
                                        <w:rFonts w:ascii="Consolas" w:hAnsi="Consolas" w:cs="Consolas"/>
                                        <w:color w:val="000000"/>
                                        <w:sz w:val="19"/>
                                        <w:szCs w:val="19"/>
                                        <w:highlight w:val="white"/>
                                      </w:rPr>
                                    </w:rPrChange>
                                  </w:rPr>
                                  <w:t xml:space="preserve">            }</w:t>
                                </w:r>
                              </w:ins>
                            </w:p>
                            <w:p w:rsidR="00BD305E" w:rsidRPr="00BD305E" w:rsidRDefault="00BD305E" w:rsidP="00BD305E">
                              <w:pPr>
                                <w:autoSpaceDE w:val="0"/>
                                <w:autoSpaceDN w:val="0"/>
                                <w:adjustRightInd w:val="0"/>
                                <w:spacing w:before="0" w:after="0" w:line="240" w:lineRule="auto"/>
                                <w:rPr>
                                  <w:ins w:id="1014" w:author="Philips" w:date="2015-05-22T09:21:00Z"/>
                                  <w:rFonts w:ascii="Consolas" w:hAnsi="Consolas" w:cs="Consolas"/>
                                  <w:color w:val="000000"/>
                                  <w:sz w:val="18"/>
                                  <w:szCs w:val="18"/>
                                  <w:highlight w:val="white"/>
                                  <w:rPrChange w:id="1015" w:author="Philips" w:date="2015-05-22T09:22:00Z">
                                    <w:rPr>
                                      <w:ins w:id="1016" w:author="Philips" w:date="2015-05-22T09:21:00Z"/>
                                      <w:rFonts w:ascii="Consolas" w:hAnsi="Consolas" w:cs="Consolas"/>
                                      <w:color w:val="000000"/>
                                      <w:sz w:val="19"/>
                                      <w:szCs w:val="19"/>
                                      <w:highlight w:val="white"/>
                                    </w:rPr>
                                  </w:rPrChange>
                                </w:rPr>
                              </w:pPr>
                              <w:ins w:id="1017" w:author="Philips" w:date="2015-05-22T09:21:00Z">
                                <w:r w:rsidRPr="00BD305E">
                                  <w:rPr>
                                    <w:rFonts w:ascii="Consolas" w:hAnsi="Consolas" w:cs="Consolas"/>
                                    <w:color w:val="000000"/>
                                    <w:sz w:val="18"/>
                                    <w:szCs w:val="18"/>
                                    <w:highlight w:val="white"/>
                                    <w:rPrChange w:id="1018" w:author="Philips" w:date="2015-05-22T09:22: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1019" w:author="Philips" w:date="2015-05-22T09:22:00Z">
                                      <w:rPr>
                                        <w:rFonts w:ascii="Consolas" w:hAnsi="Consolas" w:cs="Consolas"/>
                                        <w:color w:val="0000FF"/>
                                        <w:sz w:val="19"/>
                                        <w:szCs w:val="19"/>
                                        <w:highlight w:val="white"/>
                                      </w:rPr>
                                    </w:rPrChange>
                                  </w:rPr>
                                  <w:t>default</w:t>
                                </w:r>
                                <w:proofErr w:type="gramEnd"/>
                                <w:r w:rsidRPr="00BD305E">
                                  <w:rPr>
                                    <w:rFonts w:ascii="Consolas" w:hAnsi="Consolas" w:cs="Consolas"/>
                                    <w:color w:val="000000"/>
                                    <w:sz w:val="18"/>
                                    <w:szCs w:val="18"/>
                                    <w:highlight w:val="white"/>
                                    <w:rPrChange w:id="1020" w:author="Philips" w:date="2015-05-22T09:22:00Z">
                                      <w:rPr>
                                        <w:rFonts w:ascii="Consolas" w:hAnsi="Consolas" w:cs="Consolas"/>
                                        <w:color w:val="000000"/>
                                        <w:sz w:val="19"/>
                                        <w:szCs w:val="19"/>
                                        <w:highlight w:val="white"/>
                                      </w:rPr>
                                    </w:rPrChange>
                                  </w:rPr>
                                  <w:t>:</w:t>
                                </w:r>
                              </w:ins>
                            </w:p>
                            <w:p w:rsidR="00BD305E" w:rsidRPr="00BD305E" w:rsidRDefault="00BD305E" w:rsidP="00BD305E">
                              <w:pPr>
                                <w:autoSpaceDE w:val="0"/>
                                <w:autoSpaceDN w:val="0"/>
                                <w:adjustRightInd w:val="0"/>
                                <w:spacing w:before="0" w:after="0" w:line="240" w:lineRule="auto"/>
                                <w:rPr>
                                  <w:ins w:id="1021" w:author="Philips" w:date="2015-05-22T09:21:00Z"/>
                                  <w:rFonts w:ascii="Consolas" w:hAnsi="Consolas" w:cs="Consolas"/>
                                  <w:color w:val="000000"/>
                                  <w:sz w:val="18"/>
                                  <w:szCs w:val="18"/>
                                  <w:highlight w:val="white"/>
                                  <w:rPrChange w:id="1022" w:author="Philips" w:date="2015-05-22T09:22:00Z">
                                    <w:rPr>
                                      <w:ins w:id="1023" w:author="Philips" w:date="2015-05-22T09:21:00Z"/>
                                      <w:rFonts w:ascii="Consolas" w:hAnsi="Consolas" w:cs="Consolas"/>
                                      <w:color w:val="000000"/>
                                      <w:sz w:val="19"/>
                                      <w:szCs w:val="19"/>
                                      <w:highlight w:val="white"/>
                                    </w:rPr>
                                  </w:rPrChange>
                                </w:rPr>
                              </w:pPr>
                              <w:ins w:id="1024" w:author="Philips" w:date="2015-05-22T09:21:00Z">
                                <w:r w:rsidRPr="00BD305E">
                                  <w:rPr>
                                    <w:rFonts w:ascii="Consolas" w:hAnsi="Consolas" w:cs="Consolas"/>
                                    <w:color w:val="000000"/>
                                    <w:sz w:val="18"/>
                                    <w:szCs w:val="18"/>
                                    <w:highlight w:val="white"/>
                                    <w:rPrChange w:id="1025" w:author="Philips" w:date="2015-05-22T09:22: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00"/>
                                    <w:sz w:val="18"/>
                                    <w:szCs w:val="18"/>
                                    <w:highlight w:val="white"/>
                                    <w:rPrChange w:id="1026" w:author="Philips" w:date="2015-05-22T09:22:00Z">
                                      <w:rPr>
                                        <w:rFonts w:ascii="Consolas" w:hAnsi="Consolas" w:cs="Consolas"/>
                                        <w:color w:val="000000"/>
                                        <w:sz w:val="19"/>
                                        <w:szCs w:val="19"/>
                                        <w:highlight w:val="white"/>
                                      </w:rPr>
                                    </w:rPrChange>
                                  </w:rPr>
                                  <w:t>std</w:t>
                                </w:r>
                                <w:proofErr w:type="spellEnd"/>
                                <w:r w:rsidRPr="00BD305E">
                                  <w:rPr>
                                    <w:rFonts w:ascii="Consolas" w:hAnsi="Consolas" w:cs="Consolas"/>
                                    <w:color w:val="000000"/>
                                    <w:sz w:val="18"/>
                                    <w:szCs w:val="18"/>
                                    <w:highlight w:val="white"/>
                                    <w:rPrChange w:id="1027" w:author="Philips" w:date="2015-05-22T09:22:00Z">
                                      <w:rPr>
                                        <w:rFonts w:ascii="Consolas" w:hAnsi="Consolas" w:cs="Consolas"/>
                                        <w:color w:val="000000"/>
                                        <w:sz w:val="19"/>
                                        <w:szCs w:val="19"/>
                                        <w:highlight w:val="white"/>
                                      </w:rPr>
                                    </w:rPrChange>
                                  </w:rPr>
                                  <w:t>::</w:t>
                                </w:r>
                                <w:proofErr w:type="gramStart"/>
                                <w:r w:rsidRPr="00BD305E">
                                  <w:rPr>
                                    <w:rFonts w:ascii="Consolas" w:hAnsi="Consolas" w:cs="Consolas"/>
                                    <w:color w:val="000000"/>
                                    <w:sz w:val="18"/>
                                    <w:szCs w:val="18"/>
                                    <w:highlight w:val="white"/>
                                    <w:rPrChange w:id="1028" w:author="Philips" w:date="2015-05-22T09:22:00Z">
                                      <w:rPr>
                                        <w:rFonts w:ascii="Consolas" w:hAnsi="Consolas" w:cs="Consolas"/>
                                        <w:color w:val="000000"/>
                                        <w:sz w:val="19"/>
                                        <w:szCs w:val="19"/>
                                        <w:highlight w:val="white"/>
                                      </w:rPr>
                                    </w:rPrChange>
                                  </w:rPr>
                                  <w:t>abort(</w:t>
                                </w:r>
                                <w:proofErr w:type="gramEnd"/>
                                <w:r w:rsidRPr="00BD305E">
                                  <w:rPr>
                                    <w:rFonts w:ascii="Consolas" w:hAnsi="Consolas" w:cs="Consolas"/>
                                    <w:color w:val="000000"/>
                                    <w:sz w:val="18"/>
                                    <w:szCs w:val="18"/>
                                    <w:highlight w:val="white"/>
                                    <w:rPrChange w:id="1029" w:author="Philips" w:date="2015-05-22T09:22:00Z">
                                      <w:rPr>
                                        <w:rFonts w:ascii="Consolas" w:hAnsi="Consolas" w:cs="Consolas"/>
                                        <w:color w:val="000000"/>
                                        <w:sz w:val="19"/>
                                        <w:szCs w:val="19"/>
                                        <w:highlight w:val="white"/>
                                      </w:rPr>
                                    </w:rPrChange>
                                  </w:rPr>
                                  <w:t>);</w:t>
                                </w:r>
                              </w:ins>
                            </w:p>
                            <w:p w:rsidR="00BD305E" w:rsidRPr="00BD305E" w:rsidRDefault="00BD305E" w:rsidP="00BD305E">
                              <w:pPr>
                                <w:autoSpaceDE w:val="0"/>
                                <w:autoSpaceDN w:val="0"/>
                                <w:adjustRightInd w:val="0"/>
                                <w:spacing w:before="0" w:after="0" w:line="240" w:lineRule="auto"/>
                                <w:rPr>
                                  <w:ins w:id="1030" w:author="Philips" w:date="2015-05-22T09:21:00Z"/>
                                  <w:rFonts w:ascii="Consolas" w:hAnsi="Consolas" w:cs="Consolas"/>
                                  <w:color w:val="000000"/>
                                  <w:sz w:val="18"/>
                                  <w:szCs w:val="18"/>
                                  <w:highlight w:val="white"/>
                                  <w:rPrChange w:id="1031" w:author="Philips" w:date="2015-05-22T09:22:00Z">
                                    <w:rPr>
                                      <w:ins w:id="1032" w:author="Philips" w:date="2015-05-22T09:21:00Z"/>
                                      <w:rFonts w:ascii="Consolas" w:hAnsi="Consolas" w:cs="Consolas"/>
                                      <w:color w:val="000000"/>
                                      <w:sz w:val="19"/>
                                      <w:szCs w:val="19"/>
                                      <w:highlight w:val="white"/>
                                    </w:rPr>
                                  </w:rPrChange>
                                </w:rPr>
                              </w:pPr>
                              <w:ins w:id="1033" w:author="Philips" w:date="2015-05-22T09:21:00Z">
                                <w:r w:rsidRPr="00BD305E">
                                  <w:rPr>
                                    <w:rFonts w:ascii="Consolas" w:hAnsi="Consolas" w:cs="Consolas"/>
                                    <w:color w:val="000000"/>
                                    <w:sz w:val="18"/>
                                    <w:szCs w:val="18"/>
                                    <w:highlight w:val="white"/>
                                    <w:rPrChange w:id="1034" w:author="Philips" w:date="2015-05-22T09:22:00Z">
                                      <w:rPr>
                                        <w:rFonts w:ascii="Consolas" w:hAnsi="Consolas" w:cs="Consolas"/>
                                        <w:color w:val="000000"/>
                                        <w:sz w:val="19"/>
                                        <w:szCs w:val="19"/>
                                        <w:highlight w:val="white"/>
                                      </w:rPr>
                                    </w:rPrChange>
                                  </w:rPr>
                                  <w:t xml:space="preserve">        }</w:t>
                                </w:r>
                              </w:ins>
                            </w:p>
                            <w:p w:rsidR="00BD305E" w:rsidRPr="00BD305E" w:rsidRDefault="00BD305E" w:rsidP="00BD305E">
                              <w:pPr>
                                <w:autoSpaceDE w:val="0"/>
                                <w:autoSpaceDN w:val="0"/>
                                <w:adjustRightInd w:val="0"/>
                                <w:spacing w:before="0" w:after="0" w:line="240" w:lineRule="auto"/>
                                <w:rPr>
                                  <w:ins w:id="1035" w:author="Philips" w:date="2015-05-22T09:21:00Z"/>
                                  <w:rFonts w:ascii="Consolas" w:hAnsi="Consolas" w:cs="Consolas"/>
                                  <w:color w:val="000000"/>
                                  <w:sz w:val="18"/>
                                  <w:szCs w:val="18"/>
                                  <w:highlight w:val="white"/>
                                  <w:rPrChange w:id="1036" w:author="Philips" w:date="2015-05-22T09:22:00Z">
                                    <w:rPr>
                                      <w:ins w:id="1037" w:author="Philips" w:date="2015-05-22T09:21:00Z"/>
                                      <w:rFonts w:ascii="Consolas" w:hAnsi="Consolas" w:cs="Consolas"/>
                                      <w:color w:val="000000"/>
                                      <w:sz w:val="19"/>
                                      <w:szCs w:val="19"/>
                                      <w:highlight w:val="white"/>
                                    </w:rPr>
                                  </w:rPrChange>
                                </w:rPr>
                              </w:pPr>
                            </w:p>
                            <w:p w:rsidR="00BD305E" w:rsidRPr="00BD305E" w:rsidRDefault="00BD305E" w:rsidP="00BD305E">
                              <w:pPr>
                                <w:autoSpaceDE w:val="0"/>
                                <w:autoSpaceDN w:val="0"/>
                                <w:adjustRightInd w:val="0"/>
                                <w:spacing w:before="0" w:after="0" w:line="240" w:lineRule="auto"/>
                                <w:rPr>
                                  <w:ins w:id="1038" w:author="Philips" w:date="2015-05-22T09:21:00Z"/>
                                  <w:rFonts w:ascii="Consolas" w:hAnsi="Consolas" w:cs="Consolas"/>
                                  <w:color w:val="000000"/>
                                  <w:sz w:val="18"/>
                                  <w:szCs w:val="18"/>
                                  <w:highlight w:val="white"/>
                                  <w:rPrChange w:id="1039" w:author="Philips" w:date="2015-05-22T09:22:00Z">
                                    <w:rPr>
                                      <w:ins w:id="1040" w:author="Philips" w:date="2015-05-22T09:21:00Z"/>
                                      <w:rFonts w:ascii="Consolas" w:hAnsi="Consolas" w:cs="Consolas"/>
                                      <w:color w:val="000000"/>
                                      <w:sz w:val="19"/>
                                      <w:szCs w:val="19"/>
                                      <w:highlight w:val="white"/>
                                    </w:rPr>
                                  </w:rPrChange>
                                </w:rPr>
                              </w:pPr>
                              <w:ins w:id="1041" w:author="Philips" w:date="2015-05-22T09:21:00Z">
                                <w:r w:rsidRPr="00BD305E">
                                  <w:rPr>
                                    <w:rFonts w:ascii="Consolas" w:hAnsi="Consolas" w:cs="Consolas"/>
                                    <w:color w:val="000000"/>
                                    <w:sz w:val="18"/>
                                    <w:szCs w:val="18"/>
                                    <w:highlight w:val="white"/>
                                    <w:rPrChange w:id="1042" w:author="Philips" w:date="2015-05-22T09:22: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1043" w:author="Philips" w:date="2015-05-22T09:22:00Z">
                                      <w:rPr>
                                        <w:rFonts w:ascii="Consolas" w:hAnsi="Consolas" w:cs="Consolas"/>
                                        <w:color w:val="0000FF"/>
                                        <w:sz w:val="19"/>
                                        <w:szCs w:val="19"/>
                                        <w:highlight w:val="white"/>
                                      </w:rPr>
                                    </w:rPrChange>
                                  </w:rPr>
                                  <w:t>for</w:t>
                                </w:r>
                                <w:proofErr w:type="gramEnd"/>
                                <w:r w:rsidRPr="00BD305E">
                                  <w:rPr>
                                    <w:rFonts w:ascii="Consolas" w:hAnsi="Consolas" w:cs="Consolas"/>
                                    <w:color w:val="000000"/>
                                    <w:sz w:val="18"/>
                                    <w:szCs w:val="18"/>
                                    <w:highlight w:val="white"/>
                                    <w:rPrChange w:id="1044" w:author="Philips" w:date="2015-05-22T09:22:00Z">
                                      <w:rPr>
                                        <w:rFonts w:ascii="Consolas" w:hAnsi="Consolas" w:cs="Consolas"/>
                                        <w:color w:val="000000"/>
                                        <w:sz w:val="19"/>
                                        <w:szCs w:val="19"/>
                                        <w:highlight w:val="white"/>
                                      </w:rPr>
                                    </w:rPrChange>
                                  </w:rPr>
                                  <w:t xml:space="preserve"> (uint8_t&amp; </w:t>
                                </w:r>
                                <w:proofErr w:type="spellStart"/>
                                <w:r w:rsidRPr="00BD305E">
                                  <w:rPr>
                                    <w:rFonts w:ascii="Consolas" w:hAnsi="Consolas" w:cs="Consolas"/>
                                    <w:color w:val="000000"/>
                                    <w:sz w:val="18"/>
                                    <w:szCs w:val="18"/>
                                    <w:highlight w:val="white"/>
                                    <w:rPrChange w:id="1045" w:author="Philips" w:date="2015-05-22T09:22:00Z">
                                      <w:rPr>
                                        <w:rFonts w:ascii="Consolas" w:hAnsi="Consolas" w:cs="Consolas"/>
                                        <w:color w:val="000000"/>
                                        <w:sz w:val="19"/>
                                        <w:szCs w:val="19"/>
                                        <w:highlight w:val="white"/>
                                      </w:rPr>
                                    </w:rPrChange>
                                  </w:rPr>
                                  <w:t>i</w:t>
                                </w:r>
                                <w:proofErr w:type="spellEnd"/>
                                <w:r w:rsidRPr="00BD305E">
                                  <w:rPr>
                                    <w:rFonts w:ascii="Consolas" w:hAnsi="Consolas" w:cs="Consolas"/>
                                    <w:color w:val="000000"/>
                                    <w:sz w:val="18"/>
                                    <w:szCs w:val="18"/>
                                    <w:highlight w:val="white"/>
                                    <w:rPrChange w:id="1046" w:author="Philips" w:date="2015-05-22T09:22:00Z">
                                      <w:rPr>
                                        <w:rFonts w:ascii="Consolas" w:hAnsi="Consolas" w:cs="Consolas"/>
                                        <w:color w:val="000000"/>
                                        <w:sz w:val="19"/>
                                        <w:szCs w:val="19"/>
                                        <w:highlight w:val="white"/>
                                      </w:rPr>
                                    </w:rPrChange>
                                  </w:rPr>
                                  <w:t xml:space="preserve"> : data)</w:t>
                                </w:r>
                              </w:ins>
                            </w:p>
                            <w:p w:rsidR="00BD305E" w:rsidRPr="00BD305E" w:rsidRDefault="00BD305E" w:rsidP="00BD305E">
                              <w:pPr>
                                <w:autoSpaceDE w:val="0"/>
                                <w:autoSpaceDN w:val="0"/>
                                <w:adjustRightInd w:val="0"/>
                                <w:spacing w:before="0" w:after="0" w:line="240" w:lineRule="auto"/>
                                <w:rPr>
                                  <w:ins w:id="1047" w:author="Philips" w:date="2015-05-22T09:21:00Z"/>
                                  <w:rFonts w:ascii="Consolas" w:hAnsi="Consolas" w:cs="Consolas"/>
                                  <w:color w:val="000000"/>
                                  <w:sz w:val="18"/>
                                  <w:szCs w:val="18"/>
                                  <w:highlight w:val="white"/>
                                  <w:rPrChange w:id="1048" w:author="Philips" w:date="2015-05-22T09:22:00Z">
                                    <w:rPr>
                                      <w:ins w:id="1049" w:author="Philips" w:date="2015-05-22T09:21:00Z"/>
                                      <w:rFonts w:ascii="Consolas" w:hAnsi="Consolas" w:cs="Consolas"/>
                                      <w:color w:val="000000"/>
                                      <w:sz w:val="19"/>
                                      <w:szCs w:val="19"/>
                                      <w:highlight w:val="white"/>
                                    </w:rPr>
                                  </w:rPrChange>
                                </w:rPr>
                              </w:pPr>
                              <w:ins w:id="1050" w:author="Philips" w:date="2015-05-22T09:21:00Z">
                                <w:r w:rsidRPr="00BD305E">
                                  <w:rPr>
                                    <w:rFonts w:ascii="Consolas" w:hAnsi="Consolas" w:cs="Consolas"/>
                                    <w:color w:val="000000"/>
                                    <w:sz w:val="18"/>
                                    <w:szCs w:val="18"/>
                                    <w:highlight w:val="white"/>
                                    <w:rPrChange w:id="1051" w:author="Philips" w:date="2015-05-22T09:22: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00"/>
                                    <w:sz w:val="18"/>
                                    <w:szCs w:val="18"/>
                                    <w:highlight w:val="white"/>
                                    <w:rPrChange w:id="1052" w:author="Philips" w:date="2015-05-22T09:22:00Z">
                                      <w:rPr>
                                        <w:rFonts w:ascii="Consolas" w:hAnsi="Consolas" w:cs="Consolas"/>
                                        <w:color w:val="000000"/>
                                        <w:sz w:val="19"/>
                                        <w:szCs w:val="19"/>
                                        <w:highlight w:val="white"/>
                                      </w:rPr>
                                    </w:rPrChange>
                                  </w:rPr>
                                  <w:t>i</w:t>
                                </w:r>
                                <w:proofErr w:type="spellEnd"/>
                                <w:r w:rsidRPr="00BD305E">
                                  <w:rPr>
                                    <w:rFonts w:ascii="Consolas" w:hAnsi="Consolas" w:cs="Consolas"/>
                                    <w:color w:val="000000"/>
                                    <w:sz w:val="18"/>
                                    <w:szCs w:val="18"/>
                                    <w:highlight w:val="white"/>
                                    <w:rPrChange w:id="1053" w:author="Philips" w:date="2015-05-22T09:22:00Z">
                                      <w:rPr>
                                        <w:rFonts w:ascii="Consolas" w:hAnsi="Consolas" w:cs="Consolas"/>
                                        <w:color w:val="000000"/>
                                        <w:sz w:val="19"/>
                                        <w:szCs w:val="19"/>
                                        <w:highlight w:val="white"/>
                                      </w:rPr>
                                    </w:rPrChange>
                                  </w:rPr>
                                  <w:t xml:space="preserve"> += 5;</w:t>
                                </w:r>
                              </w:ins>
                            </w:p>
                            <w:p w:rsidR="00BD305E" w:rsidRPr="00BD305E" w:rsidRDefault="00BD305E" w:rsidP="00BD305E">
                              <w:pPr>
                                <w:autoSpaceDE w:val="0"/>
                                <w:autoSpaceDN w:val="0"/>
                                <w:adjustRightInd w:val="0"/>
                                <w:spacing w:before="0" w:after="0" w:line="240" w:lineRule="auto"/>
                                <w:rPr>
                                  <w:ins w:id="1054" w:author="Philips" w:date="2015-05-22T09:21:00Z"/>
                                  <w:rFonts w:ascii="Consolas" w:hAnsi="Consolas" w:cs="Consolas"/>
                                  <w:color w:val="000000"/>
                                  <w:sz w:val="18"/>
                                  <w:szCs w:val="18"/>
                                  <w:highlight w:val="white"/>
                                  <w:rPrChange w:id="1055" w:author="Philips" w:date="2015-05-22T09:22:00Z">
                                    <w:rPr>
                                      <w:ins w:id="1056" w:author="Philips" w:date="2015-05-22T09:21:00Z"/>
                                      <w:rFonts w:ascii="Consolas" w:hAnsi="Consolas" w:cs="Consolas"/>
                                      <w:color w:val="000000"/>
                                      <w:sz w:val="19"/>
                                      <w:szCs w:val="19"/>
                                      <w:highlight w:val="white"/>
                                    </w:rPr>
                                  </w:rPrChange>
                                </w:rPr>
                              </w:pPr>
                              <w:ins w:id="1057" w:author="Philips" w:date="2015-05-22T09:21:00Z">
                                <w:r w:rsidRPr="00BD305E">
                                  <w:rPr>
                                    <w:rFonts w:ascii="Consolas" w:hAnsi="Consolas" w:cs="Consolas"/>
                                    <w:color w:val="000000"/>
                                    <w:sz w:val="18"/>
                                    <w:szCs w:val="18"/>
                                    <w:highlight w:val="white"/>
                                    <w:rPrChange w:id="1058" w:author="Philips" w:date="2015-05-22T09:22:00Z">
                                      <w:rPr>
                                        <w:rFonts w:ascii="Consolas" w:hAnsi="Consolas" w:cs="Consolas"/>
                                        <w:color w:val="000000"/>
                                        <w:sz w:val="19"/>
                                        <w:szCs w:val="19"/>
                                        <w:highlight w:val="white"/>
                                      </w:rPr>
                                    </w:rPrChange>
                                  </w:rPr>
                                  <w:t xml:space="preserve">    }</w:t>
                                </w:r>
                              </w:ins>
                            </w:p>
                            <w:p w:rsidR="00BD305E" w:rsidRPr="00BD305E" w:rsidRDefault="00BD305E" w:rsidP="00BD305E">
                              <w:pPr>
                                <w:autoSpaceDE w:val="0"/>
                                <w:autoSpaceDN w:val="0"/>
                                <w:adjustRightInd w:val="0"/>
                                <w:spacing w:before="0" w:after="0" w:line="240" w:lineRule="auto"/>
                                <w:rPr>
                                  <w:ins w:id="1059" w:author="Philips" w:date="2015-05-22T09:21:00Z"/>
                                  <w:rFonts w:ascii="Consolas" w:hAnsi="Consolas" w:cs="Consolas"/>
                                  <w:color w:val="000000"/>
                                  <w:sz w:val="18"/>
                                  <w:szCs w:val="18"/>
                                  <w:highlight w:val="white"/>
                                  <w:rPrChange w:id="1060" w:author="Philips" w:date="2015-05-22T09:22:00Z">
                                    <w:rPr>
                                      <w:ins w:id="1061" w:author="Philips" w:date="2015-05-22T09:21:00Z"/>
                                      <w:rFonts w:ascii="Consolas" w:hAnsi="Consolas" w:cs="Consolas"/>
                                      <w:color w:val="000000"/>
                                      <w:sz w:val="19"/>
                                      <w:szCs w:val="19"/>
                                      <w:highlight w:val="white"/>
                                    </w:rPr>
                                  </w:rPrChange>
                                </w:rPr>
                              </w:pPr>
                            </w:p>
                            <w:p w:rsidR="00BD305E" w:rsidRPr="00BD305E" w:rsidRDefault="00BD305E" w:rsidP="00BD305E">
                              <w:pPr>
                                <w:autoSpaceDE w:val="0"/>
                                <w:autoSpaceDN w:val="0"/>
                                <w:adjustRightInd w:val="0"/>
                                <w:spacing w:before="0" w:after="0" w:line="240" w:lineRule="auto"/>
                                <w:rPr>
                                  <w:ins w:id="1062" w:author="Philips" w:date="2015-05-22T09:21:00Z"/>
                                  <w:rFonts w:ascii="Consolas" w:hAnsi="Consolas" w:cs="Consolas"/>
                                  <w:color w:val="000000"/>
                                  <w:sz w:val="18"/>
                                  <w:szCs w:val="18"/>
                                  <w:highlight w:val="white"/>
                                  <w:rPrChange w:id="1063" w:author="Philips" w:date="2015-05-22T09:22:00Z">
                                    <w:rPr>
                                      <w:ins w:id="1064" w:author="Philips" w:date="2015-05-22T09:21:00Z"/>
                                      <w:rFonts w:ascii="Consolas" w:hAnsi="Consolas" w:cs="Consolas"/>
                                      <w:color w:val="000000"/>
                                      <w:sz w:val="19"/>
                                      <w:szCs w:val="19"/>
                                      <w:highlight w:val="white"/>
                                    </w:rPr>
                                  </w:rPrChange>
                                </w:rPr>
                              </w:pPr>
                              <w:ins w:id="1065" w:author="Philips" w:date="2015-05-22T09:21:00Z">
                                <w:r w:rsidRPr="00BD305E">
                                  <w:rPr>
                                    <w:rFonts w:ascii="Consolas" w:hAnsi="Consolas" w:cs="Consolas"/>
                                    <w:color w:val="000000"/>
                                    <w:sz w:val="18"/>
                                    <w:szCs w:val="18"/>
                                    <w:highlight w:val="white"/>
                                    <w:rPrChange w:id="1066" w:author="Philips" w:date="2015-05-22T09:22:00Z">
                                      <w:rPr>
                                        <w:rFonts w:ascii="Consolas" w:hAnsi="Consolas" w:cs="Consolas"/>
                                        <w:color w:val="000000"/>
                                        <w:sz w:val="19"/>
                                        <w:szCs w:val="19"/>
                                        <w:highlight w:val="white"/>
                                      </w:rPr>
                                    </w:rPrChange>
                                  </w:rPr>
                                  <w:t xml:space="preserve">    uint16_t </w:t>
                                </w:r>
                                <w:proofErr w:type="spellStart"/>
                                <w:r w:rsidRPr="00BD305E">
                                  <w:rPr>
                                    <w:rFonts w:ascii="Consolas" w:hAnsi="Consolas" w:cs="Consolas"/>
                                    <w:color w:val="000000"/>
                                    <w:sz w:val="18"/>
                                    <w:szCs w:val="18"/>
                                    <w:highlight w:val="white"/>
                                    <w:rPrChange w:id="1067" w:author="Philips" w:date="2015-05-22T09:22:00Z">
                                      <w:rPr>
                                        <w:rFonts w:ascii="Consolas" w:hAnsi="Consolas" w:cs="Consolas"/>
                                        <w:color w:val="000000"/>
                                        <w:sz w:val="19"/>
                                        <w:szCs w:val="19"/>
                                        <w:highlight w:val="white"/>
                                      </w:rPr>
                                    </w:rPrChange>
                                  </w:rPr>
                                  <w:t>CheatSheetExample</w:t>
                                </w:r>
                                <w:proofErr w:type="spellEnd"/>
                                <w:r w:rsidRPr="00BD305E">
                                  <w:rPr>
                                    <w:rFonts w:ascii="Consolas" w:hAnsi="Consolas" w:cs="Consolas"/>
                                    <w:color w:val="000000"/>
                                    <w:sz w:val="18"/>
                                    <w:szCs w:val="18"/>
                                    <w:highlight w:val="white"/>
                                    <w:rPrChange w:id="1068" w:author="Philips" w:date="2015-05-22T09:22:00Z">
                                      <w:rPr>
                                        <w:rFonts w:ascii="Consolas" w:hAnsi="Consolas" w:cs="Consolas"/>
                                        <w:color w:val="000000"/>
                                        <w:sz w:val="19"/>
                                        <w:szCs w:val="19"/>
                                        <w:highlight w:val="white"/>
                                      </w:rPr>
                                    </w:rPrChange>
                                  </w:rPr>
                                  <w:t>::</w:t>
                                </w:r>
                                <w:proofErr w:type="spellStart"/>
                                <w:proofErr w:type="gramStart"/>
                                <w:r w:rsidRPr="00BD305E">
                                  <w:rPr>
                                    <w:rFonts w:ascii="Consolas" w:hAnsi="Consolas" w:cs="Consolas"/>
                                    <w:color w:val="000000"/>
                                    <w:sz w:val="18"/>
                                    <w:szCs w:val="18"/>
                                    <w:highlight w:val="white"/>
                                    <w:rPrChange w:id="1069" w:author="Philips" w:date="2015-05-22T09:22:00Z">
                                      <w:rPr>
                                        <w:rFonts w:ascii="Consolas" w:hAnsi="Consolas" w:cs="Consolas"/>
                                        <w:color w:val="000000"/>
                                        <w:sz w:val="19"/>
                                        <w:szCs w:val="19"/>
                                        <w:highlight w:val="white"/>
                                      </w:rPr>
                                    </w:rPrChange>
                                  </w:rPr>
                                  <w:t>NumberOfOperationsDone</w:t>
                                </w:r>
                                <w:proofErr w:type="spellEnd"/>
                                <w:r w:rsidRPr="00BD305E">
                                  <w:rPr>
                                    <w:rFonts w:ascii="Consolas" w:hAnsi="Consolas" w:cs="Consolas"/>
                                    <w:color w:val="000000"/>
                                    <w:sz w:val="18"/>
                                    <w:szCs w:val="18"/>
                                    <w:highlight w:val="white"/>
                                    <w:rPrChange w:id="1070" w:author="Philips" w:date="2015-05-22T09:22:00Z">
                                      <w:rPr>
                                        <w:rFonts w:ascii="Consolas" w:hAnsi="Consolas" w:cs="Consolas"/>
                                        <w:color w:val="000000"/>
                                        <w:sz w:val="19"/>
                                        <w:szCs w:val="19"/>
                                        <w:highlight w:val="white"/>
                                      </w:rPr>
                                    </w:rPrChange>
                                  </w:rPr>
                                  <w:t>(</w:t>
                                </w:r>
                                <w:proofErr w:type="gramEnd"/>
                                <w:r w:rsidRPr="00BD305E">
                                  <w:rPr>
                                    <w:rFonts w:ascii="Consolas" w:hAnsi="Consolas" w:cs="Consolas"/>
                                    <w:color w:val="000000"/>
                                    <w:sz w:val="18"/>
                                    <w:szCs w:val="18"/>
                                    <w:highlight w:val="white"/>
                                    <w:rPrChange w:id="1071" w:author="Philips" w:date="2015-05-22T09:22: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FF"/>
                                    <w:sz w:val="18"/>
                                    <w:szCs w:val="18"/>
                                    <w:highlight w:val="white"/>
                                    <w:rPrChange w:id="1072" w:author="Philips" w:date="2015-05-22T09:22:00Z">
                                      <w:rPr>
                                        <w:rFonts w:ascii="Consolas" w:hAnsi="Consolas" w:cs="Consolas"/>
                                        <w:color w:val="0000FF"/>
                                        <w:sz w:val="19"/>
                                        <w:szCs w:val="19"/>
                                        <w:highlight w:val="white"/>
                                      </w:rPr>
                                    </w:rPrChange>
                                  </w:rPr>
                                  <w:t>const</w:t>
                                </w:r>
                                <w:proofErr w:type="spellEnd"/>
                              </w:ins>
                            </w:p>
                            <w:p w:rsidR="00BD305E" w:rsidRPr="00BD305E" w:rsidRDefault="00BD305E" w:rsidP="00BD305E">
                              <w:pPr>
                                <w:autoSpaceDE w:val="0"/>
                                <w:autoSpaceDN w:val="0"/>
                                <w:adjustRightInd w:val="0"/>
                                <w:spacing w:before="0" w:after="0" w:line="240" w:lineRule="auto"/>
                                <w:rPr>
                                  <w:ins w:id="1073" w:author="Philips" w:date="2015-05-22T09:21:00Z"/>
                                  <w:rFonts w:ascii="Consolas" w:hAnsi="Consolas" w:cs="Consolas"/>
                                  <w:color w:val="000000"/>
                                  <w:sz w:val="18"/>
                                  <w:szCs w:val="18"/>
                                  <w:highlight w:val="white"/>
                                  <w:rPrChange w:id="1074" w:author="Philips" w:date="2015-05-22T09:22:00Z">
                                    <w:rPr>
                                      <w:ins w:id="1075" w:author="Philips" w:date="2015-05-22T09:21:00Z"/>
                                      <w:rFonts w:ascii="Consolas" w:hAnsi="Consolas" w:cs="Consolas"/>
                                      <w:color w:val="000000"/>
                                      <w:sz w:val="19"/>
                                      <w:szCs w:val="19"/>
                                      <w:highlight w:val="white"/>
                                    </w:rPr>
                                  </w:rPrChange>
                                </w:rPr>
                              </w:pPr>
                              <w:ins w:id="1076" w:author="Philips" w:date="2015-05-22T09:21:00Z">
                                <w:r w:rsidRPr="00BD305E">
                                  <w:rPr>
                                    <w:rFonts w:ascii="Consolas" w:hAnsi="Consolas" w:cs="Consolas"/>
                                    <w:color w:val="000000"/>
                                    <w:sz w:val="18"/>
                                    <w:szCs w:val="18"/>
                                    <w:highlight w:val="white"/>
                                    <w:rPrChange w:id="1077" w:author="Philips" w:date="2015-05-22T09:22:00Z">
                                      <w:rPr>
                                        <w:rFonts w:ascii="Consolas" w:hAnsi="Consolas" w:cs="Consolas"/>
                                        <w:color w:val="000000"/>
                                        <w:sz w:val="19"/>
                                        <w:szCs w:val="19"/>
                                        <w:highlight w:val="white"/>
                                      </w:rPr>
                                    </w:rPrChange>
                                  </w:rPr>
                                  <w:t xml:space="preserve">    {</w:t>
                                </w:r>
                              </w:ins>
                            </w:p>
                            <w:p w:rsidR="00BD305E" w:rsidRPr="00BD305E" w:rsidRDefault="00BD305E" w:rsidP="00BD305E">
                              <w:pPr>
                                <w:autoSpaceDE w:val="0"/>
                                <w:autoSpaceDN w:val="0"/>
                                <w:adjustRightInd w:val="0"/>
                                <w:spacing w:before="0" w:after="0" w:line="240" w:lineRule="auto"/>
                                <w:rPr>
                                  <w:ins w:id="1078" w:author="Philips" w:date="2015-05-22T09:21:00Z"/>
                                  <w:rFonts w:ascii="Consolas" w:hAnsi="Consolas" w:cs="Consolas"/>
                                  <w:color w:val="000000"/>
                                  <w:sz w:val="18"/>
                                  <w:szCs w:val="18"/>
                                  <w:highlight w:val="white"/>
                                  <w:rPrChange w:id="1079" w:author="Philips" w:date="2015-05-22T09:22:00Z">
                                    <w:rPr>
                                      <w:ins w:id="1080" w:author="Philips" w:date="2015-05-22T09:21:00Z"/>
                                      <w:rFonts w:ascii="Consolas" w:hAnsi="Consolas" w:cs="Consolas"/>
                                      <w:color w:val="000000"/>
                                      <w:sz w:val="19"/>
                                      <w:szCs w:val="19"/>
                                      <w:highlight w:val="white"/>
                                    </w:rPr>
                                  </w:rPrChange>
                                </w:rPr>
                              </w:pPr>
                              <w:ins w:id="1081" w:author="Philips" w:date="2015-05-22T09:21:00Z">
                                <w:r w:rsidRPr="00BD305E">
                                  <w:rPr>
                                    <w:rFonts w:ascii="Consolas" w:hAnsi="Consolas" w:cs="Consolas"/>
                                    <w:color w:val="000000"/>
                                    <w:sz w:val="18"/>
                                    <w:szCs w:val="18"/>
                                    <w:highlight w:val="white"/>
                                    <w:rPrChange w:id="1082" w:author="Philips" w:date="2015-05-22T09:22: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00"/>
                                    <w:sz w:val="18"/>
                                    <w:szCs w:val="18"/>
                                    <w:highlight w:val="white"/>
                                    <w:rPrChange w:id="1083" w:author="Philips" w:date="2015-05-22T09:22:00Z">
                                      <w:rPr>
                                        <w:rFonts w:ascii="Consolas" w:hAnsi="Consolas" w:cs="Consolas"/>
                                        <w:color w:val="000000"/>
                                        <w:sz w:val="19"/>
                                        <w:szCs w:val="19"/>
                                        <w:highlight w:val="white"/>
                                      </w:rPr>
                                    </w:rPrChange>
                                  </w:rPr>
                                  <w:t>uint32_t</w:t>
                                </w:r>
                                <w:proofErr w:type="gramEnd"/>
                                <w:r w:rsidRPr="00BD305E">
                                  <w:rPr>
                                    <w:rFonts w:ascii="Consolas" w:hAnsi="Consolas" w:cs="Consolas"/>
                                    <w:color w:val="000000"/>
                                    <w:sz w:val="18"/>
                                    <w:szCs w:val="18"/>
                                    <w:highlight w:val="white"/>
                                    <w:rPrChange w:id="1084" w:author="Philips" w:date="2015-05-22T09:22:00Z">
                                      <w:rPr>
                                        <w:rFonts w:ascii="Consolas" w:hAnsi="Consolas" w:cs="Consolas"/>
                                        <w:color w:val="000000"/>
                                        <w:sz w:val="19"/>
                                        <w:szCs w:val="19"/>
                                        <w:highlight w:val="white"/>
                                      </w:rPr>
                                    </w:rPrChange>
                                  </w:rPr>
                                  <w:t xml:space="preserve"> result = 0;</w:t>
                                </w:r>
                              </w:ins>
                            </w:p>
                            <w:p w:rsidR="00BD305E" w:rsidRPr="00BD305E" w:rsidRDefault="00BD305E" w:rsidP="00BD305E">
                              <w:pPr>
                                <w:autoSpaceDE w:val="0"/>
                                <w:autoSpaceDN w:val="0"/>
                                <w:adjustRightInd w:val="0"/>
                                <w:spacing w:before="0" w:after="0" w:line="240" w:lineRule="auto"/>
                                <w:rPr>
                                  <w:ins w:id="1085" w:author="Philips" w:date="2015-05-22T09:21:00Z"/>
                                  <w:rFonts w:ascii="Consolas" w:hAnsi="Consolas" w:cs="Consolas"/>
                                  <w:color w:val="000000"/>
                                  <w:sz w:val="18"/>
                                  <w:szCs w:val="18"/>
                                  <w:highlight w:val="white"/>
                                  <w:rPrChange w:id="1086" w:author="Philips" w:date="2015-05-22T09:22:00Z">
                                    <w:rPr>
                                      <w:ins w:id="1087" w:author="Philips" w:date="2015-05-22T09:21:00Z"/>
                                      <w:rFonts w:ascii="Consolas" w:hAnsi="Consolas" w:cs="Consolas"/>
                                      <w:color w:val="000000"/>
                                      <w:sz w:val="19"/>
                                      <w:szCs w:val="19"/>
                                      <w:highlight w:val="white"/>
                                    </w:rPr>
                                  </w:rPrChange>
                                </w:rPr>
                              </w:pPr>
                            </w:p>
                            <w:p w:rsidR="00BD305E" w:rsidRPr="00BD305E" w:rsidRDefault="00BD305E" w:rsidP="00BD305E">
                              <w:pPr>
                                <w:autoSpaceDE w:val="0"/>
                                <w:autoSpaceDN w:val="0"/>
                                <w:adjustRightInd w:val="0"/>
                                <w:spacing w:before="0" w:after="0" w:line="240" w:lineRule="auto"/>
                                <w:rPr>
                                  <w:ins w:id="1088" w:author="Philips" w:date="2015-05-22T09:21:00Z"/>
                                  <w:rFonts w:ascii="Consolas" w:hAnsi="Consolas" w:cs="Consolas"/>
                                  <w:color w:val="000000"/>
                                  <w:sz w:val="18"/>
                                  <w:szCs w:val="18"/>
                                  <w:highlight w:val="white"/>
                                  <w:rPrChange w:id="1089" w:author="Philips" w:date="2015-05-22T09:22:00Z">
                                    <w:rPr>
                                      <w:ins w:id="1090" w:author="Philips" w:date="2015-05-22T09:21:00Z"/>
                                      <w:rFonts w:ascii="Consolas" w:hAnsi="Consolas" w:cs="Consolas"/>
                                      <w:color w:val="000000"/>
                                      <w:sz w:val="19"/>
                                      <w:szCs w:val="19"/>
                                      <w:highlight w:val="white"/>
                                    </w:rPr>
                                  </w:rPrChange>
                                </w:rPr>
                              </w:pPr>
                              <w:ins w:id="1091" w:author="Philips" w:date="2015-05-22T09:21:00Z">
                                <w:r w:rsidRPr="00BD305E">
                                  <w:rPr>
                                    <w:rFonts w:ascii="Consolas" w:hAnsi="Consolas" w:cs="Consolas"/>
                                    <w:color w:val="000000"/>
                                    <w:sz w:val="18"/>
                                    <w:szCs w:val="18"/>
                                    <w:highlight w:val="white"/>
                                    <w:rPrChange w:id="1092" w:author="Philips" w:date="2015-05-22T09:22: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1093" w:author="Philips" w:date="2015-05-22T09:22:00Z">
                                      <w:rPr>
                                        <w:rFonts w:ascii="Consolas" w:hAnsi="Consolas" w:cs="Consolas"/>
                                        <w:color w:val="0000FF"/>
                                        <w:sz w:val="19"/>
                                        <w:szCs w:val="19"/>
                                        <w:highlight w:val="white"/>
                                      </w:rPr>
                                    </w:rPrChange>
                                  </w:rPr>
                                  <w:t>for</w:t>
                                </w:r>
                                <w:proofErr w:type="gramEnd"/>
                                <w:r w:rsidRPr="00BD305E">
                                  <w:rPr>
                                    <w:rFonts w:ascii="Consolas" w:hAnsi="Consolas" w:cs="Consolas"/>
                                    <w:color w:val="000000"/>
                                    <w:sz w:val="18"/>
                                    <w:szCs w:val="18"/>
                                    <w:highlight w:val="white"/>
                                    <w:rPrChange w:id="1094" w:author="Philips" w:date="2015-05-22T09:22:00Z">
                                      <w:rPr>
                                        <w:rFonts w:ascii="Consolas" w:hAnsi="Consolas" w:cs="Consolas"/>
                                        <w:color w:val="000000"/>
                                        <w:sz w:val="19"/>
                                        <w:szCs w:val="19"/>
                                        <w:highlight w:val="white"/>
                                      </w:rPr>
                                    </w:rPrChange>
                                  </w:rPr>
                                  <w:t xml:space="preserve"> (uint8_t&amp; </w:t>
                                </w:r>
                                <w:proofErr w:type="spellStart"/>
                                <w:r w:rsidRPr="00BD305E">
                                  <w:rPr>
                                    <w:rFonts w:ascii="Consolas" w:hAnsi="Consolas" w:cs="Consolas"/>
                                    <w:color w:val="000000"/>
                                    <w:sz w:val="18"/>
                                    <w:szCs w:val="18"/>
                                    <w:highlight w:val="white"/>
                                    <w:rPrChange w:id="1095" w:author="Philips" w:date="2015-05-22T09:22:00Z">
                                      <w:rPr>
                                        <w:rFonts w:ascii="Consolas" w:hAnsi="Consolas" w:cs="Consolas"/>
                                        <w:color w:val="000000"/>
                                        <w:sz w:val="19"/>
                                        <w:szCs w:val="19"/>
                                        <w:highlight w:val="white"/>
                                      </w:rPr>
                                    </w:rPrChange>
                                  </w:rPr>
                                  <w:t>i</w:t>
                                </w:r>
                                <w:proofErr w:type="spellEnd"/>
                                <w:r w:rsidRPr="00BD305E">
                                  <w:rPr>
                                    <w:rFonts w:ascii="Consolas" w:hAnsi="Consolas" w:cs="Consolas"/>
                                    <w:color w:val="000000"/>
                                    <w:sz w:val="18"/>
                                    <w:szCs w:val="18"/>
                                    <w:highlight w:val="white"/>
                                    <w:rPrChange w:id="1096" w:author="Philips" w:date="2015-05-22T09:22:00Z">
                                      <w:rPr>
                                        <w:rFonts w:ascii="Consolas" w:hAnsi="Consolas" w:cs="Consolas"/>
                                        <w:color w:val="000000"/>
                                        <w:sz w:val="19"/>
                                        <w:szCs w:val="19"/>
                                        <w:highlight w:val="white"/>
                                      </w:rPr>
                                    </w:rPrChange>
                                  </w:rPr>
                                  <w:t xml:space="preserve"> : data)</w:t>
                                </w:r>
                              </w:ins>
                            </w:p>
                            <w:p w:rsidR="00BD305E" w:rsidRPr="00BD305E" w:rsidRDefault="00BD305E" w:rsidP="00BD305E">
                              <w:pPr>
                                <w:autoSpaceDE w:val="0"/>
                                <w:autoSpaceDN w:val="0"/>
                                <w:adjustRightInd w:val="0"/>
                                <w:spacing w:before="0" w:after="0" w:line="240" w:lineRule="auto"/>
                                <w:rPr>
                                  <w:ins w:id="1097" w:author="Philips" w:date="2015-05-22T09:21:00Z"/>
                                  <w:rFonts w:ascii="Consolas" w:hAnsi="Consolas" w:cs="Consolas"/>
                                  <w:color w:val="000000"/>
                                  <w:sz w:val="18"/>
                                  <w:szCs w:val="18"/>
                                  <w:highlight w:val="white"/>
                                  <w:rPrChange w:id="1098" w:author="Philips" w:date="2015-05-22T09:22:00Z">
                                    <w:rPr>
                                      <w:ins w:id="1099" w:author="Philips" w:date="2015-05-22T09:21:00Z"/>
                                      <w:rFonts w:ascii="Consolas" w:hAnsi="Consolas" w:cs="Consolas"/>
                                      <w:color w:val="000000"/>
                                      <w:sz w:val="19"/>
                                      <w:szCs w:val="19"/>
                                      <w:highlight w:val="white"/>
                                    </w:rPr>
                                  </w:rPrChange>
                                </w:rPr>
                              </w:pPr>
                              <w:ins w:id="1100" w:author="Philips" w:date="2015-05-22T09:21:00Z">
                                <w:r w:rsidRPr="00BD305E">
                                  <w:rPr>
                                    <w:rFonts w:ascii="Consolas" w:hAnsi="Consolas" w:cs="Consolas"/>
                                    <w:color w:val="000000"/>
                                    <w:sz w:val="18"/>
                                    <w:szCs w:val="18"/>
                                    <w:highlight w:val="white"/>
                                    <w:rPrChange w:id="1101" w:author="Philips" w:date="2015-05-22T09:22: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1102" w:author="Philips" w:date="2015-05-22T09:22:00Z">
                                      <w:rPr>
                                        <w:rFonts w:ascii="Consolas" w:hAnsi="Consolas" w:cs="Consolas"/>
                                        <w:color w:val="0000FF"/>
                                        <w:sz w:val="19"/>
                                        <w:szCs w:val="19"/>
                                        <w:highlight w:val="white"/>
                                      </w:rPr>
                                    </w:rPrChange>
                                  </w:rPr>
                                  <w:t>if</w:t>
                                </w:r>
                                <w:proofErr w:type="gramEnd"/>
                                <w:r w:rsidRPr="00BD305E">
                                  <w:rPr>
                                    <w:rFonts w:ascii="Consolas" w:hAnsi="Consolas" w:cs="Consolas"/>
                                    <w:color w:val="000000"/>
                                    <w:sz w:val="18"/>
                                    <w:szCs w:val="18"/>
                                    <w:highlight w:val="white"/>
                                    <w:rPrChange w:id="1103" w:author="Philips" w:date="2015-05-22T09:22: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00"/>
                                    <w:sz w:val="18"/>
                                    <w:szCs w:val="18"/>
                                    <w:highlight w:val="white"/>
                                    <w:rPrChange w:id="1104" w:author="Philips" w:date="2015-05-22T09:22:00Z">
                                      <w:rPr>
                                        <w:rFonts w:ascii="Consolas" w:hAnsi="Consolas" w:cs="Consolas"/>
                                        <w:color w:val="000000"/>
                                        <w:sz w:val="19"/>
                                        <w:szCs w:val="19"/>
                                        <w:highlight w:val="white"/>
                                      </w:rPr>
                                    </w:rPrChange>
                                  </w:rPr>
                                  <w:t>i</w:t>
                                </w:r>
                                <w:proofErr w:type="spellEnd"/>
                                <w:r w:rsidRPr="00BD305E">
                                  <w:rPr>
                                    <w:rFonts w:ascii="Consolas" w:hAnsi="Consolas" w:cs="Consolas"/>
                                    <w:color w:val="000000"/>
                                    <w:sz w:val="18"/>
                                    <w:szCs w:val="18"/>
                                    <w:highlight w:val="white"/>
                                    <w:rPrChange w:id="1105" w:author="Philips" w:date="2015-05-22T09:22:00Z">
                                      <w:rPr>
                                        <w:rFonts w:ascii="Consolas" w:hAnsi="Consolas" w:cs="Consolas"/>
                                        <w:color w:val="000000"/>
                                        <w:sz w:val="19"/>
                                        <w:szCs w:val="19"/>
                                        <w:highlight w:val="white"/>
                                      </w:rPr>
                                    </w:rPrChange>
                                  </w:rPr>
                                  <w:t xml:space="preserve"> != result)</w:t>
                                </w:r>
                              </w:ins>
                            </w:p>
                            <w:p w:rsidR="00BD305E" w:rsidRPr="00BD305E" w:rsidRDefault="00BD305E" w:rsidP="00BD305E">
                              <w:pPr>
                                <w:autoSpaceDE w:val="0"/>
                                <w:autoSpaceDN w:val="0"/>
                                <w:adjustRightInd w:val="0"/>
                                <w:spacing w:before="0" w:after="0" w:line="240" w:lineRule="auto"/>
                                <w:rPr>
                                  <w:ins w:id="1106" w:author="Philips" w:date="2015-05-22T09:21:00Z"/>
                                  <w:rFonts w:ascii="Consolas" w:hAnsi="Consolas" w:cs="Consolas"/>
                                  <w:color w:val="000000"/>
                                  <w:sz w:val="18"/>
                                  <w:szCs w:val="18"/>
                                  <w:highlight w:val="white"/>
                                  <w:rPrChange w:id="1107" w:author="Philips" w:date="2015-05-22T09:22:00Z">
                                    <w:rPr>
                                      <w:ins w:id="1108" w:author="Philips" w:date="2015-05-22T09:21:00Z"/>
                                      <w:rFonts w:ascii="Consolas" w:hAnsi="Consolas" w:cs="Consolas"/>
                                      <w:color w:val="000000"/>
                                      <w:sz w:val="19"/>
                                      <w:szCs w:val="19"/>
                                      <w:highlight w:val="white"/>
                                    </w:rPr>
                                  </w:rPrChange>
                                </w:rPr>
                              </w:pPr>
                              <w:ins w:id="1109" w:author="Philips" w:date="2015-05-22T09:21:00Z">
                                <w:r w:rsidRPr="00BD305E">
                                  <w:rPr>
                                    <w:rFonts w:ascii="Consolas" w:hAnsi="Consolas" w:cs="Consolas"/>
                                    <w:color w:val="000000"/>
                                    <w:sz w:val="18"/>
                                    <w:szCs w:val="18"/>
                                    <w:highlight w:val="white"/>
                                    <w:rPrChange w:id="1110" w:author="Philips" w:date="2015-05-22T09:22: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00"/>
                                    <w:sz w:val="18"/>
                                    <w:szCs w:val="18"/>
                                    <w:highlight w:val="white"/>
                                    <w:rPrChange w:id="1111" w:author="Philips" w:date="2015-05-22T09:22:00Z">
                                      <w:rPr>
                                        <w:rFonts w:ascii="Consolas" w:hAnsi="Consolas" w:cs="Consolas"/>
                                        <w:color w:val="000000"/>
                                        <w:sz w:val="19"/>
                                        <w:szCs w:val="19"/>
                                        <w:highlight w:val="white"/>
                                      </w:rPr>
                                    </w:rPrChange>
                                  </w:rPr>
                                  <w:t>result</w:t>
                                </w:r>
                                <w:proofErr w:type="gramEnd"/>
                                <w:r w:rsidRPr="00BD305E">
                                  <w:rPr>
                                    <w:rFonts w:ascii="Consolas" w:hAnsi="Consolas" w:cs="Consolas"/>
                                    <w:color w:val="000000"/>
                                    <w:sz w:val="18"/>
                                    <w:szCs w:val="18"/>
                                    <w:highlight w:val="white"/>
                                    <w:rPrChange w:id="1112" w:author="Philips" w:date="2015-05-22T09:22:00Z">
                                      <w:rPr>
                                        <w:rFonts w:ascii="Consolas" w:hAnsi="Consolas" w:cs="Consolas"/>
                                        <w:color w:val="000000"/>
                                        <w:sz w:val="19"/>
                                        <w:szCs w:val="19"/>
                                        <w:highlight w:val="white"/>
                                      </w:rPr>
                                    </w:rPrChange>
                                  </w:rPr>
                                  <w:t xml:space="preserve"> += </w:t>
                                </w:r>
                                <w:proofErr w:type="spellStart"/>
                                <w:r w:rsidRPr="00BD305E">
                                  <w:rPr>
                                    <w:rFonts w:ascii="Consolas" w:hAnsi="Consolas" w:cs="Consolas"/>
                                    <w:color w:val="000000"/>
                                    <w:sz w:val="18"/>
                                    <w:szCs w:val="18"/>
                                    <w:highlight w:val="white"/>
                                    <w:rPrChange w:id="1113" w:author="Philips" w:date="2015-05-22T09:22:00Z">
                                      <w:rPr>
                                        <w:rFonts w:ascii="Consolas" w:hAnsi="Consolas" w:cs="Consolas"/>
                                        <w:color w:val="000000"/>
                                        <w:sz w:val="19"/>
                                        <w:szCs w:val="19"/>
                                        <w:highlight w:val="white"/>
                                      </w:rPr>
                                    </w:rPrChange>
                                  </w:rPr>
                                  <w:t>i</w:t>
                                </w:r>
                                <w:proofErr w:type="spellEnd"/>
                                <w:r w:rsidRPr="00BD305E">
                                  <w:rPr>
                                    <w:rFonts w:ascii="Consolas" w:hAnsi="Consolas" w:cs="Consolas"/>
                                    <w:color w:val="000000"/>
                                    <w:sz w:val="18"/>
                                    <w:szCs w:val="18"/>
                                    <w:highlight w:val="white"/>
                                    <w:rPrChange w:id="1114" w:author="Philips" w:date="2015-05-22T09:22:00Z">
                                      <w:rPr>
                                        <w:rFonts w:ascii="Consolas" w:hAnsi="Consolas" w:cs="Consolas"/>
                                        <w:color w:val="000000"/>
                                        <w:sz w:val="19"/>
                                        <w:szCs w:val="19"/>
                                        <w:highlight w:val="white"/>
                                      </w:rPr>
                                    </w:rPrChange>
                                  </w:rPr>
                                  <w:t>;</w:t>
                                </w:r>
                              </w:ins>
                            </w:p>
                            <w:p w:rsidR="00BD305E" w:rsidRPr="00BD305E" w:rsidRDefault="00BD305E" w:rsidP="00BD305E">
                              <w:pPr>
                                <w:autoSpaceDE w:val="0"/>
                                <w:autoSpaceDN w:val="0"/>
                                <w:adjustRightInd w:val="0"/>
                                <w:spacing w:before="0" w:after="0" w:line="240" w:lineRule="auto"/>
                                <w:rPr>
                                  <w:ins w:id="1115" w:author="Philips" w:date="2015-05-22T09:21:00Z"/>
                                  <w:rFonts w:ascii="Consolas" w:hAnsi="Consolas" w:cs="Consolas"/>
                                  <w:color w:val="000000"/>
                                  <w:sz w:val="18"/>
                                  <w:szCs w:val="18"/>
                                  <w:highlight w:val="white"/>
                                  <w:rPrChange w:id="1116" w:author="Philips" w:date="2015-05-22T09:22:00Z">
                                    <w:rPr>
                                      <w:ins w:id="1117" w:author="Philips" w:date="2015-05-22T09:21:00Z"/>
                                      <w:rFonts w:ascii="Consolas" w:hAnsi="Consolas" w:cs="Consolas"/>
                                      <w:color w:val="000000"/>
                                      <w:sz w:val="19"/>
                                      <w:szCs w:val="19"/>
                                      <w:highlight w:val="white"/>
                                    </w:rPr>
                                  </w:rPrChange>
                                </w:rPr>
                              </w:pPr>
                            </w:p>
                            <w:p w:rsidR="00BD305E" w:rsidRPr="00BD305E" w:rsidRDefault="00BD305E" w:rsidP="00BD305E">
                              <w:pPr>
                                <w:autoSpaceDE w:val="0"/>
                                <w:autoSpaceDN w:val="0"/>
                                <w:adjustRightInd w:val="0"/>
                                <w:spacing w:before="0" w:after="0" w:line="240" w:lineRule="auto"/>
                                <w:rPr>
                                  <w:ins w:id="1118" w:author="Philips" w:date="2015-05-22T09:21:00Z"/>
                                  <w:rFonts w:ascii="Consolas" w:hAnsi="Consolas" w:cs="Consolas"/>
                                  <w:color w:val="000000"/>
                                  <w:sz w:val="18"/>
                                  <w:szCs w:val="18"/>
                                  <w:highlight w:val="white"/>
                                  <w:rPrChange w:id="1119" w:author="Philips" w:date="2015-05-22T09:22:00Z">
                                    <w:rPr>
                                      <w:ins w:id="1120" w:author="Philips" w:date="2015-05-22T09:21:00Z"/>
                                      <w:rFonts w:ascii="Consolas" w:hAnsi="Consolas" w:cs="Consolas"/>
                                      <w:color w:val="000000"/>
                                      <w:sz w:val="19"/>
                                      <w:szCs w:val="19"/>
                                      <w:highlight w:val="white"/>
                                    </w:rPr>
                                  </w:rPrChange>
                                </w:rPr>
                              </w:pPr>
                              <w:ins w:id="1121" w:author="Philips" w:date="2015-05-22T09:21:00Z">
                                <w:r w:rsidRPr="00BD305E">
                                  <w:rPr>
                                    <w:rFonts w:ascii="Consolas" w:hAnsi="Consolas" w:cs="Consolas"/>
                                    <w:color w:val="000000"/>
                                    <w:sz w:val="18"/>
                                    <w:szCs w:val="18"/>
                                    <w:highlight w:val="white"/>
                                    <w:rPrChange w:id="1122" w:author="Philips" w:date="2015-05-22T09:22: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1123" w:author="Philips" w:date="2015-05-22T09:22:00Z">
                                      <w:rPr>
                                        <w:rFonts w:ascii="Consolas" w:hAnsi="Consolas" w:cs="Consolas"/>
                                        <w:color w:val="0000FF"/>
                                        <w:sz w:val="19"/>
                                        <w:szCs w:val="19"/>
                                        <w:highlight w:val="white"/>
                                      </w:rPr>
                                    </w:rPrChange>
                                  </w:rPr>
                                  <w:t>return</w:t>
                                </w:r>
                                <w:proofErr w:type="gramEnd"/>
                                <w:r w:rsidRPr="00BD305E">
                                  <w:rPr>
                                    <w:rFonts w:ascii="Consolas" w:hAnsi="Consolas" w:cs="Consolas"/>
                                    <w:color w:val="000000"/>
                                    <w:sz w:val="18"/>
                                    <w:szCs w:val="18"/>
                                    <w:highlight w:val="white"/>
                                    <w:rPrChange w:id="1124" w:author="Philips" w:date="2015-05-22T09:22: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00"/>
                                    <w:sz w:val="18"/>
                                    <w:szCs w:val="18"/>
                                    <w:highlight w:val="white"/>
                                    <w:rPrChange w:id="1125" w:author="Philips" w:date="2015-05-22T09:22:00Z">
                                      <w:rPr>
                                        <w:rFonts w:ascii="Consolas" w:hAnsi="Consolas" w:cs="Consolas"/>
                                        <w:color w:val="000000"/>
                                        <w:sz w:val="19"/>
                                        <w:szCs w:val="19"/>
                                        <w:highlight w:val="white"/>
                                      </w:rPr>
                                    </w:rPrChange>
                                  </w:rPr>
                                  <w:t>extraData</w:t>
                                </w:r>
                                <w:proofErr w:type="spellEnd"/>
                                <w:r w:rsidRPr="00BD305E">
                                  <w:rPr>
                                    <w:rFonts w:ascii="Consolas" w:hAnsi="Consolas" w:cs="Consolas"/>
                                    <w:color w:val="000000"/>
                                    <w:sz w:val="18"/>
                                    <w:szCs w:val="18"/>
                                    <w:highlight w:val="white"/>
                                    <w:rPrChange w:id="1126" w:author="Philips" w:date="2015-05-22T09:22:00Z">
                                      <w:rPr>
                                        <w:rFonts w:ascii="Consolas" w:hAnsi="Consolas" w:cs="Consolas"/>
                                        <w:color w:val="000000"/>
                                        <w:sz w:val="19"/>
                                        <w:szCs w:val="19"/>
                                        <w:highlight w:val="white"/>
                                      </w:rPr>
                                    </w:rPrChange>
                                  </w:rPr>
                                  <w:t xml:space="preserve"> + (</w:t>
                                </w:r>
                                <w:proofErr w:type="spellStart"/>
                                <w:r w:rsidRPr="00BD305E">
                                  <w:rPr>
                                    <w:rFonts w:ascii="Consolas" w:hAnsi="Consolas" w:cs="Consolas"/>
                                    <w:color w:val="0000FF"/>
                                    <w:sz w:val="18"/>
                                    <w:szCs w:val="18"/>
                                    <w:highlight w:val="white"/>
                                    <w:rPrChange w:id="1127" w:author="Philips" w:date="2015-05-22T09:22:00Z">
                                      <w:rPr>
                                        <w:rFonts w:ascii="Consolas" w:hAnsi="Consolas" w:cs="Consolas"/>
                                        <w:color w:val="0000FF"/>
                                        <w:sz w:val="19"/>
                                        <w:szCs w:val="19"/>
                                        <w:highlight w:val="white"/>
                                      </w:rPr>
                                    </w:rPrChange>
                                  </w:rPr>
                                  <w:t>static_cast</w:t>
                                </w:r>
                                <w:proofErr w:type="spellEnd"/>
                                <w:r w:rsidRPr="00BD305E">
                                  <w:rPr>
                                    <w:rFonts w:ascii="Consolas" w:hAnsi="Consolas" w:cs="Consolas"/>
                                    <w:color w:val="000000"/>
                                    <w:sz w:val="18"/>
                                    <w:szCs w:val="18"/>
                                    <w:highlight w:val="white"/>
                                    <w:rPrChange w:id="1128" w:author="Philips" w:date="2015-05-22T09:22:00Z">
                                      <w:rPr>
                                        <w:rFonts w:ascii="Consolas" w:hAnsi="Consolas" w:cs="Consolas"/>
                                        <w:color w:val="000000"/>
                                        <w:sz w:val="19"/>
                                        <w:szCs w:val="19"/>
                                        <w:highlight w:val="white"/>
                                      </w:rPr>
                                    </w:rPrChange>
                                  </w:rPr>
                                  <w:t>&lt;uint16_t&gt;(result) + 8) * 13;</w:t>
                                </w:r>
                              </w:ins>
                            </w:p>
                            <w:p w:rsidR="00BD305E" w:rsidRPr="00BD305E" w:rsidRDefault="00BD305E" w:rsidP="00BD305E">
                              <w:pPr>
                                <w:autoSpaceDE w:val="0"/>
                                <w:autoSpaceDN w:val="0"/>
                                <w:adjustRightInd w:val="0"/>
                                <w:spacing w:before="0" w:after="0" w:line="240" w:lineRule="auto"/>
                                <w:rPr>
                                  <w:ins w:id="1129" w:author="Philips" w:date="2015-05-22T09:21:00Z"/>
                                  <w:rFonts w:ascii="Consolas" w:hAnsi="Consolas" w:cs="Consolas"/>
                                  <w:color w:val="000000"/>
                                  <w:sz w:val="18"/>
                                  <w:szCs w:val="18"/>
                                  <w:highlight w:val="white"/>
                                  <w:rPrChange w:id="1130" w:author="Philips" w:date="2015-05-22T09:22:00Z">
                                    <w:rPr>
                                      <w:ins w:id="1131" w:author="Philips" w:date="2015-05-22T09:21:00Z"/>
                                      <w:rFonts w:ascii="Consolas" w:hAnsi="Consolas" w:cs="Consolas"/>
                                      <w:color w:val="000000"/>
                                      <w:sz w:val="19"/>
                                      <w:szCs w:val="19"/>
                                      <w:highlight w:val="white"/>
                                    </w:rPr>
                                  </w:rPrChange>
                                </w:rPr>
                              </w:pPr>
                              <w:ins w:id="1132" w:author="Philips" w:date="2015-05-22T09:21:00Z">
                                <w:r w:rsidRPr="00BD305E">
                                  <w:rPr>
                                    <w:rFonts w:ascii="Consolas" w:hAnsi="Consolas" w:cs="Consolas"/>
                                    <w:color w:val="000000"/>
                                    <w:sz w:val="18"/>
                                    <w:szCs w:val="18"/>
                                    <w:highlight w:val="white"/>
                                    <w:rPrChange w:id="1133" w:author="Philips" w:date="2015-05-22T09:22:00Z">
                                      <w:rPr>
                                        <w:rFonts w:ascii="Consolas" w:hAnsi="Consolas" w:cs="Consolas"/>
                                        <w:color w:val="000000"/>
                                        <w:sz w:val="19"/>
                                        <w:szCs w:val="19"/>
                                        <w:highlight w:val="white"/>
                                      </w:rPr>
                                    </w:rPrChange>
                                  </w:rPr>
                                  <w:t xml:space="preserve">    }</w:t>
                                </w:r>
                              </w:ins>
                            </w:p>
                            <w:p w:rsidR="00BD305E" w:rsidRPr="00BD305E" w:rsidRDefault="00BD305E" w:rsidP="00BD305E">
                              <w:pPr>
                                <w:autoSpaceDE w:val="0"/>
                                <w:autoSpaceDN w:val="0"/>
                                <w:adjustRightInd w:val="0"/>
                                <w:spacing w:before="0" w:after="0" w:line="240" w:lineRule="auto"/>
                                <w:rPr>
                                  <w:ins w:id="1134" w:author="Philips" w:date="2015-05-22T09:21:00Z"/>
                                  <w:rFonts w:ascii="Consolas" w:hAnsi="Consolas" w:cs="Consolas"/>
                                  <w:color w:val="000000"/>
                                  <w:sz w:val="18"/>
                                  <w:szCs w:val="18"/>
                                  <w:highlight w:val="white"/>
                                  <w:rPrChange w:id="1135" w:author="Philips" w:date="2015-05-22T09:22:00Z">
                                    <w:rPr>
                                      <w:ins w:id="1136" w:author="Philips" w:date="2015-05-22T09:21:00Z"/>
                                      <w:rFonts w:ascii="Consolas" w:hAnsi="Consolas" w:cs="Consolas"/>
                                      <w:color w:val="000000"/>
                                      <w:sz w:val="19"/>
                                      <w:szCs w:val="19"/>
                                      <w:highlight w:val="white"/>
                                    </w:rPr>
                                  </w:rPrChange>
                                </w:rPr>
                              </w:pPr>
                            </w:p>
                            <w:p w:rsidR="00BD305E" w:rsidRPr="00BD305E" w:rsidRDefault="00BD305E" w:rsidP="00BD305E">
                              <w:pPr>
                                <w:autoSpaceDE w:val="0"/>
                                <w:autoSpaceDN w:val="0"/>
                                <w:adjustRightInd w:val="0"/>
                                <w:spacing w:before="0" w:after="0" w:line="240" w:lineRule="auto"/>
                                <w:rPr>
                                  <w:ins w:id="1137" w:author="Philips" w:date="2015-05-22T09:21:00Z"/>
                                  <w:rFonts w:ascii="Consolas" w:hAnsi="Consolas" w:cs="Consolas"/>
                                  <w:color w:val="000000"/>
                                  <w:sz w:val="18"/>
                                  <w:szCs w:val="18"/>
                                  <w:highlight w:val="white"/>
                                  <w:rPrChange w:id="1138" w:author="Philips" w:date="2015-05-22T09:22:00Z">
                                    <w:rPr>
                                      <w:ins w:id="1139" w:author="Philips" w:date="2015-05-22T09:21:00Z"/>
                                      <w:rFonts w:ascii="Consolas" w:hAnsi="Consolas" w:cs="Consolas"/>
                                      <w:color w:val="000000"/>
                                      <w:sz w:val="19"/>
                                      <w:szCs w:val="19"/>
                                      <w:highlight w:val="white"/>
                                    </w:rPr>
                                  </w:rPrChange>
                                </w:rPr>
                              </w:pPr>
                              <w:ins w:id="1140" w:author="Philips" w:date="2015-05-22T09:21:00Z">
                                <w:r w:rsidRPr="00BD305E">
                                  <w:rPr>
                                    <w:rFonts w:ascii="Consolas" w:hAnsi="Consolas" w:cs="Consolas"/>
                                    <w:color w:val="000000"/>
                                    <w:sz w:val="18"/>
                                    <w:szCs w:val="18"/>
                                    <w:highlight w:val="white"/>
                                    <w:rPrChange w:id="1141" w:author="Philips" w:date="2015-05-22T09:22: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1142" w:author="Philips" w:date="2015-05-22T09:22:00Z">
                                      <w:rPr>
                                        <w:rFonts w:ascii="Consolas" w:hAnsi="Consolas" w:cs="Consolas"/>
                                        <w:color w:val="0000FF"/>
                                        <w:sz w:val="19"/>
                                        <w:szCs w:val="19"/>
                                        <w:highlight w:val="white"/>
                                      </w:rPr>
                                    </w:rPrChange>
                                  </w:rPr>
                                  <w:t>void</w:t>
                                </w:r>
                                <w:proofErr w:type="gramEnd"/>
                                <w:r w:rsidRPr="00BD305E">
                                  <w:rPr>
                                    <w:rFonts w:ascii="Consolas" w:hAnsi="Consolas" w:cs="Consolas"/>
                                    <w:color w:val="000000"/>
                                    <w:sz w:val="18"/>
                                    <w:szCs w:val="18"/>
                                    <w:highlight w:val="white"/>
                                    <w:rPrChange w:id="1143" w:author="Philips" w:date="2015-05-22T09:22:00Z">
                                      <w:rPr>
                                        <w:rFonts w:ascii="Consolas" w:hAnsi="Consolas" w:cs="Consolas"/>
                                        <w:color w:val="000000"/>
                                        <w:sz w:val="19"/>
                                        <w:szCs w:val="19"/>
                                        <w:highlight w:val="white"/>
                                      </w:rPr>
                                    </w:rPrChange>
                                  </w:rPr>
                                  <w:t xml:space="preserve"> </w:t>
                                </w:r>
                                <w:r w:rsidRPr="00BD305E">
                                  <w:rPr>
                                    <w:rFonts w:ascii="Consolas" w:hAnsi="Consolas" w:cs="Consolas"/>
                                    <w:color w:val="0000FF"/>
                                    <w:sz w:val="18"/>
                                    <w:szCs w:val="18"/>
                                    <w:highlight w:val="white"/>
                                    <w:rPrChange w:id="1144" w:author="Philips" w:date="2015-05-22T09:22:00Z">
                                      <w:rPr>
                                        <w:rFonts w:ascii="Consolas" w:hAnsi="Consolas" w:cs="Consolas"/>
                                        <w:color w:val="0000FF"/>
                                        <w:sz w:val="19"/>
                                        <w:szCs w:val="19"/>
                                        <w:highlight w:val="white"/>
                                      </w:rPr>
                                    </w:rPrChange>
                                  </w:rPr>
                                  <w:t>operator</w:t>
                                </w:r>
                                <w:r w:rsidRPr="00BD305E">
                                  <w:rPr>
                                    <w:rFonts w:ascii="Consolas" w:hAnsi="Consolas" w:cs="Consolas"/>
                                    <w:color w:val="000000"/>
                                    <w:sz w:val="18"/>
                                    <w:szCs w:val="18"/>
                                    <w:highlight w:val="white"/>
                                    <w:rPrChange w:id="1145" w:author="Philips" w:date="2015-05-22T09:22:00Z">
                                      <w:rPr>
                                        <w:rFonts w:ascii="Consolas" w:hAnsi="Consolas" w:cs="Consolas"/>
                                        <w:color w:val="000000"/>
                                        <w:sz w:val="19"/>
                                        <w:szCs w:val="19"/>
                                        <w:highlight w:val="white"/>
                                      </w:rPr>
                                    </w:rPrChange>
                                  </w:rPr>
                                  <w:t>==(</w:t>
                                </w:r>
                                <w:proofErr w:type="spellStart"/>
                                <w:r w:rsidRPr="00BD305E">
                                  <w:rPr>
                                    <w:rFonts w:ascii="Consolas" w:hAnsi="Consolas" w:cs="Consolas"/>
                                    <w:color w:val="0000FF"/>
                                    <w:sz w:val="18"/>
                                    <w:szCs w:val="18"/>
                                    <w:highlight w:val="white"/>
                                    <w:rPrChange w:id="1146" w:author="Philips" w:date="2015-05-22T09:22:00Z">
                                      <w:rPr>
                                        <w:rFonts w:ascii="Consolas" w:hAnsi="Consolas" w:cs="Consolas"/>
                                        <w:color w:val="0000FF"/>
                                        <w:sz w:val="19"/>
                                        <w:szCs w:val="19"/>
                                        <w:highlight w:val="white"/>
                                      </w:rPr>
                                    </w:rPrChange>
                                  </w:rPr>
                                  <w:t>const</w:t>
                                </w:r>
                                <w:proofErr w:type="spellEnd"/>
                                <w:r w:rsidRPr="00BD305E">
                                  <w:rPr>
                                    <w:rFonts w:ascii="Consolas" w:hAnsi="Consolas" w:cs="Consolas"/>
                                    <w:color w:val="000000"/>
                                    <w:sz w:val="18"/>
                                    <w:szCs w:val="18"/>
                                    <w:highlight w:val="white"/>
                                    <w:rPrChange w:id="1147" w:author="Philips" w:date="2015-05-22T09:22: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00"/>
                                    <w:sz w:val="18"/>
                                    <w:szCs w:val="18"/>
                                    <w:highlight w:val="white"/>
                                    <w:rPrChange w:id="1148" w:author="Philips" w:date="2015-05-22T09:22:00Z">
                                      <w:rPr>
                                        <w:rFonts w:ascii="Consolas" w:hAnsi="Consolas" w:cs="Consolas"/>
                                        <w:color w:val="000000"/>
                                        <w:sz w:val="19"/>
                                        <w:szCs w:val="19"/>
                                        <w:highlight w:val="white"/>
                                      </w:rPr>
                                    </w:rPrChange>
                                  </w:rPr>
                                  <w:t>CheatSheetExample</w:t>
                                </w:r>
                                <w:proofErr w:type="spellEnd"/>
                                <w:r w:rsidRPr="00BD305E">
                                  <w:rPr>
                                    <w:rFonts w:ascii="Consolas" w:hAnsi="Consolas" w:cs="Consolas"/>
                                    <w:color w:val="000000"/>
                                    <w:sz w:val="18"/>
                                    <w:szCs w:val="18"/>
                                    <w:highlight w:val="white"/>
                                    <w:rPrChange w:id="1149" w:author="Philips" w:date="2015-05-22T09:22:00Z">
                                      <w:rPr>
                                        <w:rFonts w:ascii="Consolas" w:hAnsi="Consolas" w:cs="Consolas"/>
                                        <w:color w:val="000000"/>
                                        <w:sz w:val="19"/>
                                        <w:szCs w:val="19"/>
                                        <w:highlight w:val="white"/>
                                      </w:rPr>
                                    </w:rPrChange>
                                  </w:rPr>
                                  <w:t>&amp; other)</w:t>
                                </w:r>
                              </w:ins>
                            </w:p>
                            <w:p w:rsidR="00BD305E" w:rsidRPr="00BD305E" w:rsidRDefault="00BD305E" w:rsidP="00BD305E">
                              <w:pPr>
                                <w:autoSpaceDE w:val="0"/>
                                <w:autoSpaceDN w:val="0"/>
                                <w:adjustRightInd w:val="0"/>
                                <w:spacing w:before="0" w:after="0" w:line="240" w:lineRule="auto"/>
                                <w:rPr>
                                  <w:ins w:id="1150" w:author="Philips" w:date="2015-05-22T09:21:00Z"/>
                                  <w:rFonts w:ascii="Consolas" w:hAnsi="Consolas" w:cs="Consolas"/>
                                  <w:color w:val="000000"/>
                                  <w:sz w:val="18"/>
                                  <w:szCs w:val="18"/>
                                  <w:highlight w:val="white"/>
                                  <w:rPrChange w:id="1151" w:author="Philips" w:date="2015-05-22T09:22:00Z">
                                    <w:rPr>
                                      <w:ins w:id="1152" w:author="Philips" w:date="2015-05-22T09:21:00Z"/>
                                      <w:rFonts w:ascii="Consolas" w:hAnsi="Consolas" w:cs="Consolas"/>
                                      <w:color w:val="000000"/>
                                      <w:sz w:val="19"/>
                                      <w:szCs w:val="19"/>
                                      <w:highlight w:val="white"/>
                                    </w:rPr>
                                  </w:rPrChange>
                                </w:rPr>
                              </w:pPr>
                              <w:ins w:id="1153" w:author="Philips" w:date="2015-05-22T09:21:00Z">
                                <w:r w:rsidRPr="00BD305E">
                                  <w:rPr>
                                    <w:rFonts w:ascii="Consolas" w:hAnsi="Consolas" w:cs="Consolas"/>
                                    <w:color w:val="000000"/>
                                    <w:sz w:val="18"/>
                                    <w:szCs w:val="18"/>
                                    <w:highlight w:val="white"/>
                                    <w:rPrChange w:id="1154" w:author="Philips" w:date="2015-05-22T09:22:00Z">
                                      <w:rPr>
                                        <w:rFonts w:ascii="Consolas" w:hAnsi="Consolas" w:cs="Consolas"/>
                                        <w:color w:val="000000"/>
                                        <w:sz w:val="19"/>
                                        <w:szCs w:val="19"/>
                                        <w:highlight w:val="white"/>
                                      </w:rPr>
                                    </w:rPrChange>
                                  </w:rPr>
                                  <w:t xml:space="preserve">    {</w:t>
                                </w:r>
                              </w:ins>
                            </w:p>
                            <w:p w:rsidR="00BD305E" w:rsidRPr="00BD305E" w:rsidRDefault="00BD305E" w:rsidP="00BD305E">
                              <w:pPr>
                                <w:autoSpaceDE w:val="0"/>
                                <w:autoSpaceDN w:val="0"/>
                                <w:adjustRightInd w:val="0"/>
                                <w:spacing w:before="0" w:after="0" w:line="240" w:lineRule="auto"/>
                                <w:rPr>
                                  <w:ins w:id="1155" w:author="Philips" w:date="2015-05-22T09:21:00Z"/>
                                  <w:rFonts w:ascii="Consolas" w:hAnsi="Consolas" w:cs="Consolas"/>
                                  <w:color w:val="000000"/>
                                  <w:sz w:val="18"/>
                                  <w:szCs w:val="18"/>
                                  <w:highlight w:val="white"/>
                                  <w:rPrChange w:id="1156" w:author="Philips" w:date="2015-05-22T09:22:00Z">
                                    <w:rPr>
                                      <w:ins w:id="1157" w:author="Philips" w:date="2015-05-22T09:21:00Z"/>
                                      <w:rFonts w:ascii="Consolas" w:hAnsi="Consolas" w:cs="Consolas"/>
                                      <w:color w:val="000000"/>
                                      <w:sz w:val="19"/>
                                      <w:szCs w:val="19"/>
                                      <w:highlight w:val="white"/>
                                    </w:rPr>
                                  </w:rPrChange>
                                </w:rPr>
                              </w:pPr>
                              <w:ins w:id="1158" w:author="Philips" w:date="2015-05-22T09:21:00Z">
                                <w:r w:rsidRPr="00BD305E">
                                  <w:rPr>
                                    <w:rFonts w:ascii="Consolas" w:hAnsi="Consolas" w:cs="Consolas"/>
                                    <w:color w:val="000000"/>
                                    <w:sz w:val="18"/>
                                    <w:szCs w:val="18"/>
                                    <w:highlight w:val="white"/>
                                    <w:rPrChange w:id="1159" w:author="Philips" w:date="2015-05-22T09:22: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1160" w:author="Philips" w:date="2015-05-22T09:22:00Z">
                                      <w:rPr>
                                        <w:rFonts w:ascii="Consolas" w:hAnsi="Consolas" w:cs="Consolas"/>
                                        <w:color w:val="0000FF"/>
                                        <w:sz w:val="19"/>
                                        <w:szCs w:val="19"/>
                                        <w:highlight w:val="white"/>
                                      </w:rPr>
                                    </w:rPrChange>
                                  </w:rPr>
                                  <w:t>return</w:t>
                                </w:r>
                                <w:proofErr w:type="gramEnd"/>
                                <w:r w:rsidRPr="00BD305E">
                                  <w:rPr>
                                    <w:rFonts w:ascii="Consolas" w:hAnsi="Consolas" w:cs="Consolas"/>
                                    <w:color w:val="000000"/>
                                    <w:sz w:val="18"/>
                                    <w:szCs w:val="18"/>
                                    <w:highlight w:val="white"/>
                                    <w:rPrChange w:id="1161" w:author="Philips" w:date="2015-05-22T09:22:00Z">
                                      <w:rPr>
                                        <w:rFonts w:ascii="Consolas" w:hAnsi="Consolas" w:cs="Consolas"/>
                                        <w:color w:val="000000"/>
                                        <w:sz w:val="19"/>
                                        <w:szCs w:val="19"/>
                                        <w:highlight w:val="white"/>
                                      </w:rPr>
                                    </w:rPrChange>
                                  </w:rPr>
                                  <w:t xml:space="preserve"> identifier == </w:t>
                                </w:r>
                                <w:proofErr w:type="spellStart"/>
                                <w:r w:rsidRPr="00BD305E">
                                  <w:rPr>
                                    <w:rFonts w:ascii="Consolas" w:hAnsi="Consolas" w:cs="Consolas"/>
                                    <w:color w:val="000000"/>
                                    <w:sz w:val="18"/>
                                    <w:szCs w:val="18"/>
                                    <w:highlight w:val="white"/>
                                    <w:rPrChange w:id="1162" w:author="Philips" w:date="2015-05-22T09:22:00Z">
                                      <w:rPr>
                                        <w:rFonts w:ascii="Consolas" w:hAnsi="Consolas" w:cs="Consolas"/>
                                        <w:color w:val="000000"/>
                                        <w:sz w:val="19"/>
                                        <w:szCs w:val="19"/>
                                        <w:highlight w:val="white"/>
                                      </w:rPr>
                                    </w:rPrChange>
                                  </w:rPr>
                                  <w:t>other.identifier</w:t>
                                </w:r>
                                <w:proofErr w:type="spellEnd"/>
                              </w:ins>
                            </w:p>
                            <w:p w:rsidR="00BD305E" w:rsidRPr="00BD305E" w:rsidRDefault="00BD305E" w:rsidP="00BD305E">
                              <w:pPr>
                                <w:autoSpaceDE w:val="0"/>
                                <w:autoSpaceDN w:val="0"/>
                                <w:adjustRightInd w:val="0"/>
                                <w:spacing w:before="0" w:after="0" w:line="240" w:lineRule="auto"/>
                                <w:rPr>
                                  <w:ins w:id="1163" w:author="Philips" w:date="2015-05-22T09:21:00Z"/>
                                  <w:rFonts w:ascii="Consolas" w:hAnsi="Consolas" w:cs="Consolas"/>
                                  <w:color w:val="000000"/>
                                  <w:sz w:val="18"/>
                                  <w:szCs w:val="18"/>
                                  <w:highlight w:val="white"/>
                                  <w:rPrChange w:id="1164" w:author="Philips" w:date="2015-05-22T09:22:00Z">
                                    <w:rPr>
                                      <w:ins w:id="1165" w:author="Philips" w:date="2015-05-22T09:21:00Z"/>
                                      <w:rFonts w:ascii="Consolas" w:hAnsi="Consolas" w:cs="Consolas"/>
                                      <w:color w:val="000000"/>
                                      <w:sz w:val="19"/>
                                      <w:szCs w:val="19"/>
                                      <w:highlight w:val="white"/>
                                    </w:rPr>
                                  </w:rPrChange>
                                </w:rPr>
                              </w:pPr>
                              <w:ins w:id="1166" w:author="Philips" w:date="2015-05-22T09:21:00Z">
                                <w:r w:rsidRPr="00BD305E">
                                  <w:rPr>
                                    <w:rFonts w:ascii="Consolas" w:hAnsi="Consolas" w:cs="Consolas"/>
                                    <w:color w:val="000000"/>
                                    <w:sz w:val="18"/>
                                    <w:szCs w:val="18"/>
                                    <w:highlight w:val="white"/>
                                    <w:rPrChange w:id="1167" w:author="Philips" w:date="2015-05-22T09:22:00Z">
                                      <w:rPr>
                                        <w:rFonts w:ascii="Consolas" w:hAnsi="Consolas" w:cs="Consolas"/>
                                        <w:color w:val="000000"/>
                                        <w:sz w:val="19"/>
                                        <w:szCs w:val="19"/>
                                        <w:highlight w:val="white"/>
                                      </w:rPr>
                                    </w:rPrChange>
                                  </w:rPr>
                                  <w:t xml:space="preserve">            &amp;&amp; </w:t>
                                </w:r>
                                <w:proofErr w:type="gramStart"/>
                                <w:r w:rsidRPr="00BD305E">
                                  <w:rPr>
                                    <w:rFonts w:ascii="Consolas" w:hAnsi="Consolas" w:cs="Consolas"/>
                                    <w:color w:val="000000"/>
                                    <w:sz w:val="18"/>
                                    <w:szCs w:val="18"/>
                                    <w:highlight w:val="white"/>
                                    <w:rPrChange w:id="1168" w:author="Philips" w:date="2015-05-22T09:22:00Z">
                                      <w:rPr>
                                        <w:rFonts w:ascii="Consolas" w:hAnsi="Consolas" w:cs="Consolas"/>
                                        <w:color w:val="000000"/>
                                        <w:sz w:val="19"/>
                                        <w:szCs w:val="19"/>
                                        <w:highlight w:val="white"/>
                                      </w:rPr>
                                    </w:rPrChange>
                                  </w:rPr>
                                  <w:t>state</w:t>
                                </w:r>
                                <w:proofErr w:type="gramEnd"/>
                                <w:r w:rsidRPr="00BD305E">
                                  <w:rPr>
                                    <w:rFonts w:ascii="Consolas" w:hAnsi="Consolas" w:cs="Consolas"/>
                                    <w:color w:val="000000"/>
                                    <w:sz w:val="18"/>
                                    <w:szCs w:val="18"/>
                                    <w:highlight w:val="white"/>
                                    <w:rPrChange w:id="1169" w:author="Philips" w:date="2015-05-22T09:22:00Z">
                                      <w:rPr>
                                        <w:rFonts w:ascii="Consolas" w:hAnsi="Consolas" w:cs="Consolas"/>
                                        <w:color w:val="000000"/>
                                        <w:sz w:val="19"/>
                                        <w:szCs w:val="19"/>
                                        <w:highlight w:val="white"/>
                                      </w:rPr>
                                    </w:rPrChange>
                                  </w:rPr>
                                  <w:t xml:space="preserve"> == </w:t>
                                </w:r>
                                <w:proofErr w:type="spellStart"/>
                                <w:r w:rsidRPr="00BD305E">
                                  <w:rPr>
                                    <w:rFonts w:ascii="Consolas" w:hAnsi="Consolas" w:cs="Consolas"/>
                                    <w:color w:val="000000"/>
                                    <w:sz w:val="18"/>
                                    <w:szCs w:val="18"/>
                                    <w:highlight w:val="white"/>
                                    <w:rPrChange w:id="1170" w:author="Philips" w:date="2015-05-22T09:22:00Z">
                                      <w:rPr>
                                        <w:rFonts w:ascii="Consolas" w:hAnsi="Consolas" w:cs="Consolas"/>
                                        <w:color w:val="000000"/>
                                        <w:sz w:val="19"/>
                                        <w:szCs w:val="19"/>
                                        <w:highlight w:val="white"/>
                                      </w:rPr>
                                    </w:rPrChange>
                                  </w:rPr>
                                  <w:t>other.state</w:t>
                                </w:r>
                                <w:proofErr w:type="spellEnd"/>
                                <w:r w:rsidRPr="00BD305E">
                                  <w:rPr>
                                    <w:rFonts w:ascii="Consolas" w:hAnsi="Consolas" w:cs="Consolas"/>
                                    <w:color w:val="000000"/>
                                    <w:sz w:val="18"/>
                                    <w:szCs w:val="18"/>
                                    <w:highlight w:val="white"/>
                                    <w:rPrChange w:id="1171" w:author="Philips" w:date="2015-05-22T09:22:00Z">
                                      <w:rPr>
                                        <w:rFonts w:ascii="Consolas" w:hAnsi="Consolas" w:cs="Consolas"/>
                                        <w:color w:val="000000"/>
                                        <w:sz w:val="19"/>
                                        <w:szCs w:val="19"/>
                                        <w:highlight w:val="white"/>
                                      </w:rPr>
                                    </w:rPrChange>
                                  </w:rPr>
                                  <w:t>;</w:t>
                                </w:r>
                              </w:ins>
                            </w:p>
                            <w:p w:rsidR="00BD305E" w:rsidRPr="00BD305E" w:rsidRDefault="00BD305E" w:rsidP="00BD305E">
                              <w:pPr>
                                <w:autoSpaceDE w:val="0"/>
                                <w:autoSpaceDN w:val="0"/>
                                <w:adjustRightInd w:val="0"/>
                                <w:spacing w:before="0" w:after="0" w:line="240" w:lineRule="auto"/>
                                <w:rPr>
                                  <w:ins w:id="1172" w:author="Philips" w:date="2015-05-22T09:21:00Z"/>
                                  <w:rFonts w:ascii="Consolas" w:hAnsi="Consolas" w:cs="Consolas"/>
                                  <w:color w:val="000000"/>
                                  <w:sz w:val="18"/>
                                  <w:szCs w:val="18"/>
                                  <w:highlight w:val="white"/>
                                  <w:rPrChange w:id="1173" w:author="Philips" w:date="2015-05-22T09:22:00Z">
                                    <w:rPr>
                                      <w:ins w:id="1174" w:author="Philips" w:date="2015-05-22T09:21:00Z"/>
                                      <w:rFonts w:ascii="Consolas" w:hAnsi="Consolas" w:cs="Consolas"/>
                                      <w:color w:val="000000"/>
                                      <w:sz w:val="19"/>
                                      <w:szCs w:val="19"/>
                                      <w:highlight w:val="white"/>
                                    </w:rPr>
                                  </w:rPrChange>
                                </w:rPr>
                              </w:pPr>
                              <w:ins w:id="1175" w:author="Philips" w:date="2015-05-22T09:21:00Z">
                                <w:r w:rsidRPr="00BD305E">
                                  <w:rPr>
                                    <w:rFonts w:ascii="Consolas" w:hAnsi="Consolas" w:cs="Consolas"/>
                                    <w:color w:val="000000"/>
                                    <w:sz w:val="18"/>
                                    <w:szCs w:val="18"/>
                                    <w:highlight w:val="white"/>
                                    <w:rPrChange w:id="1176" w:author="Philips" w:date="2015-05-22T09:22:00Z">
                                      <w:rPr>
                                        <w:rFonts w:ascii="Consolas" w:hAnsi="Consolas" w:cs="Consolas"/>
                                        <w:color w:val="000000"/>
                                        <w:sz w:val="19"/>
                                        <w:szCs w:val="19"/>
                                        <w:highlight w:val="white"/>
                                      </w:rPr>
                                    </w:rPrChange>
                                  </w:rPr>
                                  <w:t xml:space="preserve">    }</w:t>
                                </w:r>
                              </w:ins>
                            </w:p>
                            <w:p w:rsidR="00BD305E" w:rsidRPr="00BD305E" w:rsidRDefault="00BD305E" w:rsidP="00BD305E">
                              <w:pPr>
                                <w:autoSpaceDE w:val="0"/>
                                <w:autoSpaceDN w:val="0"/>
                                <w:adjustRightInd w:val="0"/>
                                <w:spacing w:before="0" w:after="0" w:line="240" w:lineRule="auto"/>
                                <w:rPr>
                                  <w:ins w:id="1177" w:author="Philips" w:date="2015-05-22T09:21:00Z"/>
                                  <w:rFonts w:ascii="Consolas" w:hAnsi="Consolas" w:cs="Consolas"/>
                                  <w:color w:val="000000"/>
                                  <w:sz w:val="18"/>
                                  <w:szCs w:val="18"/>
                                  <w:highlight w:val="white"/>
                                  <w:rPrChange w:id="1178" w:author="Philips" w:date="2015-05-22T09:22:00Z">
                                    <w:rPr>
                                      <w:ins w:id="1179" w:author="Philips" w:date="2015-05-22T09:21:00Z"/>
                                      <w:rFonts w:ascii="Consolas" w:hAnsi="Consolas" w:cs="Consolas"/>
                                      <w:color w:val="000000"/>
                                      <w:sz w:val="19"/>
                                      <w:szCs w:val="19"/>
                                      <w:highlight w:val="white"/>
                                    </w:rPr>
                                  </w:rPrChange>
                                </w:rPr>
                              </w:pPr>
                              <w:ins w:id="1180" w:author="Philips" w:date="2015-05-22T09:21:00Z">
                                <w:r w:rsidRPr="00BD305E">
                                  <w:rPr>
                                    <w:rFonts w:ascii="Consolas" w:hAnsi="Consolas" w:cs="Consolas"/>
                                    <w:color w:val="000000"/>
                                    <w:sz w:val="18"/>
                                    <w:szCs w:val="18"/>
                                    <w:highlight w:val="white"/>
                                    <w:rPrChange w:id="1181" w:author="Philips" w:date="2015-05-22T09:22:00Z">
                                      <w:rPr>
                                        <w:rFonts w:ascii="Consolas" w:hAnsi="Consolas" w:cs="Consolas"/>
                                        <w:color w:val="000000"/>
                                        <w:sz w:val="19"/>
                                        <w:szCs w:val="19"/>
                                        <w:highlight w:val="white"/>
                                      </w:rPr>
                                    </w:rPrChange>
                                  </w:rPr>
                                  <w:t>}</w:t>
                                </w:r>
                              </w:ins>
                            </w:p>
                            <w:p w:rsidR="00BD305E" w:rsidRPr="00BD305E" w:rsidRDefault="00BD305E">
                              <w:pPr>
                                <w:rPr>
                                  <w:sz w:val="18"/>
                                  <w:szCs w:val="18"/>
                                  <w:rPrChange w:id="1182" w:author="Philips" w:date="2015-05-22T09:22:00Z">
                                    <w:rPr/>
                                  </w:rPrChang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0;width:402pt;height:664.5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">
                  <v:textbox>
                    <w:txbxContent>
                      <w:p w:rsidR="00BD305E" w:rsidRPr="00BD305E" w:rsidRDefault="00BD305E" w:rsidP="00BD305E">
                        <w:pPr>
                          <w:autoSpaceDE w:val="0"/>
                          <w:autoSpaceDN w:val="0"/>
                          <w:adjustRightInd w:val="0"/>
                          <w:spacing w:before="0" w:after="0" w:line="240" w:lineRule="auto"/>
                          <w:rPr>
                            <w:ins w:id="1183" w:author="Philips" w:date="2015-05-22T09:21:00Z"/>
                            <w:rFonts w:ascii="Consolas" w:hAnsi="Consolas" w:cs="Consolas"/>
                            <w:color w:val="000000"/>
                            <w:sz w:val="18"/>
                            <w:szCs w:val="18"/>
                            <w:highlight w:val="white"/>
                            <w:rPrChange w:id="1184" w:author="Philips" w:date="2015-05-22T09:22:00Z">
                              <w:rPr>
                                <w:ins w:id="1185" w:author="Philips" w:date="2015-05-22T09:21:00Z"/>
                                <w:rFonts w:ascii="Consolas" w:hAnsi="Consolas" w:cs="Consolas"/>
                                <w:color w:val="000000"/>
                                <w:sz w:val="19"/>
                                <w:szCs w:val="19"/>
                                <w:highlight w:val="white"/>
                              </w:rPr>
                            </w:rPrChange>
                          </w:rPr>
                        </w:pPr>
                        <w:ins w:id="1186" w:author="Philips" w:date="2015-05-22T09:21:00Z">
                          <w:r w:rsidRPr="00BD305E">
                            <w:rPr>
                              <w:rFonts w:ascii="Consolas" w:hAnsi="Consolas" w:cs="Consolas"/>
                              <w:color w:val="0000FF"/>
                              <w:sz w:val="18"/>
                              <w:szCs w:val="18"/>
                              <w:highlight w:val="white"/>
                              <w:rPrChange w:id="1187" w:author="Philips" w:date="2015-05-22T09:22:00Z">
                                <w:rPr>
                                  <w:rFonts w:ascii="Consolas" w:hAnsi="Consolas" w:cs="Consolas"/>
                                  <w:color w:val="0000FF"/>
                                  <w:sz w:val="19"/>
                                  <w:szCs w:val="19"/>
                                  <w:highlight w:val="white"/>
                                </w:rPr>
                              </w:rPrChange>
                            </w:rPr>
                            <w:t>#include</w:t>
                          </w:r>
                          <w:r w:rsidRPr="00BD305E">
                            <w:rPr>
                              <w:rFonts w:ascii="Consolas" w:hAnsi="Consolas" w:cs="Consolas"/>
                              <w:color w:val="000000"/>
                              <w:sz w:val="18"/>
                              <w:szCs w:val="18"/>
                              <w:highlight w:val="white"/>
                              <w:rPrChange w:id="1188" w:author="Philips" w:date="2015-05-22T09:22:00Z">
                                <w:rPr>
                                  <w:rFonts w:ascii="Consolas" w:hAnsi="Consolas" w:cs="Consolas"/>
                                  <w:color w:val="000000"/>
                                  <w:sz w:val="19"/>
                                  <w:szCs w:val="19"/>
                                  <w:highlight w:val="white"/>
                                </w:rPr>
                              </w:rPrChange>
                            </w:rPr>
                            <w:t xml:space="preserve"> </w:t>
                          </w:r>
                          <w:r w:rsidRPr="00BD305E">
                            <w:rPr>
                              <w:rFonts w:ascii="Consolas" w:hAnsi="Consolas" w:cs="Consolas"/>
                              <w:color w:val="A31515"/>
                              <w:sz w:val="18"/>
                              <w:szCs w:val="18"/>
                              <w:highlight w:val="white"/>
                              <w:rPrChange w:id="1189" w:author="Philips" w:date="2015-05-22T09:22:00Z">
                                <w:rPr>
                                  <w:rFonts w:ascii="Consolas" w:hAnsi="Consolas" w:cs="Consolas"/>
                                  <w:color w:val="A31515"/>
                                  <w:sz w:val="19"/>
                                  <w:szCs w:val="19"/>
                                  <w:highlight w:val="white"/>
                                </w:rPr>
                              </w:rPrChange>
                            </w:rPr>
                            <w:t>"</w:t>
                          </w:r>
                          <w:proofErr w:type="spellStart"/>
                          <w:r w:rsidRPr="00BD305E">
                            <w:rPr>
                              <w:rFonts w:ascii="Consolas" w:hAnsi="Consolas" w:cs="Consolas"/>
                              <w:color w:val="A31515"/>
                              <w:sz w:val="18"/>
                              <w:szCs w:val="18"/>
                              <w:highlight w:val="white"/>
                              <w:rPrChange w:id="1190" w:author="Philips" w:date="2015-05-22T09:22:00Z">
                                <w:rPr>
                                  <w:rFonts w:ascii="Consolas" w:hAnsi="Consolas" w:cs="Consolas"/>
                                  <w:color w:val="A31515"/>
                                  <w:sz w:val="19"/>
                                  <w:szCs w:val="19"/>
                                  <w:highlight w:val="white"/>
                                </w:rPr>
                              </w:rPrChange>
                            </w:rPr>
                            <w:t>infra_cheat</w:t>
                          </w:r>
                          <w:proofErr w:type="spellEnd"/>
                          <w:r w:rsidRPr="00BD305E">
                            <w:rPr>
                              <w:rFonts w:ascii="Consolas" w:hAnsi="Consolas" w:cs="Consolas"/>
                              <w:color w:val="A31515"/>
                              <w:sz w:val="18"/>
                              <w:szCs w:val="18"/>
                              <w:highlight w:val="white"/>
                              <w:rPrChange w:id="1191" w:author="Philips" w:date="2015-05-22T09:22:00Z">
                                <w:rPr>
                                  <w:rFonts w:ascii="Consolas" w:hAnsi="Consolas" w:cs="Consolas"/>
                                  <w:color w:val="A31515"/>
                                  <w:sz w:val="19"/>
                                  <w:szCs w:val="19"/>
                                  <w:highlight w:val="white"/>
                                </w:rPr>
                              </w:rPrChange>
                            </w:rPr>
                            <w:t>/CheatSheet.hpp"</w:t>
                          </w:r>
                        </w:ins>
                      </w:p>
                      <w:p w:rsidR="00BD305E" w:rsidRPr="00BD305E" w:rsidRDefault="00BD305E" w:rsidP="00BD305E">
                        <w:pPr>
                          <w:autoSpaceDE w:val="0"/>
                          <w:autoSpaceDN w:val="0"/>
                          <w:adjustRightInd w:val="0"/>
                          <w:spacing w:before="0" w:after="0" w:line="240" w:lineRule="auto"/>
                          <w:rPr>
                            <w:ins w:id="1192" w:author="Philips" w:date="2015-05-22T09:21:00Z"/>
                            <w:rFonts w:ascii="Consolas" w:hAnsi="Consolas" w:cs="Consolas"/>
                            <w:color w:val="000000"/>
                            <w:sz w:val="18"/>
                            <w:szCs w:val="18"/>
                            <w:highlight w:val="white"/>
                            <w:rPrChange w:id="1193" w:author="Philips" w:date="2015-05-22T09:22:00Z">
                              <w:rPr>
                                <w:ins w:id="1194" w:author="Philips" w:date="2015-05-22T09:21:00Z"/>
                                <w:rFonts w:ascii="Consolas" w:hAnsi="Consolas" w:cs="Consolas"/>
                                <w:color w:val="000000"/>
                                <w:sz w:val="19"/>
                                <w:szCs w:val="19"/>
                                <w:highlight w:val="white"/>
                              </w:rPr>
                            </w:rPrChange>
                          </w:rPr>
                        </w:pPr>
                        <w:ins w:id="1195" w:author="Philips" w:date="2015-05-22T09:21:00Z">
                          <w:r w:rsidRPr="00BD305E">
                            <w:rPr>
                              <w:rFonts w:ascii="Consolas" w:hAnsi="Consolas" w:cs="Consolas"/>
                              <w:color w:val="0000FF"/>
                              <w:sz w:val="18"/>
                              <w:szCs w:val="18"/>
                              <w:highlight w:val="white"/>
                              <w:rPrChange w:id="1196" w:author="Philips" w:date="2015-05-22T09:22:00Z">
                                <w:rPr>
                                  <w:rFonts w:ascii="Consolas" w:hAnsi="Consolas" w:cs="Consolas"/>
                                  <w:color w:val="0000FF"/>
                                  <w:sz w:val="19"/>
                                  <w:szCs w:val="19"/>
                                  <w:highlight w:val="white"/>
                                </w:rPr>
                              </w:rPrChange>
                            </w:rPr>
                            <w:t>#include</w:t>
                          </w:r>
                          <w:r w:rsidRPr="00BD305E">
                            <w:rPr>
                              <w:rFonts w:ascii="Consolas" w:hAnsi="Consolas" w:cs="Consolas"/>
                              <w:color w:val="000000"/>
                              <w:sz w:val="18"/>
                              <w:szCs w:val="18"/>
                              <w:highlight w:val="white"/>
                              <w:rPrChange w:id="1197" w:author="Philips" w:date="2015-05-22T09:22:00Z">
                                <w:rPr>
                                  <w:rFonts w:ascii="Consolas" w:hAnsi="Consolas" w:cs="Consolas"/>
                                  <w:color w:val="000000"/>
                                  <w:sz w:val="19"/>
                                  <w:szCs w:val="19"/>
                                  <w:highlight w:val="white"/>
                                </w:rPr>
                              </w:rPrChange>
                            </w:rPr>
                            <w:t xml:space="preserve"> </w:t>
                          </w:r>
                          <w:r w:rsidRPr="00BD305E">
                            <w:rPr>
                              <w:rFonts w:ascii="Consolas" w:hAnsi="Consolas" w:cs="Consolas"/>
                              <w:color w:val="A31515"/>
                              <w:sz w:val="18"/>
                              <w:szCs w:val="18"/>
                              <w:highlight w:val="white"/>
                              <w:rPrChange w:id="1198" w:author="Philips" w:date="2015-05-22T09:22:00Z">
                                <w:rPr>
                                  <w:rFonts w:ascii="Consolas" w:hAnsi="Consolas" w:cs="Consolas"/>
                                  <w:color w:val="A31515"/>
                                  <w:sz w:val="19"/>
                                  <w:szCs w:val="19"/>
                                  <w:highlight w:val="white"/>
                                </w:rPr>
                              </w:rPrChange>
                            </w:rPr>
                            <w:t>&lt;</w:t>
                          </w:r>
                          <w:proofErr w:type="spellStart"/>
                          <w:r w:rsidRPr="00BD305E">
                            <w:rPr>
                              <w:rFonts w:ascii="Consolas" w:hAnsi="Consolas" w:cs="Consolas"/>
                              <w:color w:val="A31515"/>
                              <w:sz w:val="18"/>
                              <w:szCs w:val="18"/>
                              <w:highlight w:val="white"/>
                              <w:rPrChange w:id="1199" w:author="Philips" w:date="2015-05-22T09:22:00Z">
                                <w:rPr>
                                  <w:rFonts w:ascii="Consolas" w:hAnsi="Consolas" w:cs="Consolas"/>
                                  <w:color w:val="A31515"/>
                                  <w:sz w:val="19"/>
                                  <w:szCs w:val="19"/>
                                  <w:highlight w:val="white"/>
                                </w:rPr>
                              </w:rPrChange>
                            </w:rPr>
                            <w:t>cstdlib</w:t>
                          </w:r>
                          <w:proofErr w:type="spellEnd"/>
                          <w:r w:rsidRPr="00BD305E">
                            <w:rPr>
                              <w:rFonts w:ascii="Consolas" w:hAnsi="Consolas" w:cs="Consolas"/>
                              <w:color w:val="A31515"/>
                              <w:sz w:val="18"/>
                              <w:szCs w:val="18"/>
                              <w:highlight w:val="white"/>
                              <w:rPrChange w:id="1200" w:author="Philips" w:date="2015-05-22T09:22:00Z">
                                <w:rPr>
                                  <w:rFonts w:ascii="Consolas" w:hAnsi="Consolas" w:cs="Consolas"/>
                                  <w:color w:val="A31515"/>
                                  <w:sz w:val="19"/>
                                  <w:szCs w:val="19"/>
                                  <w:highlight w:val="white"/>
                                </w:rPr>
                              </w:rPrChange>
                            </w:rPr>
                            <w:t>&gt;</w:t>
                          </w:r>
                        </w:ins>
                      </w:p>
                      <w:p w:rsidR="00BD305E" w:rsidRPr="00BD305E" w:rsidRDefault="00BD305E" w:rsidP="00BD305E">
                        <w:pPr>
                          <w:autoSpaceDE w:val="0"/>
                          <w:autoSpaceDN w:val="0"/>
                          <w:adjustRightInd w:val="0"/>
                          <w:spacing w:before="0" w:after="0" w:line="240" w:lineRule="auto"/>
                          <w:rPr>
                            <w:ins w:id="1201" w:author="Philips" w:date="2015-05-22T09:21:00Z"/>
                            <w:rFonts w:ascii="Consolas" w:hAnsi="Consolas" w:cs="Consolas"/>
                            <w:color w:val="000000"/>
                            <w:sz w:val="18"/>
                            <w:szCs w:val="18"/>
                            <w:highlight w:val="white"/>
                            <w:rPrChange w:id="1202" w:author="Philips" w:date="2015-05-22T09:22:00Z">
                              <w:rPr>
                                <w:ins w:id="1203" w:author="Philips" w:date="2015-05-22T09:21:00Z"/>
                                <w:rFonts w:ascii="Consolas" w:hAnsi="Consolas" w:cs="Consolas"/>
                                <w:color w:val="000000"/>
                                <w:sz w:val="19"/>
                                <w:szCs w:val="19"/>
                                <w:highlight w:val="white"/>
                              </w:rPr>
                            </w:rPrChange>
                          </w:rPr>
                        </w:pPr>
                      </w:p>
                      <w:p w:rsidR="00BD305E" w:rsidRPr="00BD305E" w:rsidRDefault="00BD305E" w:rsidP="00BD305E">
                        <w:pPr>
                          <w:autoSpaceDE w:val="0"/>
                          <w:autoSpaceDN w:val="0"/>
                          <w:adjustRightInd w:val="0"/>
                          <w:spacing w:before="0" w:after="0" w:line="240" w:lineRule="auto"/>
                          <w:rPr>
                            <w:ins w:id="1204" w:author="Philips" w:date="2015-05-22T09:21:00Z"/>
                            <w:rFonts w:ascii="Consolas" w:hAnsi="Consolas" w:cs="Consolas"/>
                            <w:color w:val="000000"/>
                            <w:sz w:val="18"/>
                            <w:szCs w:val="18"/>
                            <w:highlight w:val="white"/>
                            <w:rPrChange w:id="1205" w:author="Philips" w:date="2015-05-22T09:22:00Z">
                              <w:rPr>
                                <w:ins w:id="1206" w:author="Philips" w:date="2015-05-22T09:21:00Z"/>
                                <w:rFonts w:ascii="Consolas" w:hAnsi="Consolas" w:cs="Consolas"/>
                                <w:color w:val="000000"/>
                                <w:sz w:val="19"/>
                                <w:szCs w:val="19"/>
                                <w:highlight w:val="white"/>
                              </w:rPr>
                            </w:rPrChange>
                          </w:rPr>
                        </w:pPr>
                        <w:proofErr w:type="gramStart"/>
                        <w:ins w:id="1207" w:author="Philips" w:date="2015-05-22T09:21:00Z">
                          <w:r w:rsidRPr="00BD305E">
                            <w:rPr>
                              <w:rFonts w:ascii="Consolas" w:hAnsi="Consolas" w:cs="Consolas"/>
                              <w:color w:val="0000FF"/>
                              <w:sz w:val="18"/>
                              <w:szCs w:val="18"/>
                              <w:highlight w:val="white"/>
                              <w:rPrChange w:id="1208" w:author="Philips" w:date="2015-05-22T09:22:00Z">
                                <w:rPr>
                                  <w:rFonts w:ascii="Consolas" w:hAnsi="Consolas" w:cs="Consolas"/>
                                  <w:color w:val="0000FF"/>
                                  <w:sz w:val="19"/>
                                  <w:szCs w:val="19"/>
                                  <w:highlight w:val="white"/>
                                </w:rPr>
                              </w:rPrChange>
                            </w:rPr>
                            <w:t>namespace</w:t>
                          </w:r>
                          <w:proofErr w:type="gramEnd"/>
                          <w:r w:rsidRPr="00BD305E">
                            <w:rPr>
                              <w:rFonts w:ascii="Consolas" w:hAnsi="Consolas" w:cs="Consolas"/>
                              <w:color w:val="000000"/>
                              <w:sz w:val="18"/>
                              <w:szCs w:val="18"/>
                              <w:highlight w:val="white"/>
                              <w:rPrChange w:id="1209" w:author="Philips" w:date="2015-05-22T09:22:00Z">
                                <w:rPr>
                                  <w:rFonts w:ascii="Consolas" w:hAnsi="Consolas" w:cs="Consolas"/>
                                  <w:color w:val="000000"/>
                                  <w:sz w:val="19"/>
                                  <w:szCs w:val="19"/>
                                  <w:highlight w:val="white"/>
                                </w:rPr>
                              </w:rPrChange>
                            </w:rPr>
                            <w:t xml:space="preserve"> infra</w:t>
                          </w:r>
                        </w:ins>
                      </w:p>
                      <w:p w:rsidR="00BD305E" w:rsidRPr="00BD305E" w:rsidRDefault="00BD305E" w:rsidP="00BD305E">
                        <w:pPr>
                          <w:autoSpaceDE w:val="0"/>
                          <w:autoSpaceDN w:val="0"/>
                          <w:adjustRightInd w:val="0"/>
                          <w:spacing w:before="0" w:after="0" w:line="240" w:lineRule="auto"/>
                          <w:rPr>
                            <w:ins w:id="1210" w:author="Philips" w:date="2015-05-22T09:21:00Z"/>
                            <w:rFonts w:ascii="Consolas" w:hAnsi="Consolas" w:cs="Consolas"/>
                            <w:color w:val="000000"/>
                            <w:sz w:val="18"/>
                            <w:szCs w:val="18"/>
                            <w:highlight w:val="white"/>
                            <w:rPrChange w:id="1211" w:author="Philips" w:date="2015-05-22T09:22:00Z">
                              <w:rPr>
                                <w:ins w:id="1212" w:author="Philips" w:date="2015-05-22T09:21:00Z"/>
                                <w:rFonts w:ascii="Consolas" w:hAnsi="Consolas" w:cs="Consolas"/>
                                <w:color w:val="000000"/>
                                <w:sz w:val="19"/>
                                <w:szCs w:val="19"/>
                                <w:highlight w:val="white"/>
                              </w:rPr>
                            </w:rPrChange>
                          </w:rPr>
                        </w:pPr>
                        <w:ins w:id="1213" w:author="Philips" w:date="2015-05-22T09:21:00Z">
                          <w:r w:rsidRPr="00BD305E">
                            <w:rPr>
                              <w:rFonts w:ascii="Consolas" w:hAnsi="Consolas" w:cs="Consolas"/>
                              <w:color w:val="000000"/>
                              <w:sz w:val="18"/>
                              <w:szCs w:val="18"/>
                              <w:highlight w:val="white"/>
                              <w:rPrChange w:id="1214" w:author="Philips" w:date="2015-05-22T09:22:00Z">
                                <w:rPr>
                                  <w:rFonts w:ascii="Consolas" w:hAnsi="Consolas" w:cs="Consolas"/>
                                  <w:color w:val="000000"/>
                                  <w:sz w:val="19"/>
                                  <w:szCs w:val="19"/>
                                  <w:highlight w:val="white"/>
                                </w:rPr>
                              </w:rPrChange>
                            </w:rPr>
                            <w:t>{</w:t>
                          </w:r>
                        </w:ins>
                      </w:p>
                      <w:p w:rsidR="00BD305E" w:rsidRPr="00BD305E" w:rsidRDefault="00BD305E" w:rsidP="00BD305E">
                        <w:pPr>
                          <w:autoSpaceDE w:val="0"/>
                          <w:autoSpaceDN w:val="0"/>
                          <w:adjustRightInd w:val="0"/>
                          <w:spacing w:before="0" w:after="0" w:line="240" w:lineRule="auto"/>
                          <w:rPr>
                            <w:ins w:id="1215" w:author="Philips" w:date="2015-05-22T09:21:00Z"/>
                            <w:rFonts w:ascii="Consolas" w:hAnsi="Consolas" w:cs="Consolas"/>
                            <w:color w:val="000000"/>
                            <w:sz w:val="18"/>
                            <w:szCs w:val="18"/>
                            <w:highlight w:val="white"/>
                            <w:rPrChange w:id="1216" w:author="Philips" w:date="2015-05-22T09:22:00Z">
                              <w:rPr>
                                <w:ins w:id="1217" w:author="Philips" w:date="2015-05-22T09:21:00Z"/>
                                <w:rFonts w:ascii="Consolas" w:hAnsi="Consolas" w:cs="Consolas"/>
                                <w:color w:val="000000"/>
                                <w:sz w:val="19"/>
                                <w:szCs w:val="19"/>
                                <w:highlight w:val="white"/>
                              </w:rPr>
                            </w:rPrChange>
                          </w:rPr>
                        </w:pPr>
                        <w:ins w:id="1218" w:author="Philips" w:date="2015-05-22T09:21:00Z">
                          <w:r w:rsidRPr="00BD305E">
                            <w:rPr>
                              <w:rFonts w:ascii="Consolas" w:hAnsi="Consolas" w:cs="Consolas"/>
                              <w:color w:val="000000"/>
                              <w:sz w:val="18"/>
                              <w:szCs w:val="18"/>
                              <w:highlight w:val="white"/>
                              <w:rPrChange w:id="1219" w:author="Philips" w:date="2015-05-22T09:22: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1220" w:author="Philips" w:date="2015-05-22T09:22:00Z">
                                <w:rPr>
                                  <w:rFonts w:ascii="Consolas" w:hAnsi="Consolas" w:cs="Consolas"/>
                                  <w:color w:val="0000FF"/>
                                  <w:sz w:val="19"/>
                                  <w:szCs w:val="19"/>
                                  <w:highlight w:val="white"/>
                                </w:rPr>
                              </w:rPrChange>
                            </w:rPr>
                            <w:t>namespace</w:t>
                          </w:r>
                          <w:proofErr w:type="gramEnd"/>
                        </w:ins>
                      </w:p>
                      <w:p w:rsidR="00BD305E" w:rsidRPr="00BD305E" w:rsidRDefault="00BD305E" w:rsidP="00BD305E">
                        <w:pPr>
                          <w:autoSpaceDE w:val="0"/>
                          <w:autoSpaceDN w:val="0"/>
                          <w:adjustRightInd w:val="0"/>
                          <w:spacing w:before="0" w:after="0" w:line="240" w:lineRule="auto"/>
                          <w:rPr>
                            <w:ins w:id="1221" w:author="Philips" w:date="2015-05-22T09:21:00Z"/>
                            <w:rFonts w:ascii="Consolas" w:hAnsi="Consolas" w:cs="Consolas"/>
                            <w:color w:val="000000"/>
                            <w:sz w:val="18"/>
                            <w:szCs w:val="18"/>
                            <w:highlight w:val="white"/>
                            <w:rPrChange w:id="1222" w:author="Philips" w:date="2015-05-22T09:22:00Z">
                              <w:rPr>
                                <w:ins w:id="1223" w:author="Philips" w:date="2015-05-22T09:21:00Z"/>
                                <w:rFonts w:ascii="Consolas" w:hAnsi="Consolas" w:cs="Consolas"/>
                                <w:color w:val="000000"/>
                                <w:sz w:val="19"/>
                                <w:szCs w:val="19"/>
                                <w:highlight w:val="white"/>
                              </w:rPr>
                            </w:rPrChange>
                          </w:rPr>
                        </w:pPr>
                        <w:ins w:id="1224" w:author="Philips" w:date="2015-05-22T09:21:00Z">
                          <w:r w:rsidRPr="00BD305E">
                            <w:rPr>
                              <w:rFonts w:ascii="Consolas" w:hAnsi="Consolas" w:cs="Consolas"/>
                              <w:color w:val="000000"/>
                              <w:sz w:val="18"/>
                              <w:szCs w:val="18"/>
                              <w:highlight w:val="white"/>
                              <w:rPrChange w:id="1225" w:author="Philips" w:date="2015-05-22T09:22:00Z">
                                <w:rPr>
                                  <w:rFonts w:ascii="Consolas" w:hAnsi="Consolas" w:cs="Consolas"/>
                                  <w:color w:val="000000"/>
                                  <w:sz w:val="19"/>
                                  <w:szCs w:val="19"/>
                                  <w:highlight w:val="white"/>
                                </w:rPr>
                              </w:rPrChange>
                            </w:rPr>
                            <w:t xml:space="preserve">    {</w:t>
                          </w:r>
                        </w:ins>
                      </w:p>
                      <w:p w:rsidR="00BD305E" w:rsidRPr="00BD305E" w:rsidRDefault="00BD305E" w:rsidP="00BD305E">
                        <w:pPr>
                          <w:autoSpaceDE w:val="0"/>
                          <w:autoSpaceDN w:val="0"/>
                          <w:adjustRightInd w:val="0"/>
                          <w:spacing w:before="0" w:after="0" w:line="240" w:lineRule="auto"/>
                          <w:rPr>
                            <w:ins w:id="1226" w:author="Philips" w:date="2015-05-22T09:21:00Z"/>
                            <w:rFonts w:ascii="Consolas" w:hAnsi="Consolas" w:cs="Consolas"/>
                            <w:color w:val="000000"/>
                            <w:sz w:val="18"/>
                            <w:szCs w:val="18"/>
                            <w:highlight w:val="white"/>
                            <w:rPrChange w:id="1227" w:author="Philips" w:date="2015-05-22T09:22:00Z">
                              <w:rPr>
                                <w:ins w:id="1228" w:author="Philips" w:date="2015-05-22T09:21:00Z"/>
                                <w:rFonts w:ascii="Consolas" w:hAnsi="Consolas" w:cs="Consolas"/>
                                <w:color w:val="000000"/>
                                <w:sz w:val="19"/>
                                <w:szCs w:val="19"/>
                                <w:highlight w:val="white"/>
                              </w:rPr>
                            </w:rPrChange>
                          </w:rPr>
                        </w:pPr>
                        <w:ins w:id="1229" w:author="Philips" w:date="2015-05-22T09:21:00Z">
                          <w:r w:rsidRPr="00BD305E">
                            <w:rPr>
                              <w:rFonts w:ascii="Consolas" w:hAnsi="Consolas" w:cs="Consolas"/>
                              <w:color w:val="000000"/>
                              <w:sz w:val="18"/>
                              <w:szCs w:val="18"/>
                              <w:highlight w:val="white"/>
                              <w:rPrChange w:id="1230" w:author="Philips" w:date="2015-05-22T09:22:00Z">
                                <w:rPr>
                                  <w:rFonts w:ascii="Consolas" w:hAnsi="Consolas" w:cs="Consolas"/>
                                  <w:color w:val="000000"/>
                                  <w:sz w:val="19"/>
                                  <w:szCs w:val="19"/>
                                  <w:highlight w:val="white"/>
                                </w:rPr>
                              </w:rPrChange>
                            </w:rPr>
                            <w:t xml:space="preserve">        </w:t>
                          </w:r>
                          <w:proofErr w:type="spellStart"/>
                          <w:proofErr w:type="gramStart"/>
                          <w:r w:rsidRPr="00BD305E">
                            <w:rPr>
                              <w:rFonts w:ascii="Consolas" w:hAnsi="Consolas" w:cs="Consolas"/>
                              <w:color w:val="0000FF"/>
                              <w:sz w:val="18"/>
                              <w:szCs w:val="18"/>
                              <w:highlight w:val="white"/>
                              <w:rPrChange w:id="1231" w:author="Philips" w:date="2015-05-22T09:22:00Z">
                                <w:rPr>
                                  <w:rFonts w:ascii="Consolas" w:hAnsi="Consolas" w:cs="Consolas"/>
                                  <w:color w:val="0000FF"/>
                                  <w:sz w:val="19"/>
                                  <w:szCs w:val="19"/>
                                  <w:highlight w:val="white"/>
                                </w:rPr>
                              </w:rPrChange>
                            </w:rPr>
                            <w:t>const</w:t>
                          </w:r>
                          <w:proofErr w:type="spellEnd"/>
                          <w:proofErr w:type="gramEnd"/>
                          <w:r w:rsidRPr="00BD305E">
                            <w:rPr>
                              <w:rFonts w:ascii="Consolas" w:hAnsi="Consolas" w:cs="Consolas"/>
                              <w:color w:val="000000"/>
                              <w:sz w:val="18"/>
                              <w:szCs w:val="18"/>
                              <w:highlight w:val="white"/>
                              <w:rPrChange w:id="1232" w:author="Philips" w:date="2015-05-22T09:22:00Z">
                                <w:rPr>
                                  <w:rFonts w:ascii="Consolas" w:hAnsi="Consolas" w:cs="Consolas"/>
                                  <w:color w:val="000000"/>
                                  <w:sz w:val="19"/>
                                  <w:szCs w:val="19"/>
                                  <w:highlight w:val="white"/>
                                </w:rPr>
                              </w:rPrChange>
                            </w:rPr>
                            <w:t xml:space="preserve"> uint8_t </w:t>
                          </w:r>
                          <w:proofErr w:type="spellStart"/>
                          <w:r w:rsidRPr="00BD305E">
                            <w:rPr>
                              <w:rFonts w:ascii="Consolas" w:hAnsi="Consolas" w:cs="Consolas"/>
                              <w:color w:val="000000"/>
                              <w:sz w:val="18"/>
                              <w:szCs w:val="18"/>
                              <w:highlight w:val="white"/>
                              <w:rPrChange w:id="1233" w:author="Philips" w:date="2015-05-22T09:22:00Z">
                                <w:rPr>
                                  <w:rFonts w:ascii="Consolas" w:hAnsi="Consolas" w:cs="Consolas"/>
                                  <w:color w:val="000000"/>
                                  <w:sz w:val="19"/>
                                  <w:szCs w:val="19"/>
                                  <w:highlight w:val="white"/>
                                </w:rPr>
                              </w:rPrChange>
                            </w:rPr>
                            <w:t>extraData</w:t>
                          </w:r>
                          <w:proofErr w:type="spellEnd"/>
                          <w:r w:rsidRPr="00BD305E">
                            <w:rPr>
                              <w:rFonts w:ascii="Consolas" w:hAnsi="Consolas" w:cs="Consolas"/>
                              <w:color w:val="000000"/>
                              <w:sz w:val="18"/>
                              <w:szCs w:val="18"/>
                              <w:highlight w:val="white"/>
                              <w:rPrChange w:id="1234" w:author="Philips" w:date="2015-05-22T09:22:00Z">
                                <w:rPr>
                                  <w:rFonts w:ascii="Consolas" w:hAnsi="Consolas" w:cs="Consolas"/>
                                  <w:color w:val="000000"/>
                                  <w:sz w:val="19"/>
                                  <w:szCs w:val="19"/>
                                  <w:highlight w:val="white"/>
                                </w:rPr>
                              </w:rPrChange>
                            </w:rPr>
                            <w:t xml:space="preserve"> = 5;</w:t>
                          </w:r>
                        </w:ins>
                      </w:p>
                      <w:p w:rsidR="00BD305E" w:rsidRPr="00BD305E" w:rsidRDefault="00BD305E" w:rsidP="00BD305E">
                        <w:pPr>
                          <w:autoSpaceDE w:val="0"/>
                          <w:autoSpaceDN w:val="0"/>
                          <w:adjustRightInd w:val="0"/>
                          <w:spacing w:before="0" w:after="0" w:line="240" w:lineRule="auto"/>
                          <w:rPr>
                            <w:ins w:id="1235" w:author="Philips" w:date="2015-05-22T09:21:00Z"/>
                            <w:rFonts w:ascii="Consolas" w:hAnsi="Consolas" w:cs="Consolas"/>
                            <w:color w:val="000000"/>
                            <w:sz w:val="18"/>
                            <w:szCs w:val="18"/>
                            <w:highlight w:val="white"/>
                            <w:rPrChange w:id="1236" w:author="Philips" w:date="2015-05-22T09:22:00Z">
                              <w:rPr>
                                <w:ins w:id="1237" w:author="Philips" w:date="2015-05-22T09:21:00Z"/>
                                <w:rFonts w:ascii="Consolas" w:hAnsi="Consolas" w:cs="Consolas"/>
                                <w:color w:val="000000"/>
                                <w:sz w:val="19"/>
                                <w:szCs w:val="19"/>
                                <w:highlight w:val="white"/>
                              </w:rPr>
                            </w:rPrChange>
                          </w:rPr>
                        </w:pPr>
                        <w:ins w:id="1238" w:author="Philips" w:date="2015-05-22T09:21:00Z">
                          <w:r w:rsidRPr="00BD305E">
                            <w:rPr>
                              <w:rFonts w:ascii="Consolas" w:hAnsi="Consolas" w:cs="Consolas"/>
                              <w:color w:val="000000"/>
                              <w:sz w:val="18"/>
                              <w:szCs w:val="18"/>
                              <w:highlight w:val="white"/>
                              <w:rPrChange w:id="1239" w:author="Philips" w:date="2015-05-22T09:22:00Z">
                                <w:rPr>
                                  <w:rFonts w:ascii="Consolas" w:hAnsi="Consolas" w:cs="Consolas"/>
                                  <w:color w:val="000000"/>
                                  <w:sz w:val="19"/>
                                  <w:szCs w:val="19"/>
                                  <w:highlight w:val="white"/>
                                </w:rPr>
                              </w:rPrChange>
                            </w:rPr>
                            <w:t xml:space="preserve">    }</w:t>
                          </w:r>
                        </w:ins>
                      </w:p>
                      <w:p w:rsidR="00BD305E" w:rsidRPr="00BD305E" w:rsidRDefault="00BD305E" w:rsidP="00BD305E">
                        <w:pPr>
                          <w:autoSpaceDE w:val="0"/>
                          <w:autoSpaceDN w:val="0"/>
                          <w:adjustRightInd w:val="0"/>
                          <w:spacing w:before="0" w:after="0" w:line="240" w:lineRule="auto"/>
                          <w:rPr>
                            <w:ins w:id="1240" w:author="Philips" w:date="2015-05-22T09:21:00Z"/>
                            <w:rFonts w:ascii="Consolas" w:hAnsi="Consolas" w:cs="Consolas"/>
                            <w:color w:val="000000"/>
                            <w:sz w:val="18"/>
                            <w:szCs w:val="18"/>
                            <w:highlight w:val="white"/>
                            <w:rPrChange w:id="1241" w:author="Philips" w:date="2015-05-22T09:22:00Z">
                              <w:rPr>
                                <w:ins w:id="1242" w:author="Philips" w:date="2015-05-22T09:21:00Z"/>
                                <w:rFonts w:ascii="Consolas" w:hAnsi="Consolas" w:cs="Consolas"/>
                                <w:color w:val="000000"/>
                                <w:sz w:val="19"/>
                                <w:szCs w:val="19"/>
                                <w:highlight w:val="white"/>
                              </w:rPr>
                            </w:rPrChange>
                          </w:rPr>
                        </w:pPr>
                      </w:p>
                      <w:p w:rsidR="00BD305E" w:rsidRPr="00BD305E" w:rsidRDefault="00BD305E" w:rsidP="00BD305E">
                        <w:pPr>
                          <w:autoSpaceDE w:val="0"/>
                          <w:autoSpaceDN w:val="0"/>
                          <w:adjustRightInd w:val="0"/>
                          <w:spacing w:before="0" w:after="0" w:line="240" w:lineRule="auto"/>
                          <w:rPr>
                            <w:ins w:id="1243" w:author="Philips" w:date="2015-05-22T09:21:00Z"/>
                            <w:rFonts w:ascii="Consolas" w:hAnsi="Consolas" w:cs="Consolas"/>
                            <w:color w:val="000000"/>
                            <w:sz w:val="18"/>
                            <w:szCs w:val="18"/>
                            <w:highlight w:val="white"/>
                            <w:rPrChange w:id="1244" w:author="Philips" w:date="2015-05-22T09:22:00Z">
                              <w:rPr>
                                <w:ins w:id="1245" w:author="Philips" w:date="2015-05-22T09:21:00Z"/>
                                <w:rFonts w:ascii="Consolas" w:hAnsi="Consolas" w:cs="Consolas"/>
                                <w:color w:val="000000"/>
                                <w:sz w:val="19"/>
                                <w:szCs w:val="19"/>
                                <w:highlight w:val="white"/>
                              </w:rPr>
                            </w:rPrChange>
                          </w:rPr>
                        </w:pPr>
                        <w:ins w:id="1246" w:author="Philips" w:date="2015-05-22T09:21:00Z">
                          <w:r w:rsidRPr="00BD305E">
                            <w:rPr>
                              <w:rFonts w:ascii="Consolas" w:hAnsi="Consolas" w:cs="Consolas"/>
                              <w:color w:val="000000"/>
                              <w:sz w:val="18"/>
                              <w:szCs w:val="18"/>
                              <w:highlight w:val="white"/>
                              <w:rPrChange w:id="1247" w:author="Philips" w:date="2015-05-22T09:22: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00"/>
                              <w:sz w:val="18"/>
                              <w:szCs w:val="18"/>
                              <w:highlight w:val="white"/>
                              <w:rPrChange w:id="1248" w:author="Philips" w:date="2015-05-22T09:22:00Z">
                                <w:rPr>
                                  <w:rFonts w:ascii="Consolas" w:hAnsi="Consolas" w:cs="Consolas"/>
                                  <w:color w:val="000000"/>
                                  <w:sz w:val="19"/>
                                  <w:szCs w:val="19"/>
                                  <w:highlight w:val="white"/>
                                </w:rPr>
                              </w:rPrChange>
                            </w:rPr>
                            <w:t>CheatSheetExample</w:t>
                          </w:r>
                          <w:proofErr w:type="spellEnd"/>
                          <w:r w:rsidRPr="00BD305E">
                            <w:rPr>
                              <w:rFonts w:ascii="Consolas" w:hAnsi="Consolas" w:cs="Consolas"/>
                              <w:color w:val="000000"/>
                              <w:sz w:val="18"/>
                              <w:szCs w:val="18"/>
                              <w:highlight w:val="white"/>
                              <w:rPrChange w:id="1249" w:author="Philips" w:date="2015-05-22T09:22:00Z">
                                <w:rPr>
                                  <w:rFonts w:ascii="Consolas" w:hAnsi="Consolas" w:cs="Consolas"/>
                                  <w:color w:val="000000"/>
                                  <w:sz w:val="19"/>
                                  <w:szCs w:val="19"/>
                                  <w:highlight w:val="white"/>
                                </w:rPr>
                              </w:rPrChange>
                            </w:rPr>
                            <w:t>::</w:t>
                          </w:r>
                          <w:proofErr w:type="spellStart"/>
                          <w:proofErr w:type="gramStart"/>
                          <w:r w:rsidRPr="00BD305E">
                            <w:rPr>
                              <w:rFonts w:ascii="Consolas" w:hAnsi="Consolas" w:cs="Consolas"/>
                              <w:color w:val="000000"/>
                              <w:sz w:val="18"/>
                              <w:szCs w:val="18"/>
                              <w:highlight w:val="white"/>
                              <w:rPrChange w:id="1250" w:author="Philips" w:date="2015-05-22T09:22:00Z">
                                <w:rPr>
                                  <w:rFonts w:ascii="Consolas" w:hAnsi="Consolas" w:cs="Consolas"/>
                                  <w:color w:val="000000"/>
                                  <w:sz w:val="19"/>
                                  <w:szCs w:val="19"/>
                                  <w:highlight w:val="white"/>
                                </w:rPr>
                              </w:rPrChange>
                            </w:rPr>
                            <w:t>CheatSheetExample</w:t>
                          </w:r>
                          <w:proofErr w:type="spellEnd"/>
                          <w:r w:rsidRPr="00BD305E">
                            <w:rPr>
                              <w:rFonts w:ascii="Consolas" w:hAnsi="Consolas" w:cs="Consolas"/>
                              <w:color w:val="000000"/>
                              <w:sz w:val="18"/>
                              <w:szCs w:val="18"/>
                              <w:highlight w:val="white"/>
                              <w:rPrChange w:id="1251" w:author="Philips" w:date="2015-05-22T09:22:00Z">
                                <w:rPr>
                                  <w:rFonts w:ascii="Consolas" w:hAnsi="Consolas" w:cs="Consolas"/>
                                  <w:color w:val="000000"/>
                                  <w:sz w:val="19"/>
                                  <w:szCs w:val="19"/>
                                  <w:highlight w:val="white"/>
                                </w:rPr>
                              </w:rPrChange>
                            </w:rPr>
                            <w:t>(</w:t>
                          </w:r>
                          <w:proofErr w:type="gramEnd"/>
                          <w:r w:rsidRPr="00BD305E">
                            <w:rPr>
                              <w:rFonts w:ascii="Consolas" w:hAnsi="Consolas" w:cs="Consolas"/>
                              <w:color w:val="000000"/>
                              <w:sz w:val="18"/>
                              <w:szCs w:val="18"/>
                              <w:highlight w:val="white"/>
                              <w:rPrChange w:id="1252" w:author="Philips" w:date="2015-05-22T09:22:00Z">
                                <w:rPr>
                                  <w:rFonts w:ascii="Consolas" w:hAnsi="Consolas" w:cs="Consolas"/>
                                  <w:color w:val="000000"/>
                                  <w:sz w:val="19"/>
                                  <w:szCs w:val="19"/>
                                  <w:highlight w:val="white"/>
                                </w:rPr>
                              </w:rPrChange>
                            </w:rPr>
                            <w:t>uint8_t identifier)</w:t>
                          </w:r>
                        </w:ins>
                      </w:p>
                      <w:p w:rsidR="00BD305E" w:rsidRPr="00BD305E" w:rsidRDefault="00BD305E" w:rsidP="00BD305E">
                        <w:pPr>
                          <w:autoSpaceDE w:val="0"/>
                          <w:autoSpaceDN w:val="0"/>
                          <w:adjustRightInd w:val="0"/>
                          <w:spacing w:before="0" w:after="0" w:line="240" w:lineRule="auto"/>
                          <w:rPr>
                            <w:ins w:id="1253" w:author="Philips" w:date="2015-05-22T09:21:00Z"/>
                            <w:rFonts w:ascii="Consolas" w:hAnsi="Consolas" w:cs="Consolas"/>
                            <w:color w:val="000000"/>
                            <w:sz w:val="18"/>
                            <w:szCs w:val="18"/>
                            <w:highlight w:val="white"/>
                            <w:rPrChange w:id="1254" w:author="Philips" w:date="2015-05-22T09:22:00Z">
                              <w:rPr>
                                <w:ins w:id="1255" w:author="Philips" w:date="2015-05-22T09:21:00Z"/>
                                <w:rFonts w:ascii="Consolas" w:hAnsi="Consolas" w:cs="Consolas"/>
                                <w:color w:val="000000"/>
                                <w:sz w:val="19"/>
                                <w:szCs w:val="19"/>
                                <w:highlight w:val="white"/>
                              </w:rPr>
                            </w:rPrChange>
                          </w:rPr>
                        </w:pPr>
                        <w:ins w:id="1256" w:author="Philips" w:date="2015-05-22T09:21:00Z">
                          <w:r w:rsidRPr="00BD305E">
                            <w:rPr>
                              <w:rFonts w:ascii="Consolas" w:hAnsi="Consolas" w:cs="Consolas"/>
                              <w:color w:val="000000"/>
                              <w:sz w:val="18"/>
                              <w:szCs w:val="18"/>
                              <w:highlight w:val="white"/>
                              <w:rPrChange w:id="1257" w:author="Philips" w:date="2015-05-22T09:22:00Z">
                                <w:rPr>
                                  <w:rFonts w:ascii="Consolas" w:hAnsi="Consolas" w:cs="Consolas"/>
                                  <w:color w:val="000000"/>
                                  <w:sz w:val="19"/>
                                  <w:szCs w:val="19"/>
                                  <w:highlight w:val="white"/>
                                </w:rPr>
                              </w:rPrChange>
                            </w:rPr>
                            <w:t xml:space="preserve">        : </w:t>
                          </w:r>
                          <w:proofErr w:type="gramStart"/>
                          <w:r w:rsidRPr="00BD305E">
                            <w:rPr>
                              <w:rFonts w:ascii="Consolas" w:hAnsi="Consolas" w:cs="Consolas"/>
                              <w:color w:val="000000"/>
                              <w:sz w:val="18"/>
                              <w:szCs w:val="18"/>
                              <w:highlight w:val="white"/>
                              <w:rPrChange w:id="1258" w:author="Philips" w:date="2015-05-22T09:22:00Z">
                                <w:rPr>
                                  <w:rFonts w:ascii="Consolas" w:hAnsi="Consolas" w:cs="Consolas"/>
                                  <w:color w:val="000000"/>
                                  <w:sz w:val="19"/>
                                  <w:szCs w:val="19"/>
                                  <w:highlight w:val="white"/>
                                </w:rPr>
                              </w:rPrChange>
                            </w:rPr>
                            <w:t>identifier(</w:t>
                          </w:r>
                          <w:proofErr w:type="gramEnd"/>
                          <w:r w:rsidRPr="00BD305E">
                            <w:rPr>
                              <w:rFonts w:ascii="Consolas" w:hAnsi="Consolas" w:cs="Consolas"/>
                              <w:color w:val="000000"/>
                              <w:sz w:val="18"/>
                              <w:szCs w:val="18"/>
                              <w:highlight w:val="white"/>
                              <w:rPrChange w:id="1259" w:author="Philips" w:date="2015-05-22T09:22:00Z">
                                <w:rPr>
                                  <w:rFonts w:ascii="Consolas" w:hAnsi="Consolas" w:cs="Consolas"/>
                                  <w:color w:val="000000"/>
                                  <w:sz w:val="19"/>
                                  <w:szCs w:val="19"/>
                                  <w:highlight w:val="white"/>
                                </w:rPr>
                              </w:rPrChange>
                            </w:rPr>
                            <w:t>identifier)</w:t>
                          </w:r>
                        </w:ins>
                      </w:p>
                      <w:p w:rsidR="00BD305E" w:rsidRPr="00BD305E" w:rsidRDefault="00BD305E" w:rsidP="00BD305E">
                        <w:pPr>
                          <w:autoSpaceDE w:val="0"/>
                          <w:autoSpaceDN w:val="0"/>
                          <w:adjustRightInd w:val="0"/>
                          <w:spacing w:before="0" w:after="0" w:line="240" w:lineRule="auto"/>
                          <w:rPr>
                            <w:ins w:id="1260" w:author="Philips" w:date="2015-05-22T09:21:00Z"/>
                            <w:rFonts w:ascii="Consolas" w:hAnsi="Consolas" w:cs="Consolas"/>
                            <w:color w:val="000000"/>
                            <w:sz w:val="18"/>
                            <w:szCs w:val="18"/>
                            <w:highlight w:val="white"/>
                            <w:rPrChange w:id="1261" w:author="Philips" w:date="2015-05-22T09:22:00Z">
                              <w:rPr>
                                <w:ins w:id="1262" w:author="Philips" w:date="2015-05-22T09:21:00Z"/>
                                <w:rFonts w:ascii="Consolas" w:hAnsi="Consolas" w:cs="Consolas"/>
                                <w:color w:val="000000"/>
                                <w:sz w:val="19"/>
                                <w:szCs w:val="19"/>
                                <w:highlight w:val="white"/>
                              </w:rPr>
                            </w:rPrChange>
                          </w:rPr>
                        </w:pPr>
                        <w:ins w:id="1263" w:author="Philips" w:date="2015-05-22T09:21:00Z">
                          <w:r w:rsidRPr="00BD305E">
                            <w:rPr>
                              <w:rFonts w:ascii="Consolas" w:hAnsi="Consolas" w:cs="Consolas"/>
                              <w:color w:val="000000"/>
                              <w:sz w:val="18"/>
                              <w:szCs w:val="18"/>
                              <w:highlight w:val="white"/>
                              <w:rPrChange w:id="1264" w:author="Philips" w:date="2015-05-22T09:22:00Z">
                                <w:rPr>
                                  <w:rFonts w:ascii="Consolas" w:hAnsi="Consolas" w:cs="Consolas"/>
                                  <w:color w:val="000000"/>
                                  <w:sz w:val="19"/>
                                  <w:szCs w:val="19"/>
                                  <w:highlight w:val="white"/>
                                </w:rPr>
                              </w:rPrChange>
                            </w:rPr>
                            <w:t xml:space="preserve">        , </w:t>
                          </w:r>
                          <w:proofErr w:type="gramStart"/>
                          <w:r w:rsidRPr="00BD305E">
                            <w:rPr>
                              <w:rFonts w:ascii="Consolas" w:hAnsi="Consolas" w:cs="Consolas"/>
                              <w:color w:val="000000"/>
                              <w:sz w:val="18"/>
                              <w:szCs w:val="18"/>
                              <w:highlight w:val="white"/>
                              <w:rPrChange w:id="1265" w:author="Philips" w:date="2015-05-22T09:22:00Z">
                                <w:rPr>
                                  <w:rFonts w:ascii="Consolas" w:hAnsi="Consolas" w:cs="Consolas"/>
                                  <w:color w:val="000000"/>
                                  <w:sz w:val="19"/>
                                  <w:szCs w:val="19"/>
                                  <w:highlight w:val="white"/>
                                </w:rPr>
                              </w:rPrChange>
                            </w:rPr>
                            <w:t>state(</w:t>
                          </w:r>
                          <w:proofErr w:type="gramEnd"/>
                          <w:r w:rsidRPr="00BD305E">
                            <w:rPr>
                              <w:rFonts w:ascii="Consolas" w:hAnsi="Consolas" w:cs="Consolas"/>
                              <w:color w:val="000000"/>
                              <w:sz w:val="18"/>
                              <w:szCs w:val="18"/>
                              <w:highlight w:val="white"/>
                              <w:rPrChange w:id="1266" w:author="Philips" w:date="2015-05-22T09:22:00Z">
                                <w:rPr>
                                  <w:rFonts w:ascii="Consolas" w:hAnsi="Consolas" w:cs="Consolas"/>
                                  <w:color w:val="000000"/>
                                  <w:sz w:val="19"/>
                                  <w:szCs w:val="19"/>
                                  <w:highlight w:val="white"/>
                                </w:rPr>
                              </w:rPrChange>
                            </w:rPr>
                            <w:t>State::initializing)</w:t>
                          </w:r>
                        </w:ins>
                      </w:p>
                      <w:p w:rsidR="00BD305E" w:rsidRPr="00BD305E" w:rsidRDefault="00BD305E" w:rsidP="00BD305E">
                        <w:pPr>
                          <w:autoSpaceDE w:val="0"/>
                          <w:autoSpaceDN w:val="0"/>
                          <w:adjustRightInd w:val="0"/>
                          <w:spacing w:before="0" w:after="0" w:line="240" w:lineRule="auto"/>
                          <w:rPr>
                            <w:ins w:id="1267" w:author="Philips" w:date="2015-05-22T09:21:00Z"/>
                            <w:rFonts w:ascii="Consolas" w:hAnsi="Consolas" w:cs="Consolas"/>
                            <w:color w:val="000000"/>
                            <w:sz w:val="18"/>
                            <w:szCs w:val="18"/>
                            <w:highlight w:val="white"/>
                            <w:rPrChange w:id="1268" w:author="Philips" w:date="2015-05-22T09:22:00Z">
                              <w:rPr>
                                <w:ins w:id="1269" w:author="Philips" w:date="2015-05-22T09:21:00Z"/>
                                <w:rFonts w:ascii="Consolas" w:hAnsi="Consolas" w:cs="Consolas"/>
                                <w:color w:val="000000"/>
                                <w:sz w:val="19"/>
                                <w:szCs w:val="19"/>
                                <w:highlight w:val="white"/>
                              </w:rPr>
                            </w:rPrChange>
                          </w:rPr>
                        </w:pPr>
                        <w:ins w:id="1270" w:author="Philips" w:date="2015-05-22T09:21:00Z">
                          <w:r w:rsidRPr="00BD305E">
                            <w:rPr>
                              <w:rFonts w:ascii="Consolas" w:hAnsi="Consolas" w:cs="Consolas"/>
                              <w:color w:val="000000"/>
                              <w:sz w:val="18"/>
                              <w:szCs w:val="18"/>
                              <w:highlight w:val="white"/>
                              <w:rPrChange w:id="1271" w:author="Philips" w:date="2015-05-22T09:22:00Z">
                                <w:rPr>
                                  <w:rFonts w:ascii="Consolas" w:hAnsi="Consolas" w:cs="Consolas"/>
                                  <w:color w:val="000000"/>
                                  <w:sz w:val="19"/>
                                  <w:szCs w:val="19"/>
                                  <w:highlight w:val="white"/>
                                </w:rPr>
                              </w:rPrChange>
                            </w:rPr>
                            <w:t xml:space="preserve">    {}</w:t>
                          </w:r>
                        </w:ins>
                      </w:p>
                      <w:p w:rsidR="00BD305E" w:rsidRPr="00BD305E" w:rsidRDefault="00BD305E" w:rsidP="00BD305E">
                        <w:pPr>
                          <w:autoSpaceDE w:val="0"/>
                          <w:autoSpaceDN w:val="0"/>
                          <w:adjustRightInd w:val="0"/>
                          <w:spacing w:before="0" w:after="0" w:line="240" w:lineRule="auto"/>
                          <w:rPr>
                            <w:ins w:id="1272" w:author="Philips" w:date="2015-05-22T09:21:00Z"/>
                            <w:rFonts w:ascii="Consolas" w:hAnsi="Consolas" w:cs="Consolas"/>
                            <w:color w:val="000000"/>
                            <w:sz w:val="18"/>
                            <w:szCs w:val="18"/>
                            <w:highlight w:val="white"/>
                            <w:rPrChange w:id="1273" w:author="Philips" w:date="2015-05-22T09:22:00Z">
                              <w:rPr>
                                <w:ins w:id="1274" w:author="Philips" w:date="2015-05-22T09:21:00Z"/>
                                <w:rFonts w:ascii="Consolas" w:hAnsi="Consolas" w:cs="Consolas"/>
                                <w:color w:val="000000"/>
                                <w:sz w:val="19"/>
                                <w:szCs w:val="19"/>
                                <w:highlight w:val="white"/>
                              </w:rPr>
                            </w:rPrChange>
                          </w:rPr>
                        </w:pPr>
                      </w:p>
                      <w:p w:rsidR="00BD305E" w:rsidRPr="00BD305E" w:rsidRDefault="00BD305E" w:rsidP="00BD305E">
                        <w:pPr>
                          <w:autoSpaceDE w:val="0"/>
                          <w:autoSpaceDN w:val="0"/>
                          <w:adjustRightInd w:val="0"/>
                          <w:spacing w:before="0" w:after="0" w:line="240" w:lineRule="auto"/>
                          <w:rPr>
                            <w:ins w:id="1275" w:author="Philips" w:date="2015-05-22T09:21:00Z"/>
                            <w:rFonts w:ascii="Consolas" w:hAnsi="Consolas" w:cs="Consolas"/>
                            <w:color w:val="000000"/>
                            <w:sz w:val="18"/>
                            <w:szCs w:val="18"/>
                            <w:highlight w:val="white"/>
                            <w:rPrChange w:id="1276" w:author="Philips" w:date="2015-05-22T09:22:00Z">
                              <w:rPr>
                                <w:ins w:id="1277" w:author="Philips" w:date="2015-05-22T09:21:00Z"/>
                                <w:rFonts w:ascii="Consolas" w:hAnsi="Consolas" w:cs="Consolas"/>
                                <w:color w:val="000000"/>
                                <w:sz w:val="19"/>
                                <w:szCs w:val="19"/>
                                <w:highlight w:val="white"/>
                              </w:rPr>
                            </w:rPrChange>
                          </w:rPr>
                        </w:pPr>
                        <w:ins w:id="1278" w:author="Philips" w:date="2015-05-22T09:21:00Z">
                          <w:r w:rsidRPr="00BD305E">
                            <w:rPr>
                              <w:rFonts w:ascii="Consolas" w:hAnsi="Consolas" w:cs="Consolas"/>
                              <w:color w:val="000000"/>
                              <w:sz w:val="18"/>
                              <w:szCs w:val="18"/>
                              <w:highlight w:val="white"/>
                              <w:rPrChange w:id="1279" w:author="Philips" w:date="2015-05-22T09:22: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1280" w:author="Philips" w:date="2015-05-22T09:22:00Z">
                                <w:rPr>
                                  <w:rFonts w:ascii="Consolas" w:hAnsi="Consolas" w:cs="Consolas"/>
                                  <w:color w:val="0000FF"/>
                                  <w:sz w:val="19"/>
                                  <w:szCs w:val="19"/>
                                  <w:highlight w:val="white"/>
                                </w:rPr>
                              </w:rPrChange>
                            </w:rPr>
                            <w:t>void</w:t>
                          </w:r>
                          <w:proofErr w:type="gramEnd"/>
                          <w:r w:rsidRPr="00BD305E">
                            <w:rPr>
                              <w:rFonts w:ascii="Consolas" w:hAnsi="Consolas" w:cs="Consolas"/>
                              <w:color w:val="000000"/>
                              <w:sz w:val="18"/>
                              <w:szCs w:val="18"/>
                              <w:highlight w:val="white"/>
                              <w:rPrChange w:id="1281" w:author="Philips" w:date="2015-05-22T09:22: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00"/>
                              <w:sz w:val="18"/>
                              <w:szCs w:val="18"/>
                              <w:highlight w:val="white"/>
                              <w:rPrChange w:id="1282" w:author="Philips" w:date="2015-05-22T09:22:00Z">
                                <w:rPr>
                                  <w:rFonts w:ascii="Consolas" w:hAnsi="Consolas" w:cs="Consolas"/>
                                  <w:color w:val="000000"/>
                                  <w:sz w:val="19"/>
                                  <w:szCs w:val="19"/>
                                  <w:highlight w:val="white"/>
                                </w:rPr>
                              </w:rPrChange>
                            </w:rPr>
                            <w:t>CheatSheetExample</w:t>
                          </w:r>
                          <w:proofErr w:type="spellEnd"/>
                          <w:r w:rsidRPr="00BD305E">
                            <w:rPr>
                              <w:rFonts w:ascii="Consolas" w:hAnsi="Consolas" w:cs="Consolas"/>
                              <w:color w:val="000000"/>
                              <w:sz w:val="18"/>
                              <w:szCs w:val="18"/>
                              <w:highlight w:val="white"/>
                              <w:rPrChange w:id="1283" w:author="Philips" w:date="2015-05-22T09:22:00Z">
                                <w:rPr>
                                  <w:rFonts w:ascii="Consolas" w:hAnsi="Consolas" w:cs="Consolas"/>
                                  <w:color w:val="000000"/>
                                  <w:sz w:val="19"/>
                                  <w:szCs w:val="19"/>
                                  <w:highlight w:val="white"/>
                                </w:rPr>
                              </w:rPrChange>
                            </w:rPr>
                            <w:t>::Operate()</w:t>
                          </w:r>
                        </w:ins>
                      </w:p>
                      <w:p w:rsidR="00BD305E" w:rsidRPr="00BD305E" w:rsidRDefault="00BD305E" w:rsidP="00BD305E">
                        <w:pPr>
                          <w:autoSpaceDE w:val="0"/>
                          <w:autoSpaceDN w:val="0"/>
                          <w:adjustRightInd w:val="0"/>
                          <w:spacing w:before="0" w:after="0" w:line="240" w:lineRule="auto"/>
                          <w:rPr>
                            <w:ins w:id="1284" w:author="Philips" w:date="2015-05-22T09:21:00Z"/>
                            <w:rFonts w:ascii="Consolas" w:hAnsi="Consolas" w:cs="Consolas"/>
                            <w:color w:val="000000"/>
                            <w:sz w:val="18"/>
                            <w:szCs w:val="18"/>
                            <w:highlight w:val="white"/>
                            <w:rPrChange w:id="1285" w:author="Philips" w:date="2015-05-22T09:22:00Z">
                              <w:rPr>
                                <w:ins w:id="1286" w:author="Philips" w:date="2015-05-22T09:21:00Z"/>
                                <w:rFonts w:ascii="Consolas" w:hAnsi="Consolas" w:cs="Consolas"/>
                                <w:color w:val="000000"/>
                                <w:sz w:val="19"/>
                                <w:szCs w:val="19"/>
                                <w:highlight w:val="white"/>
                              </w:rPr>
                            </w:rPrChange>
                          </w:rPr>
                        </w:pPr>
                        <w:ins w:id="1287" w:author="Philips" w:date="2015-05-22T09:21:00Z">
                          <w:r w:rsidRPr="00BD305E">
                            <w:rPr>
                              <w:rFonts w:ascii="Consolas" w:hAnsi="Consolas" w:cs="Consolas"/>
                              <w:color w:val="000000"/>
                              <w:sz w:val="18"/>
                              <w:szCs w:val="18"/>
                              <w:highlight w:val="white"/>
                              <w:rPrChange w:id="1288" w:author="Philips" w:date="2015-05-22T09:22:00Z">
                                <w:rPr>
                                  <w:rFonts w:ascii="Consolas" w:hAnsi="Consolas" w:cs="Consolas"/>
                                  <w:color w:val="000000"/>
                                  <w:sz w:val="19"/>
                                  <w:szCs w:val="19"/>
                                  <w:highlight w:val="white"/>
                                </w:rPr>
                              </w:rPrChange>
                            </w:rPr>
                            <w:t xml:space="preserve">    {</w:t>
                          </w:r>
                        </w:ins>
                      </w:p>
                      <w:p w:rsidR="00BD305E" w:rsidRPr="00BD305E" w:rsidRDefault="00BD305E" w:rsidP="00BD305E">
                        <w:pPr>
                          <w:autoSpaceDE w:val="0"/>
                          <w:autoSpaceDN w:val="0"/>
                          <w:adjustRightInd w:val="0"/>
                          <w:spacing w:before="0" w:after="0" w:line="240" w:lineRule="auto"/>
                          <w:rPr>
                            <w:ins w:id="1289" w:author="Philips" w:date="2015-05-22T09:21:00Z"/>
                            <w:rFonts w:ascii="Consolas" w:hAnsi="Consolas" w:cs="Consolas"/>
                            <w:color w:val="000000"/>
                            <w:sz w:val="18"/>
                            <w:szCs w:val="18"/>
                            <w:highlight w:val="white"/>
                            <w:rPrChange w:id="1290" w:author="Philips" w:date="2015-05-22T09:22:00Z">
                              <w:rPr>
                                <w:ins w:id="1291" w:author="Philips" w:date="2015-05-22T09:21:00Z"/>
                                <w:rFonts w:ascii="Consolas" w:hAnsi="Consolas" w:cs="Consolas"/>
                                <w:color w:val="000000"/>
                                <w:sz w:val="19"/>
                                <w:szCs w:val="19"/>
                                <w:highlight w:val="white"/>
                              </w:rPr>
                            </w:rPrChange>
                          </w:rPr>
                        </w:pPr>
                        <w:ins w:id="1292" w:author="Philips" w:date="2015-05-22T09:21:00Z">
                          <w:r w:rsidRPr="00BD305E">
                            <w:rPr>
                              <w:rFonts w:ascii="Consolas" w:hAnsi="Consolas" w:cs="Consolas"/>
                              <w:color w:val="000000"/>
                              <w:sz w:val="18"/>
                              <w:szCs w:val="18"/>
                              <w:highlight w:val="white"/>
                              <w:rPrChange w:id="1293" w:author="Philips" w:date="2015-05-22T09:22: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1294" w:author="Philips" w:date="2015-05-22T09:22:00Z">
                                <w:rPr>
                                  <w:rFonts w:ascii="Consolas" w:hAnsi="Consolas" w:cs="Consolas"/>
                                  <w:color w:val="0000FF"/>
                                  <w:sz w:val="19"/>
                                  <w:szCs w:val="19"/>
                                  <w:highlight w:val="white"/>
                                </w:rPr>
                              </w:rPrChange>
                            </w:rPr>
                            <w:t>if</w:t>
                          </w:r>
                          <w:proofErr w:type="gramEnd"/>
                          <w:r w:rsidRPr="00BD305E">
                            <w:rPr>
                              <w:rFonts w:ascii="Consolas" w:hAnsi="Consolas" w:cs="Consolas"/>
                              <w:color w:val="000000"/>
                              <w:sz w:val="18"/>
                              <w:szCs w:val="18"/>
                              <w:highlight w:val="white"/>
                              <w:rPrChange w:id="1295" w:author="Philips" w:date="2015-05-22T09:22:00Z">
                                <w:rPr>
                                  <w:rFonts w:ascii="Consolas" w:hAnsi="Consolas" w:cs="Consolas"/>
                                  <w:color w:val="000000"/>
                                  <w:sz w:val="19"/>
                                  <w:szCs w:val="19"/>
                                  <w:highlight w:val="white"/>
                                </w:rPr>
                              </w:rPrChange>
                            </w:rPr>
                            <w:t xml:space="preserve"> (state == State::operational)</w:t>
                          </w:r>
                        </w:ins>
                      </w:p>
                      <w:p w:rsidR="00BD305E" w:rsidRPr="00BD305E" w:rsidRDefault="00BD305E" w:rsidP="00BD305E">
                        <w:pPr>
                          <w:autoSpaceDE w:val="0"/>
                          <w:autoSpaceDN w:val="0"/>
                          <w:adjustRightInd w:val="0"/>
                          <w:spacing w:before="0" w:after="0" w:line="240" w:lineRule="auto"/>
                          <w:rPr>
                            <w:ins w:id="1296" w:author="Philips" w:date="2015-05-22T09:21:00Z"/>
                            <w:rFonts w:ascii="Consolas" w:hAnsi="Consolas" w:cs="Consolas"/>
                            <w:color w:val="000000"/>
                            <w:sz w:val="18"/>
                            <w:szCs w:val="18"/>
                            <w:highlight w:val="white"/>
                            <w:rPrChange w:id="1297" w:author="Philips" w:date="2015-05-22T09:22:00Z">
                              <w:rPr>
                                <w:ins w:id="1298" w:author="Philips" w:date="2015-05-22T09:21:00Z"/>
                                <w:rFonts w:ascii="Consolas" w:hAnsi="Consolas" w:cs="Consolas"/>
                                <w:color w:val="000000"/>
                                <w:sz w:val="19"/>
                                <w:szCs w:val="19"/>
                                <w:highlight w:val="white"/>
                              </w:rPr>
                            </w:rPrChange>
                          </w:rPr>
                        </w:pPr>
                        <w:ins w:id="1299" w:author="Philips" w:date="2015-05-22T09:21:00Z">
                          <w:r w:rsidRPr="00BD305E">
                            <w:rPr>
                              <w:rFonts w:ascii="Consolas" w:hAnsi="Consolas" w:cs="Consolas"/>
                              <w:color w:val="000000"/>
                              <w:sz w:val="18"/>
                              <w:szCs w:val="18"/>
                              <w:highlight w:val="white"/>
                              <w:rPrChange w:id="1300" w:author="Philips" w:date="2015-05-22T09:22: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00"/>
                              <w:sz w:val="18"/>
                              <w:szCs w:val="18"/>
                              <w:highlight w:val="white"/>
                              <w:rPrChange w:id="1301" w:author="Philips" w:date="2015-05-22T09:22:00Z">
                                <w:rPr>
                                  <w:rFonts w:ascii="Consolas" w:hAnsi="Consolas" w:cs="Consolas"/>
                                  <w:color w:val="000000"/>
                                  <w:sz w:val="19"/>
                                  <w:szCs w:val="19"/>
                                  <w:highlight w:val="white"/>
                                </w:rPr>
                              </w:rPrChange>
                            </w:rPr>
                            <w:t>std</w:t>
                          </w:r>
                          <w:proofErr w:type="spellEnd"/>
                          <w:r w:rsidRPr="00BD305E">
                            <w:rPr>
                              <w:rFonts w:ascii="Consolas" w:hAnsi="Consolas" w:cs="Consolas"/>
                              <w:color w:val="000000"/>
                              <w:sz w:val="18"/>
                              <w:szCs w:val="18"/>
                              <w:highlight w:val="white"/>
                              <w:rPrChange w:id="1302" w:author="Philips" w:date="2015-05-22T09:22:00Z">
                                <w:rPr>
                                  <w:rFonts w:ascii="Consolas" w:hAnsi="Consolas" w:cs="Consolas"/>
                                  <w:color w:val="000000"/>
                                  <w:sz w:val="19"/>
                                  <w:szCs w:val="19"/>
                                  <w:highlight w:val="white"/>
                                </w:rPr>
                              </w:rPrChange>
                            </w:rPr>
                            <w:t>::</w:t>
                          </w:r>
                          <w:proofErr w:type="spellStart"/>
                          <w:r w:rsidRPr="00BD305E">
                            <w:rPr>
                              <w:rFonts w:ascii="Consolas" w:hAnsi="Consolas" w:cs="Consolas"/>
                              <w:color w:val="000000"/>
                              <w:sz w:val="18"/>
                              <w:szCs w:val="18"/>
                              <w:highlight w:val="white"/>
                              <w:rPrChange w:id="1303" w:author="Philips" w:date="2015-05-22T09:22:00Z">
                                <w:rPr>
                                  <w:rFonts w:ascii="Consolas" w:hAnsi="Consolas" w:cs="Consolas"/>
                                  <w:color w:val="000000"/>
                                  <w:sz w:val="19"/>
                                  <w:szCs w:val="19"/>
                                  <w:highlight w:val="white"/>
                                </w:rPr>
                              </w:rPrChange>
                            </w:rPr>
                            <w:t>cout</w:t>
                          </w:r>
                          <w:proofErr w:type="spellEnd"/>
                          <w:r w:rsidRPr="00BD305E">
                            <w:rPr>
                              <w:rFonts w:ascii="Consolas" w:hAnsi="Consolas" w:cs="Consolas"/>
                              <w:color w:val="000000"/>
                              <w:sz w:val="18"/>
                              <w:szCs w:val="18"/>
                              <w:highlight w:val="white"/>
                              <w:rPrChange w:id="1304" w:author="Philips" w:date="2015-05-22T09:22:00Z">
                                <w:rPr>
                                  <w:rFonts w:ascii="Consolas" w:hAnsi="Consolas" w:cs="Consolas"/>
                                  <w:color w:val="000000"/>
                                  <w:sz w:val="19"/>
                                  <w:szCs w:val="19"/>
                                  <w:highlight w:val="white"/>
                                </w:rPr>
                              </w:rPrChange>
                            </w:rPr>
                            <w:t xml:space="preserve"> &lt;&lt; </w:t>
                          </w:r>
                          <w:r w:rsidRPr="00BD305E">
                            <w:rPr>
                              <w:rFonts w:ascii="Consolas" w:hAnsi="Consolas" w:cs="Consolas"/>
                              <w:color w:val="A31515"/>
                              <w:sz w:val="18"/>
                              <w:szCs w:val="18"/>
                              <w:highlight w:val="white"/>
                              <w:rPrChange w:id="1305" w:author="Philips" w:date="2015-05-22T09:22:00Z">
                                <w:rPr>
                                  <w:rFonts w:ascii="Consolas" w:hAnsi="Consolas" w:cs="Consolas"/>
                                  <w:color w:val="A31515"/>
                                  <w:sz w:val="19"/>
                                  <w:szCs w:val="19"/>
                                  <w:highlight w:val="white"/>
                                </w:rPr>
                              </w:rPrChange>
                            </w:rPr>
                            <w:t>"Operating"</w:t>
                          </w:r>
                          <w:r w:rsidRPr="00BD305E">
                            <w:rPr>
                              <w:rFonts w:ascii="Consolas" w:hAnsi="Consolas" w:cs="Consolas"/>
                              <w:color w:val="000000"/>
                              <w:sz w:val="18"/>
                              <w:szCs w:val="18"/>
                              <w:highlight w:val="white"/>
                              <w:rPrChange w:id="1306" w:author="Philips" w:date="2015-05-22T09:22:00Z">
                                <w:rPr>
                                  <w:rFonts w:ascii="Consolas" w:hAnsi="Consolas" w:cs="Consolas"/>
                                  <w:color w:val="000000"/>
                                  <w:sz w:val="19"/>
                                  <w:szCs w:val="19"/>
                                  <w:highlight w:val="white"/>
                                </w:rPr>
                              </w:rPrChange>
                            </w:rPr>
                            <w:t xml:space="preserve"> &lt;&lt; </w:t>
                          </w:r>
                          <w:proofErr w:type="spellStart"/>
                          <w:r w:rsidRPr="00BD305E">
                            <w:rPr>
                              <w:rFonts w:ascii="Consolas" w:hAnsi="Consolas" w:cs="Consolas"/>
                              <w:color w:val="000000"/>
                              <w:sz w:val="18"/>
                              <w:szCs w:val="18"/>
                              <w:highlight w:val="white"/>
                              <w:rPrChange w:id="1307" w:author="Philips" w:date="2015-05-22T09:22:00Z">
                                <w:rPr>
                                  <w:rFonts w:ascii="Consolas" w:hAnsi="Consolas" w:cs="Consolas"/>
                                  <w:color w:val="000000"/>
                                  <w:sz w:val="19"/>
                                  <w:szCs w:val="19"/>
                                  <w:highlight w:val="white"/>
                                </w:rPr>
                              </w:rPrChange>
                            </w:rPr>
                            <w:t>std</w:t>
                          </w:r>
                          <w:proofErr w:type="spellEnd"/>
                          <w:r w:rsidRPr="00BD305E">
                            <w:rPr>
                              <w:rFonts w:ascii="Consolas" w:hAnsi="Consolas" w:cs="Consolas"/>
                              <w:color w:val="000000"/>
                              <w:sz w:val="18"/>
                              <w:szCs w:val="18"/>
                              <w:highlight w:val="white"/>
                              <w:rPrChange w:id="1308" w:author="Philips" w:date="2015-05-22T09:22:00Z">
                                <w:rPr>
                                  <w:rFonts w:ascii="Consolas" w:hAnsi="Consolas" w:cs="Consolas"/>
                                  <w:color w:val="000000"/>
                                  <w:sz w:val="19"/>
                                  <w:szCs w:val="19"/>
                                  <w:highlight w:val="white"/>
                                </w:rPr>
                              </w:rPrChange>
                            </w:rPr>
                            <w:t>::</w:t>
                          </w:r>
                          <w:proofErr w:type="spellStart"/>
                          <w:r w:rsidRPr="00BD305E">
                            <w:rPr>
                              <w:rFonts w:ascii="Consolas" w:hAnsi="Consolas" w:cs="Consolas"/>
                              <w:color w:val="000000"/>
                              <w:sz w:val="18"/>
                              <w:szCs w:val="18"/>
                              <w:highlight w:val="white"/>
                              <w:rPrChange w:id="1309" w:author="Philips" w:date="2015-05-22T09:22:00Z">
                                <w:rPr>
                                  <w:rFonts w:ascii="Consolas" w:hAnsi="Consolas" w:cs="Consolas"/>
                                  <w:color w:val="000000"/>
                                  <w:sz w:val="19"/>
                                  <w:szCs w:val="19"/>
                                  <w:highlight w:val="white"/>
                                </w:rPr>
                              </w:rPrChange>
                            </w:rPr>
                            <w:t>endl</w:t>
                          </w:r>
                          <w:proofErr w:type="spellEnd"/>
                          <w:r w:rsidRPr="00BD305E">
                            <w:rPr>
                              <w:rFonts w:ascii="Consolas" w:hAnsi="Consolas" w:cs="Consolas"/>
                              <w:color w:val="000000"/>
                              <w:sz w:val="18"/>
                              <w:szCs w:val="18"/>
                              <w:highlight w:val="white"/>
                              <w:rPrChange w:id="1310" w:author="Philips" w:date="2015-05-22T09:22:00Z">
                                <w:rPr>
                                  <w:rFonts w:ascii="Consolas" w:hAnsi="Consolas" w:cs="Consolas"/>
                                  <w:color w:val="000000"/>
                                  <w:sz w:val="19"/>
                                  <w:szCs w:val="19"/>
                                  <w:highlight w:val="white"/>
                                </w:rPr>
                              </w:rPrChange>
                            </w:rPr>
                            <w:t>;</w:t>
                          </w:r>
                        </w:ins>
                      </w:p>
                      <w:p w:rsidR="00BD305E" w:rsidRPr="00BD305E" w:rsidRDefault="00BD305E" w:rsidP="00BD305E">
                        <w:pPr>
                          <w:autoSpaceDE w:val="0"/>
                          <w:autoSpaceDN w:val="0"/>
                          <w:adjustRightInd w:val="0"/>
                          <w:spacing w:before="0" w:after="0" w:line="240" w:lineRule="auto"/>
                          <w:rPr>
                            <w:ins w:id="1311" w:author="Philips" w:date="2015-05-22T09:21:00Z"/>
                            <w:rFonts w:ascii="Consolas" w:hAnsi="Consolas" w:cs="Consolas"/>
                            <w:color w:val="000000"/>
                            <w:sz w:val="18"/>
                            <w:szCs w:val="18"/>
                            <w:highlight w:val="white"/>
                            <w:rPrChange w:id="1312" w:author="Philips" w:date="2015-05-22T09:22:00Z">
                              <w:rPr>
                                <w:ins w:id="1313" w:author="Philips" w:date="2015-05-22T09:21:00Z"/>
                                <w:rFonts w:ascii="Consolas" w:hAnsi="Consolas" w:cs="Consolas"/>
                                <w:color w:val="000000"/>
                                <w:sz w:val="19"/>
                                <w:szCs w:val="19"/>
                                <w:highlight w:val="white"/>
                              </w:rPr>
                            </w:rPrChange>
                          </w:rPr>
                        </w:pPr>
                        <w:ins w:id="1314" w:author="Philips" w:date="2015-05-22T09:21:00Z">
                          <w:r w:rsidRPr="00BD305E">
                            <w:rPr>
                              <w:rFonts w:ascii="Consolas" w:hAnsi="Consolas" w:cs="Consolas"/>
                              <w:color w:val="000000"/>
                              <w:sz w:val="18"/>
                              <w:szCs w:val="18"/>
                              <w:highlight w:val="white"/>
                              <w:rPrChange w:id="1315" w:author="Philips" w:date="2015-05-22T09:22: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1316" w:author="Philips" w:date="2015-05-22T09:22:00Z">
                                <w:rPr>
                                  <w:rFonts w:ascii="Consolas" w:hAnsi="Consolas" w:cs="Consolas"/>
                                  <w:color w:val="0000FF"/>
                                  <w:sz w:val="19"/>
                                  <w:szCs w:val="19"/>
                                  <w:highlight w:val="white"/>
                                </w:rPr>
                              </w:rPrChange>
                            </w:rPr>
                            <w:t>else</w:t>
                          </w:r>
                          <w:proofErr w:type="gramEnd"/>
                        </w:ins>
                      </w:p>
                      <w:p w:rsidR="00BD305E" w:rsidRPr="00BD305E" w:rsidRDefault="00BD305E" w:rsidP="00BD305E">
                        <w:pPr>
                          <w:autoSpaceDE w:val="0"/>
                          <w:autoSpaceDN w:val="0"/>
                          <w:adjustRightInd w:val="0"/>
                          <w:spacing w:before="0" w:after="0" w:line="240" w:lineRule="auto"/>
                          <w:rPr>
                            <w:ins w:id="1317" w:author="Philips" w:date="2015-05-22T09:21:00Z"/>
                            <w:rFonts w:ascii="Consolas" w:hAnsi="Consolas" w:cs="Consolas"/>
                            <w:color w:val="000000"/>
                            <w:sz w:val="18"/>
                            <w:szCs w:val="18"/>
                            <w:highlight w:val="white"/>
                            <w:rPrChange w:id="1318" w:author="Philips" w:date="2015-05-22T09:22:00Z">
                              <w:rPr>
                                <w:ins w:id="1319" w:author="Philips" w:date="2015-05-22T09:21:00Z"/>
                                <w:rFonts w:ascii="Consolas" w:hAnsi="Consolas" w:cs="Consolas"/>
                                <w:color w:val="000000"/>
                                <w:sz w:val="19"/>
                                <w:szCs w:val="19"/>
                                <w:highlight w:val="white"/>
                              </w:rPr>
                            </w:rPrChange>
                          </w:rPr>
                        </w:pPr>
                        <w:ins w:id="1320" w:author="Philips" w:date="2015-05-22T09:21:00Z">
                          <w:r w:rsidRPr="00BD305E">
                            <w:rPr>
                              <w:rFonts w:ascii="Consolas" w:hAnsi="Consolas" w:cs="Consolas"/>
                              <w:color w:val="000000"/>
                              <w:sz w:val="18"/>
                              <w:szCs w:val="18"/>
                              <w:highlight w:val="white"/>
                              <w:rPrChange w:id="1321" w:author="Philips" w:date="2015-05-22T09:22: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00"/>
                              <w:sz w:val="18"/>
                              <w:szCs w:val="18"/>
                              <w:highlight w:val="white"/>
                              <w:rPrChange w:id="1322" w:author="Philips" w:date="2015-05-22T09:22:00Z">
                                <w:rPr>
                                  <w:rFonts w:ascii="Consolas" w:hAnsi="Consolas" w:cs="Consolas"/>
                                  <w:color w:val="000000"/>
                                  <w:sz w:val="19"/>
                                  <w:szCs w:val="19"/>
                                  <w:highlight w:val="white"/>
                                </w:rPr>
                              </w:rPrChange>
                            </w:rPr>
                            <w:t>std</w:t>
                          </w:r>
                          <w:proofErr w:type="spellEnd"/>
                          <w:r w:rsidRPr="00BD305E">
                            <w:rPr>
                              <w:rFonts w:ascii="Consolas" w:hAnsi="Consolas" w:cs="Consolas"/>
                              <w:color w:val="000000"/>
                              <w:sz w:val="18"/>
                              <w:szCs w:val="18"/>
                              <w:highlight w:val="white"/>
                              <w:rPrChange w:id="1323" w:author="Philips" w:date="2015-05-22T09:22:00Z">
                                <w:rPr>
                                  <w:rFonts w:ascii="Consolas" w:hAnsi="Consolas" w:cs="Consolas"/>
                                  <w:color w:val="000000"/>
                                  <w:sz w:val="19"/>
                                  <w:szCs w:val="19"/>
                                  <w:highlight w:val="white"/>
                                </w:rPr>
                              </w:rPrChange>
                            </w:rPr>
                            <w:t>::</w:t>
                          </w:r>
                          <w:proofErr w:type="spellStart"/>
                          <w:r w:rsidRPr="00BD305E">
                            <w:rPr>
                              <w:rFonts w:ascii="Consolas" w:hAnsi="Consolas" w:cs="Consolas"/>
                              <w:color w:val="000000"/>
                              <w:sz w:val="18"/>
                              <w:szCs w:val="18"/>
                              <w:highlight w:val="white"/>
                              <w:rPrChange w:id="1324" w:author="Philips" w:date="2015-05-22T09:22:00Z">
                                <w:rPr>
                                  <w:rFonts w:ascii="Consolas" w:hAnsi="Consolas" w:cs="Consolas"/>
                                  <w:color w:val="000000"/>
                                  <w:sz w:val="19"/>
                                  <w:szCs w:val="19"/>
                                  <w:highlight w:val="white"/>
                                </w:rPr>
                              </w:rPrChange>
                            </w:rPr>
                            <w:t>cout</w:t>
                          </w:r>
                          <w:proofErr w:type="spellEnd"/>
                          <w:r w:rsidRPr="00BD305E">
                            <w:rPr>
                              <w:rFonts w:ascii="Consolas" w:hAnsi="Consolas" w:cs="Consolas"/>
                              <w:color w:val="000000"/>
                              <w:sz w:val="18"/>
                              <w:szCs w:val="18"/>
                              <w:highlight w:val="white"/>
                              <w:rPrChange w:id="1325" w:author="Philips" w:date="2015-05-22T09:22:00Z">
                                <w:rPr>
                                  <w:rFonts w:ascii="Consolas" w:hAnsi="Consolas" w:cs="Consolas"/>
                                  <w:color w:val="000000"/>
                                  <w:sz w:val="19"/>
                                  <w:szCs w:val="19"/>
                                  <w:highlight w:val="white"/>
                                </w:rPr>
                              </w:rPrChange>
                            </w:rPr>
                            <w:t xml:space="preserve"> &lt;&lt; </w:t>
                          </w:r>
                          <w:r w:rsidRPr="00BD305E">
                            <w:rPr>
                              <w:rFonts w:ascii="Consolas" w:hAnsi="Consolas" w:cs="Consolas"/>
                              <w:color w:val="A31515"/>
                              <w:sz w:val="18"/>
                              <w:szCs w:val="18"/>
                              <w:highlight w:val="white"/>
                              <w:rPrChange w:id="1326" w:author="Philips" w:date="2015-05-22T09:22:00Z">
                                <w:rPr>
                                  <w:rFonts w:ascii="Consolas" w:hAnsi="Consolas" w:cs="Consolas"/>
                                  <w:color w:val="A31515"/>
                                  <w:sz w:val="19"/>
                                  <w:szCs w:val="19"/>
                                  <w:highlight w:val="white"/>
                                </w:rPr>
                              </w:rPrChange>
                            </w:rPr>
                            <w:t>"Not operating"</w:t>
                          </w:r>
                          <w:r w:rsidRPr="00BD305E">
                            <w:rPr>
                              <w:rFonts w:ascii="Consolas" w:hAnsi="Consolas" w:cs="Consolas"/>
                              <w:color w:val="000000"/>
                              <w:sz w:val="18"/>
                              <w:szCs w:val="18"/>
                              <w:highlight w:val="white"/>
                              <w:rPrChange w:id="1327" w:author="Philips" w:date="2015-05-22T09:22:00Z">
                                <w:rPr>
                                  <w:rFonts w:ascii="Consolas" w:hAnsi="Consolas" w:cs="Consolas"/>
                                  <w:color w:val="000000"/>
                                  <w:sz w:val="19"/>
                                  <w:szCs w:val="19"/>
                                  <w:highlight w:val="white"/>
                                </w:rPr>
                              </w:rPrChange>
                            </w:rPr>
                            <w:t xml:space="preserve"> &lt;&lt; </w:t>
                          </w:r>
                          <w:proofErr w:type="spellStart"/>
                          <w:r w:rsidRPr="00BD305E">
                            <w:rPr>
                              <w:rFonts w:ascii="Consolas" w:hAnsi="Consolas" w:cs="Consolas"/>
                              <w:color w:val="000000"/>
                              <w:sz w:val="18"/>
                              <w:szCs w:val="18"/>
                              <w:highlight w:val="white"/>
                              <w:rPrChange w:id="1328" w:author="Philips" w:date="2015-05-22T09:22:00Z">
                                <w:rPr>
                                  <w:rFonts w:ascii="Consolas" w:hAnsi="Consolas" w:cs="Consolas"/>
                                  <w:color w:val="000000"/>
                                  <w:sz w:val="19"/>
                                  <w:szCs w:val="19"/>
                                  <w:highlight w:val="white"/>
                                </w:rPr>
                              </w:rPrChange>
                            </w:rPr>
                            <w:t>std</w:t>
                          </w:r>
                          <w:proofErr w:type="spellEnd"/>
                          <w:r w:rsidRPr="00BD305E">
                            <w:rPr>
                              <w:rFonts w:ascii="Consolas" w:hAnsi="Consolas" w:cs="Consolas"/>
                              <w:color w:val="000000"/>
                              <w:sz w:val="18"/>
                              <w:szCs w:val="18"/>
                              <w:highlight w:val="white"/>
                              <w:rPrChange w:id="1329" w:author="Philips" w:date="2015-05-22T09:22:00Z">
                                <w:rPr>
                                  <w:rFonts w:ascii="Consolas" w:hAnsi="Consolas" w:cs="Consolas"/>
                                  <w:color w:val="000000"/>
                                  <w:sz w:val="19"/>
                                  <w:szCs w:val="19"/>
                                  <w:highlight w:val="white"/>
                                </w:rPr>
                              </w:rPrChange>
                            </w:rPr>
                            <w:t>::</w:t>
                          </w:r>
                          <w:proofErr w:type="spellStart"/>
                          <w:r w:rsidRPr="00BD305E">
                            <w:rPr>
                              <w:rFonts w:ascii="Consolas" w:hAnsi="Consolas" w:cs="Consolas"/>
                              <w:color w:val="000000"/>
                              <w:sz w:val="18"/>
                              <w:szCs w:val="18"/>
                              <w:highlight w:val="white"/>
                              <w:rPrChange w:id="1330" w:author="Philips" w:date="2015-05-22T09:22:00Z">
                                <w:rPr>
                                  <w:rFonts w:ascii="Consolas" w:hAnsi="Consolas" w:cs="Consolas"/>
                                  <w:color w:val="000000"/>
                                  <w:sz w:val="19"/>
                                  <w:szCs w:val="19"/>
                                  <w:highlight w:val="white"/>
                                </w:rPr>
                              </w:rPrChange>
                            </w:rPr>
                            <w:t>endl</w:t>
                          </w:r>
                          <w:proofErr w:type="spellEnd"/>
                          <w:r w:rsidRPr="00BD305E">
                            <w:rPr>
                              <w:rFonts w:ascii="Consolas" w:hAnsi="Consolas" w:cs="Consolas"/>
                              <w:color w:val="000000"/>
                              <w:sz w:val="18"/>
                              <w:szCs w:val="18"/>
                              <w:highlight w:val="white"/>
                              <w:rPrChange w:id="1331" w:author="Philips" w:date="2015-05-22T09:22:00Z">
                                <w:rPr>
                                  <w:rFonts w:ascii="Consolas" w:hAnsi="Consolas" w:cs="Consolas"/>
                                  <w:color w:val="000000"/>
                                  <w:sz w:val="19"/>
                                  <w:szCs w:val="19"/>
                                  <w:highlight w:val="white"/>
                                </w:rPr>
                              </w:rPrChange>
                            </w:rPr>
                            <w:t>;</w:t>
                          </w:r>
                        </w:ins>
                      </w:p>
                      <w:p w:rsidR="00BD305E" w:rsidRPr="00BD305E" w:rsidRDefault="00BD305E" w:rsidP="00BD305E">
                        <w:pPr>
                          <w:autoSpaceDE w:val="0"/>
                          <w:autoSpaceDN w:val="0"/>
                          <w:adjustRightInd w:val="0"/>
                          <w:spacing w:before="0" w:after="0" w:line="240" w:lineRule="auto"/>
                          <w:rPr>
                            <w:ins w:id="1332" w:author="Philips" w:date="2015-05-22T09:21:00Z"/>
                            <w:rFonts w:ascii="Consolas" w:hAnsi="Consolas" w:cs="Consolas"/>
                            <w:color w:val="000000"/>
                            <w:sz w:val="18"/>
                            <w:szCs w:val="18"/>
                            <w:highlight w:val="white"/>
                            <w:rPrChange w:id="1333" w:author="Philips" w:date="2015-05-22T09:22:00Z">
                              <w:rPr>
                                <w:ins w:id="1334" w:author="Philips" w:date="2015-05-22T09:21:00Z"/>
                                <w:rFonts w:ascii="Consolas" w:hAnsi="Consolas" w:cs="Consolas"/>
                                <w:color w:val="000000"/>
                                <w:sz w:val="19"/>
                                <w:szCs w:val="19"/>
                                <w:highlight w:val="white"/>
                              </w:rPr>
                            </w:rPrChange>
                          </w:rPr>
                        </w:pPr>
                        <w:ins w:id="1335" w:author="Philips" w:date="2015-05-22T09:21:00Z">
                          <w:r w:rsidRPr="00BD305E">
                            <w:rPr>
                              <w:rFonts w:ascii="Consolas" w:hAnsi="Consolas" w:cs="Consolas"/>
                              <w:color w:val="000000"/>
                              <w:sz w:val="18"/>
                              <w:szCs w:val="18"/>
                              <w:highlight w:val="white"/>
                              <w:rPrChange w:id="1336" w:author="Philips" w:date="2015-05-22T09:22:00Z">
                                <w:rPr>
                                  <w:rFonts w:ascii="Consolas" w:hAnsi="Consolas" w:cs="Consolas"/>
                                  <w:color w:val="000000"/>
                                  <w:sz w:val="19"/>
                                  <w:szCs w:val="19"/>
                                  <w:highlight w:val="white"/>
                                </w:rPr>
                              </w:rPrChange>
                            </w:rPr>
                            <w:t xml:space="preserve">    }</w:t>
                          </w:r>
                        </w:ins>
                      </w:p>
                      <w:p w:rsidR="00BD305E" w:rsidRPr="00BD305E" w:rsidRDefault="00BD305E" w:rsidP="00BD305E">
                        <w:pPr>
                          <w:autoSpaceDE w:val="0"/>
                          <w:autoSpaceDN w:val="0"/>
                          <w:adjustRightInd w:val="0"/>
                          <w:spacing w:before="0" w:after="0" w:line="240" w:lineRule="auto"/>
                          <w:rPr>
                            <w:ins w:id="1337" w:author="Philips" w:date="2015-05-22T09:21:00Z"/>
                            <w:rFonts w:ascii="Consolas" w:hAnsi="Consolas" w:cs="Consolas"/>
                            <w:color w:val="000000"/>
                            <w:sz w:val="18"/>
                            <w:szCs w:val="18"/>
                            <w:highlight w:val="white"/>
                            <w:rPrChange w:id="1338" w:author="Philips" w:date="2015-05-22T09:22:00Z">
                              <w:rPr>
                                <w:ins w:id="1339" w:author="Philips" w:date="2015-05-22T09:21:00Z"/>
                                <w:rFonts w:ascii="Consolas" w:hAnsi="Consolas" w:cs="Consolas"/>
                                <w:color w:val="000000"/>
                                <w:sz w:val="19"/>
                                <w:szCs w:val="19"/>
                                <w:highlight w:val="white"/>
                              </w:rPr>
                            </w:rPrChange>
                          </w:rPr>
                        </w:pPr>
                      </w:p>
                      <w:p w:rsidR="00BD305E" w:rsidRPr="00BD305E" w:rsidRDefault="00BD305E" w:rsidP="00BD305E">
                        <w:pPr>
                          <w:autoSpaceDE w:val="0"/>
                          <w:autoSpaceDN w:val="0"/>
                          <w:adjustRightInd w:val="0"/>
                          <w:spacing w:before="0" w:after="0" w:line="240" w:lineRule="auto"/>
                          <w:rPr>
                            <w:ins w:id="1340" w:author="Philips" w:date="2015-05-22T09:21:00Z"/>
                            <w:rFonts w:ascii="Consolas" w:hAnsi="Consolas" w:cs="Consolas"/>
                            <w:color w:val="000000"/>
                            <w:sz w:val="18"/>
                            <w:szCs w:val="18"/>
                            <w:highlight w:val="white"/>
                            <w:rPrChange w:id="1341" w:author="Philips" w:date="2015-05-22T09:22:00Z">
                              <w:rPr>
                                <w:ins w:id="1342" w:author="Philips" w:date="2015-05-22T09:21:00Z"/>
                                <w:rFonts w:ascii="Consolas" w:hAnsi="Consolas" w:cs="Consolas"/>
                                <w:color w:val="000000"/>
                                <w:sz w:val="19"/>
                                <w:szCs w:val="19"/>
                                <w:highlight w:val="white"/>
                              </w:rPr>
                            </w:rPrChange>
                          </w:rPr>
                        </w:pPr>
                        <w:ins w:id="1343" w:author="Philips" w:date="2015-05-22T09:21:00Z">
                          <w:r w:rsidRPr="00BD305E">
                            <w:rPr>
                              <w:rFonts w:ascii="Consolas" w:hAnsi="Consolas" w:cs="Consolas"/>
                              <w:color w:val="000000"/>
                              <w:sz w:val="18"/>
                              <w:szCs w:val="18"/>
                              <w:highlight w:val="white"/>
                              <w:rPrChange w:id="1344" w:author="Philips" w:date="2015-05-22T09:22: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1345" w:author="Philips" w:date="2015-05-22T09:22:00Z">
                                <w:rPr>
                                  <w:rFonts w:ascii="Consolas" w:hAnsi="Consolas" w:cs="Consolas"/>
                                  <w:color w:val="0000FF"/>
                                  <w:sz w:val="19"/>
                                  <w:szCs w:val="19"/>
                                  <w:highlight w:val="white"/>
                                </w:rPr>
                              </w:rPrChange>
                            </w:rPr>
                            <w:t>void</w:t>
                          </w:r>
                          <w:proofErr w:type="gramEnd"/>
                          <w:r w:rsidRPr="00BD305E">
                            <w:rPr>
                              <w:rFonts w:ascii="Consolas" w:hAnsi="Consolas" w:cs="Consolas"/>
                              <w:color w:val="000000"/>
                              <w:sz w:val="18"/>
                              <w:szCs w:val="18"/>
                              <w:highlight w:val="white"/>
                              <w:rPrChange w:id="1346" w:author="Philips" w:date="2015-05-22T09:22: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00"/>
                              <w:sz w:val="18"/>
                              <w:szCs w:val="18"/>
                              <w:highlight w:val="white"/>
                              <w:rPrChange w:id="1347" w:author="Philips" w:date="2015-05-22T09:22:00Z">
                                <w:rPr>
                                  <w:rFonts w:ascii="Consolas" w:hAnsi="Consolas" w:cs="Consolas"/>
                                  <w:color w:val="000000"/>
                                  <w:sz w:val="19"/>
                                  <w:szCs w:val="19"/>
                                  <w:highlight w:val="white"/>
                                </w:rPr>
                              </w:rPrChange>
                            </w:rPr>
                            <w:t>CheatSheetExample</w:t>
                          </w:r>
                          <w:proofErr w:type="spellEnd"/>
                          <w:r w:rsidRPr="00BD305E">
                            <w:rPr>
                              <w:rFonts w:ascii="Consolas" w:hAnsi="Consolas" w:cs="Consolas"/>
                              <w:color w:val="000000"/>
                              <w:sz w:val="18"/>
                              <w:szCs w:val="18"/>
                              <w:highlight w:val="white"/>
                              <w:rPrChange w:id="1348" w:author="Philips" w:date="2015-05-22T09:22:00Z">
                                <w:rPr>
                                  <w:rFonts w:ascii="Consolas" w:hAnsi="Consolas" w:cs="Consolas"/>
                                  <w:color w:val="000000"/>
                                  <w:sz w:val="19"/>
                                  <w:szCs w:val="19"/>
                                  <w:highlight w:val="white"/>
                                </w:rPr>
                              </w:rPrChange>
                            </w:rPr>
                            <w:t>::</w:t>
                          </w:r>
                          <w:proofErr w:type="spellStart"/>
                          <w:r w:rsidRPr="00BD305E">
                            <w:rPr>
                              <w:rFonts w:ascii="Consolas" w:hAnsi="Consolas" w:cs="Consolas"/>
                              <w:color w:val="000000"/>
                              <w:sz w:val="18"/>
                              <w:szCs w:val="18"/>
                              <w:highlight w:val="white"/>
                              <w:rPrChange w:id="1349" w:author="Philips" w:date="2015-05-22T09:22:00Z">
                                <w:rPr>
                                  <w:rFonts w:ascii="Consolas" w:hAnsi="Consolas" w:cs="Consolas"/>
                                  <w:color w:val="000000"/>
                                  <w:sz w:val="19"/>
                                  <w:szCs w:val="19"/>
                                  <w:highlight w:val="white"/>
                                </w:rPr>
                              </w:rPrChange>
                            </w:rPr>
                            <w:t>OperateOnSomethingElse</w:t>
                          </w:r>
                          <w:proofErr w:type="spellEnd"/>
                          <w:r w:rsidRPr="00BD305E">
                            <w:rPr>
                              <w:rFonts w:ascii="Consolas" w:hAnsi="Consolas" w:cs="Consolas"/>
                              <w:color w:val="000000"/>
                              <w:sz w:val="18"/>
                              <w:szCs w:val="18"/>
                              <w:highlight w:val="white"/>
                              <w:rPrChange w:id="1350" w:author="Philips" w:date="2015-05-22T09:22:00Z">
                                <w:rPr>
                                  <w:rFonts w:ascii="Consolas" w:hAnsi="Consolas" w:cs="Consolas"/>
                                  <w:color w:val="000000"/>
                                  <w:sz w:val="19"/>
                                  <w:szCs w:val="19"/>
                                  <w:highlight w:val="white"/>
                                </w:rPr>
                              </w:rPrChange>
                            </w:rPr>
                            <w:t>()</w:t>
                          </w:r>
                        </w:ins>
                      </w:p>
                      <w:p w:rsidR="00BD305E" w:rsidRPr="00BD305E" w:rsidRDefault="00BD305E" w:rsidP="00BD305E">
                        <w:pPr>
                          <w:autoSpaceDE w:val="0"/>
                          <w:autoSpaceDN w:val="0"/>
                          <w:adjustRightInd w:val="0"/>
                          <w:spacing w:before="0" w:after="0" w:line="240" w:lineRule="auto"/>
                          <w:rPr>
                            <w:ins w:id="1351" w:author="Philips" w:date="2015-05-22T09:21:00Z"/>
                            <w:rFonts w:ascii="Consolas" w:hAnsi="Consolas" w:cs="Consolas"/>
                            <w:color w:val="000000"/>
                            <w:sz w:val="18"/>
                            <w:szCs w:val="18"/>
                            <w:highlight w:val="white"/>
                            <w:rPrChange w:id="1352" w:author="Philips" w:date="2015-05-22T09:22:00Z">
                              <w:rPr>
                                <w:ins w:id="1353" w:author="Philips" w:date="2015-05-22T09:21:00Z"/>
                                <w:rFonts w:ascii="Consolas" w:hAnsi="Consolas" w:cs="Consolas"/>
                                <w:color w:val="000000"/>
                                <w:sz w:val="19"/>
                                <w:szCs w:val="19"/>
                                <w:highlight w:val="white"/>
                              </w:rPr>
                            </w:rPrChange>
                          </w:rPr>
                        </w:pPr>
                        <w:ins w:id="1354" w:author="Philips" w:date="2015-05-22T09:21:00Z">
                          <w:r w:rsidRPr="00BD305E">
                            <w:rPr>
                              <w:rFonts w:ascii="Consolas" w:hAnsi="Consolas" w:cs="Consolas"/>
                              <w:color w:val="000000"/>
                              <w:sz w:val="18"/>
                              <w:szCs w:val="18"/>
                              <w:highlight w:val="white"/>
                              <w:rPrChange w:id="1355" w:author="Philips" w:date="2015-05-22T09:22:00Z">
                                <w:rPr>
                                  <w:rFonts w:ascii="Consolas" w:hAnsi="Consolas" w:cs="Consolas"/>
                                  <w:color w:val="000000"/>
                                  <w:sz w:val="19"/>
                                  <w:szCs w:val="19"/>
                                  <w:highlight w:val="white"/>
                                </w:rPr>
                              </w:rPrChange>
                            </w:rPr>
                            <w:t xml:space="preserve">    {</w:t>
                          </w:r>
                        </w:ins>
                      </w:p>
                      <w:p w:rsidR="00BD305E" w:rsidRPr="00BD305E" w:rsidRDefault="00BD305E" w:rsidP="00BD305E">
                        <w:pPr>
                          <w:autoSpaceDE w:val="0"/>
                          <w:autoSpaceDN w:val="0"/>
                          <w:adjustRightInd w:val="0"/>
                          <w:spacing w:before="0" w:after="0" w:line="240" w:lineRule="auto"/>
                          <w:rPr>
                            <w:ins w:id="1356" w:author="Philips" w:date="2015-05-22T09:21:00Z"/>
                            <w:rFonts w:ascii="Consolas" w:hAnsi="Consolas" w:cs="Consolas"/>
                            <w:color w:val="000000"/>
                            <w:sz w:val="18"/>
                            <w:szCs w:val="18"/>
                            <w:highlight w:val="white"/>
                            <w:rPrChange w:id="1357" w:author="Philips" w:date="2015-05-22T09:22:00Z">
                              <w:rPr>
                                <w:ins w:id="1358" w:author="Philips" w:date="2015-05-22T09:21:00Z"/>
                                <w:rFonts w:ascii="Consolas" w:hAnsi="Consolas" w:cs="Consolas"/>
                                <w:color w:val="000000"/>
                                <w:sz w:val="19"/>
                                <w:szCs w:val="19"/>
                                <w:highlight w:val="white"/>
                              </w:rPr>
                            </w:rPrChange>
                          </w:rPr>
                        </w:pPr>
                        <w:ins w:id="1359" w:author="Philips" w:date="2015-05-22T09:21:00Z">
                          <w:r w:rsidRPr="00BD305E">
                            <w:rPr>
                              <w:rFonts w:ascii="Consolas" w:hAnsi="Consolas" w:cs="Consolas"/>
                              <w:color w:val="000000"/>
                              <w:sz w:val="18"/>
                              <w:szCs w:val="18"/>
                              <w:highlight w:val="white"/>
                              <w:rPrChange w:id="1360" w:author="Philips" w:date="2015-05-22T09:22: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1361" w:author="Philips" w:date="2015-05-22T09:22:00Z">
                                <w:rPr>
                                  <w:rFonts w:ascii="Consolas" w:hAnsi="Consolas" w:cs="Consolas"/>
                                  <w:color w:val="0000FF"/>
                                  <w:sz w:val="19"/>
                                  <w:szCs w:val="19"/>
                                  <w:highlight w:val="white"/>
                                </w:rPr>
                              </w:rPrChange>
                            </w:rPr>
                            <w:t>switch</w:t>
                          </w:r>
                          <w:proofErr w:type="gramEnd"/>
                          <w:r w:rsidRPr="00BD305E">
                            <w:rPr>
                              <w:rFonts w:ascii="Consolas" w:hAnsi="Consolas" w:cs="Consolas"/>
                              <w:color w:val="000000"/>
                              <w:sz w:val="18"/>
                              <w:szCs w:val="18"/>
                              <w:highlight w:val="white"/>
                              <w:rPrChange w:id="1362" w:author="Philips" w:date="2015-05-22T09:22:00Z">
                                <w:rPr>
                                  <w:rFonts w:ascii="Consolas" w:hAnsi="Consolas" w:cs="Consolas"/>
                                  <w:color w:val="000000"/>
                                  <w:sz w:val="19"/>
                                  <w:szCs w:val="19"/>
                                  <w:highlight w:val="white"/>
                                </w:rPr>
                              </w:rPrChange>
                            </w:rPr>
                            <w:t xml:space="preserve"> (state)</w:t>
                          </w:r>
                        </w:ins>
                      </w:p>
                      <w:p w:rsidR="00BD305E" w:rsidRPr="00BD305E" w:rsidRDefault="00BD305E" w:rsidP="00BD305E">
                        <w:pPr>
                          <w:autoSpaceDE w:val="0"/>
                          <w:autoSpaceDN w:val="0"/>
                          <w:adjustRightInd w:val="0"/>
                          <w:spacing w:before="0" w:after="0" w:line="240" w:lineRule="auto"/>
                          <w:rPr>
                            <w:ins w:id="1363" w:author="Philips" w:date="2015-05-22T09:21:00Z"/>
                            <w:rFonts w:ascii="Consolas" w:hAnsi="Consolas" w:cs="Consolas"/>
                            <w:color w:val="000000"/>
                            <w:sz w:val="18"/>
                            <w:szCs w:val="18"/>
                            <w:highlight w:val="white"/>
                            <w:rPrChange w:id="1364" w:author="Philips" w:date="2015-05-22T09:22:00Z">
                              <w:rPr>
                                <w:ins w:id="1365" w:author="Philips" w:date="2015-05-22T09:21:00Z"/>
                                <w:rFonts w:ascii="Consolas" w:hAnsi="Consolas" w:cs="Consolas"/>
                                <w:color w:val="000000"/>
                                <w:sz w:val="19"/>
                                <w:szCs w:val="19"/>
                                <w:highlight w:val="white"/>
                              </w:rPr>
                            </w:rPrChange>
                          </w:rPr>
                        </w:pPr>
                        <w:ins w:id="1366" w:author="Philips" w:date="2015-05-22T09:21:00Z">
                          <w:r w:rsidRPr="00BD305E">
                            <w:rPr>
                              <w:rFonts w:ascii="Consolas" w:hAnsi="Consolas" w:cs="Consolas"/>
                              <w:color w:val="000000"/>
                              <w:sz w:val="18"/>
                              <w:szCs w:val="18"/>
                              <w:highlight w:val="white"/>
                              <w:rPrChange w:id="1367" w:author="Philips" w:date="2015-05-22T09:22:00Z">
                                <w:rPr>
                                  <w:rFonts w:ascii="Consolas" w:hAnsi="Consolas" w:cs="Consolas"/>
                                  <w:color w:val="000000"/>
                                  <w:sz w:val="19"/>
                                  <w:szCs w:val="19"/>
                                  <w:highlight w:val="white"/>
                                </w:rPr>
                              </w:rPrChange>
                            </w:rPr>
                            <w:t xml:space="preserve">        {</w:t>
                          </w:r>
                        </w:ins>
                      </w:p>
                      <w:p w:rsidR="00BD305E" w:rsidRPr="00BD305E" w:rsidRDefault="00BD305E" w:rsidP="00BD305E">
                        <w:pPr>
                          <w:autoSpaceDE w:val="0"/>
                          <w:autoSpaceDN w:val="0"/>
                          <w:adjustRightInd w:val="0"/>
                          <w:spacing w:before="0" w:after="0" w:line="240" w:lineRule="auto"/>
                          <w:rPr>
                            <w:ins w:id="1368" w:author="Philips" w:date="2015-05-22T09:21:00Z"/>
                            <w:rFonts w:ascii="Consolas" w:hAnsi="Consolas" w:cs="Consolas"/>
                            <w:color w:val="000000"/>
                            <w:sz w:val="18"/>
                            <w:szCs w:val="18"/>
                            <w:highlight w:val="white"/>
                            <w:rPrChange w:id="1369" w:author="Philips" w:date="2015-05-22T09:22:00Z">
                              <w:rPr>
                                <w:ins w:id="1370" w:author="Philips" w:date="2015-05-22T09:21:00Z"/>
                                <w:rFonts w:ascii="Consolas" w:hAnsi="Consolas" w:cs="Consolas"/>
                                <w:color w:val="000000"/>
                                <w:sz w:val="19"/>
                                <w:szCs w:val="19"/>
                                <w:highlight w:val="white"/>
                              </w:rPr>
                            </w:rPrChange>
                          </w:rPr>
                        </w:pPr>
                        <w:ins w:id="1371" w:author="Philips" w:date="2015-05-22T09:21:00Z">
                          <w:r w:rsidRPr="00BD305E">
                            <w:rPr>
                              <w:rFonts w:ascii="Consolas" w:hAnsi="Consolas" w:cs="Consolas"/>
                              <w:color w:val="000000"/>
                              <w:sz w:val="18"/>
                              <w:szCs w:val="18"/>
                              <w:highlight w:val="white"/>
                              <w:rPrChange w:id="1372" w:author="Philips" w:date="2015-05-22T09:22: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1373" w:author="Philips" w:date="2015-05-22T09:22:00Z">
                                <w:rPr>
                                  <w:rFonts w:ascii="Consolas" w:hAnsi="Consolas" w:cs="Consolas"/>
                                  <w:color w:val="0000FF"/>
                                  <w:sz w:val="19"/>
                                  <w:szCs w:val="19"/>
                                  <w:highlight w:val="white"/>
                                </w:rPr>
                              </w:rPrChange>
                            </w:rPr>
                            <w:t>case</w:t>
                          </w:r>
                          <w:proofErr w:type="gramEnd"/>
                          <w:r w:rsidRPr="00BD305E">
                            <w:rPr>
                              <w:rFonts w:ascii="Consolas" w:hAnsi="Consolas" w:cs="Consolas"/>
                              <w:color w:val="000000"/>
                              <w:sz w:val="18"/>
                              <w:szCs w:val="18"/>
                              <w:highlight w:val="white"/>
                              <w:rPrChange w:id="1374" w:author="Philips" w:date="2015-05-22T09:22:00Z">
                                <w:rPr>
                                  <w:rFonts w:ascii="Consolas" w:hAnsi="Consolas" w:cs="Consolas"/>
                                  <w:color w:val="000000"/>
                                  <w:sz w:val="19"/>
                                  <w:szCs w:val="19"/>
                                  <w:highlight w:val="white"/>
                                </w:rPr>
                              </w:rPrChange>
                            </w:rPr>
                            <w:t xml:space="preserve"> State::initializing:</w:t>
                          </w:r>
                        </w:ins>
                      </w:p>
                      <w:p w:rsidR="00BD305E" w:rsidRPr="00BD305E" w:rsidRDefault="00BD305E" w:rsidP="00BD305E">
                        <w:pPr>
                          <w:autoSpaceDE w:val="0"/>
                          <w:autoSpaceDN w:val="0"/>
                          <w:adjustRightInd w:val="0"/>
                          <w:spacing w:before="0" w:after="0" w:line="240" w:lineRule="auto"/>
                          <w:rPr>
                            <w:ins w:id="1375" w:author="Philips" w:date="2015-05-22T09:21:00Z"/>
                            <w:rFonts w:ascii="Consolas" w:hAnsi="Consolas" w:cs="Consolas"/>
                            <w:color w:val="000000"/>
                            <w:sz w:val="18"/>
                            <w:szCs w:val="18"/>
                            <w:highlight w:val="white"/>
                            <w:rPrChange w:id="1376" w:author="Philips" w:date="2015-05-22T09:22:00Z">
                              <w:rPr>
                                <w:ins w:id="1377" w:author="Philips" w:date="2015-05-22T09:21:00Z"/>
                                <w:rFonts w:ascii="Consolas" w:hAnsi="Consolas" w:cs="Consolas"/>
                                <w:color w:val="000000"/>
                                <w:sz w:val="19"/>
                                <w:szCs w:val="19"/>
                                <w:highlight w:val="white"/>
                              </w:rPr>
                            </w:rPrChange>
                          </w:rPr>
                        </w:pPr>
                        <w:ins w:id="1378" w:author="Philips" w:date="2015-05-22T09:21:00Z">
                          <w:r w:rsidRPr="00BD305E">
                            <w:rPr>
                              <w:rFonts w:ascii="Consolas" w:hAnsi="Consolas" w:cs="Consolas"/>
                              <w:color w:val="000000"/>
                              <w:sz w:val="18"/>
                              <w:szCs w:val="18"/>
                              <w:highlight w:val="white"/>
                              <w:rPrChange w:id="1379" w:author="Philips" w:date="2015-05-22T09:22:00Z">
                                <w:rPr>
                                  <w:rFonts w:ascii="Consolas" w:hAnsi="Consolas" w:cs="Consolas"/>
                                  <w:color w:val="000000"/>
                                  <w:sz w:val="19"/>
                                  <w:szCs w:val="19"/>
                                  <w:highlight w:val="white"/>
                                </w:rPr>
                              </w:rPrChange>
                            </w:rPr>
                            <w:t xml:space="preserve">            {</w:t>
                          </w:r>
                        </w:ins>
                      </w:p>
                      <w:p w:rsidR="00BD305E" w:rsidRPr="00BD305E" w:rsidRDefault="00BD305E" w:rsidP="00BD305E">
                        <w:pPr>
                          <w:autoSpaceDE w:val="0"/>
                          <w:autoSpaceDN w:val="0"/>
                          <w:adjustRightInd w:val="0"/>
                          <w:spacing w:before="0" w:after="0" w:line="240" w:lineRule="auto"/>
                          <w:rPr>
                            <w:ins w:id="1380" w:author="Philips" w:date="2015-05-22T09:21:00Z"/>
                            <w:rFonts w:ascii="Consolas" w:hAnsi="Consolas" w:cs="Consolas"/>
                            <w:color w:val="000000"/>
                            <w:sz w:val="18"/>
                            <w:szCs w:val="18"/>
                            <w:highlight w:val="white"/>
                            <w:rPrChange w:id="1381" w:author="Philips" w:date="2015-05-22T09:22:00Z">
                              <w:rPr>
                                <w:ins w:id="1382" w:author="Philips" w:date="2015-05-22T09:21:00Z"/>
                                <w:rFonts w:ascii="Consolas" w:hAnsi="Consolas" w:cs="Consolas"/>
                                <w:color w:val="000000"/>
                                <w:sz w:val="19"/>
                                <w:szCs w:val="19"/>
                                <w:highlight w:val="white"/>
                              </w:rPr>
                            </w:rPrChange>
                          </w:rPr>
                        </w:pPr>
                        <w:ins w:id="1383" w:author="Philips" w:date="2015-05-22T09:21:00Z">
                          <w:r w:rsidRPr="00BD305E">
                            <w:rPr>
                              <w:rFonts w:ascii="Consolas" w:hAnsi="Consolas" w:cs="Consolas"/>
                              <w:color w:val="000000"/>
                              <w:sz w:val="18"/>
                              <w:szCs w:val="18"/>
                              <w:highlight w:val="white"/>
                              <w:rPrChange w:id="1384" w:author="Philips" w:date="2015-05-22T09:22: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00"/>
                              <w:sz w:val="18"/>
                              <w:szCs w:val="18"/>
                              <w:highlight w:val="white"/>
                              <w:rPrChange w:id="1385" w:author="Philips" w:date="2015-05-22T09:22:00Z">
                                <w:rPr>
                                  <w:rFonts w:ascii="Consolas" w:hAnsi="Consolas" w:cs="Consolas"/>
                                  <w:color w:val="000000"/>
                                  <w:sz w:val="19"/>
                                  <w:szCs w:val="19"/>
                                  <w:highlight w:val="white"/>
                                </w:rPr>
                              </w:rPrChange>
                            </w:rPr>
                            <w:t>std</w:t>
                          </w:r>
                          <w:proofErr w:type="spellEnd"/>
                          <w:r w:rsidRPr="00BD305E">
                            <w:rPr>
                              <w:rFonts w:ascii="Consolas" w:hAnsi="Consolas" w:cs="Consolas"/>
                              <w:color w:val="000000"/>
                              <w:sz w:val="18"/>
                              <w:szCs w:val="18"/>
                              <w:highlight w:val="white"/>
                              <w:rPrChange w:id="1386" w:author="Philips" w:date="2015-05-22T09:22:00Z">
                                <w:rPr>
                                  <w:rFonts w:ascii="Consolas" w:hAnsi="Consolas" w:cs="Consolas"/>
                                  <w:color w:val="000000"/>
                                  <w:sz w:val="19"/>
                                  <w:szCs w:val="19"/>
                                  <w:highlight w:val="white"/>
                                </w:rPr>
                              </w:rPrChange>
                            </w:rPr>
                            <w:t>::</w:t>
                          </w:r>
                          <w:proofErr w:type="spellStart"/>
                          <w:r w:rsidRPr="00BD305E">
                            <w:rPr>
                              <w:rFonts w:ascii="Consolas" w:hAnsi="Consolas" w:cs="Consolas"/>
                              <w:color w:val="000000"/>
                              <w:sz w:val="18"/>
                              <w:szCs w:val="18"/>
                              <w:highlight w:val="white"/>
                              <w:rPrChange w:id="1387" w:author="Philips" w:date="2015-05-22T09:22:00Z">
                                <w:rPr>
                                  <w:rFonts w:ascii="Consolas" w:hAnsi="Consolas" w:cs="Consolas"/>
                                  <w:color w:val="000000"/>
                                  <w:sz w:val="19"/>
                                  <w:szCs w:val="19"/>
                                  <w:highlight w:val="white"/>
                                </w:rPr>
                              </w:rPrChange>
                            </w:rPr>
                            <w:t>cout</w:t>
                          </w:r>
                          <w:proofErr w:type="spellEnd"/>
                          <w:r w:rsidRPr="00BD305E">
                            <w:rPr>
                              <w:rFonts w:ascii="Consolas" w:hAnsi="Consolas" w:cs="Consolas"/>
                              <w:color w:val="000000"/>
                              <w:sz w:val="18"/>
                              <w:szCs w:val="18"/>
                              <w:highlight w:val="white"/>
                              <w:rPrChange w:id="1388" w:author="Philips" w:date="2015-05-22T09:22:00Z">
                                <w:rPr>
                                  <w:rFonts w:ascii="Consolas" w:hAnsi="Consolas" w:cs="Consolas"/>
                                  <w:color w:val="000000"/>
                                  <w:sz w:val="19"/>
                                  <w:szCs w:val="19"/>
                                  <w:highlight w:val="white"/>
                                </w:rPr>
                              </w:rPrChange>
                            </w:rPr>
                            <w:t xml:space="preserve"> &lt;&lt; </w:t>
                          </w:r>
                          <w:r w:rsidRPr="00BD305E">
                            <w:rPr>
                              <w:rFonts w:ascii="Consolas" w:hAnsi="Consolas" w:cs="Consolas"/>
                              <w:color w:val="A31515"/>
                              <w:sz w:val="18"/>
                              <w:szCs w:val="18"/>
                              <w:highlight w:val="white"/>
                              <w:rPrChange w:id="1389" w:author="Philips" w:date="2015-05-22T09:22:00Z">
                                <w:rPr>
                                  <w:rFonts w:ascii="Consolas" w:hAnsi="Consolas" w:cs="Consolas"/>
                                  <w:color w:val="A31515"/>
                                  <w:sz w:val="19"/>
                                  <w:szCs w:val="19"/>
                                  <w:highlight w:val="white"/>
                                </w:rPr>
                              </w:rPrChange>
                            </w:rPr>
                            <w:t>"Not operating"</w:t>
                          </w:r>
                          <w:r w:rsidRPr="00BD305E">
                            <w:rPr>
                              <w:rFonts w:ascii="Consolas" w:hAnsi="Consolas" w:cs="Consolas"/>
                              <w:color w:val="000000"/>
                              <w:sz w:val="18"/>
                              <w:szCs w:val="18"/>
                              <w:highlight w:val="white"/>
                              <w:rPrChange w:id="1390" w:author="Philips" w:date="2015-05-22T09:22:00Z">
                                <w:rPr>
                                  <w:rFonts w:ascii="Consolas" w:hAnsi="Consolas" w:cs="Consolas"/>
                                  <w:color w:val="000000"/>
                                  <w:sz w:val="19"/>
                                  <w:szCs w:val="19"/>
                                  <w:highlight w:val="white"/>
                                </w:rPr>
                              </w:rPrChange>
                            </w:rPr>
                            <w:t xml:space="preserve"> &lt;&lt; </w:t>
                          </w:r>
                          <w:proofErr w:type="spellStart"/>
                          <w:r w:rsidRPr="00BD305E">
                            <w:rPr>
                              <w:rFonts w:ascii="Consolas" w:hAnsi="Consolas" w:cs="Consolas"/>
                              <w:color w:val="000000"/>
                              <w:sz w:val="18"/>
                              <w:szCs w:val="18"/>
                              <w:highlight w:val="white"/>
                              <w:rPrChange w:id="1391" w:author="Philips" w:date="2015-05-22T09:22:00Z">
                                <w:rPr>
                                  <w:rFonts w:ascii="Consolas" w:hAnsi="Consolas" w:cs="Consolas"/>
                                  <w:color w:val="000000"/>
                                  <w:sz w:val="19"/>
                                  <w:szCs w:val="19"/>
                                  <w:highlight w:val="white"/>
                                </w:rPr>
                              </w:rPrChange>
                            </w:rPr>
                            <w:t>std</w:t>
                          </w:r>
                          <w:proofErr w:type="spellEnd"/>
                          <w:r w:rsidRPr="00BD305E">
                            <w:rPr>
                              <w:rFonts w:ascii="Consolas" w:hAnsi="Consolas" w:cs="Consolas"/>
                              <w:color w:val="000000"/>
                              <w:sz w:val="18"/>
                              <w:szCs w:val="18"/>
                              <w:highlight w:val="white"/>
                              <w:rPrChange w:id="1392" w:author="Philips" w:date="2015-05-22T09:22:00Z">
                                <w:rPr>
                                  <w:rFonts w:ascii="Consolas" w:hAnsi="Consolas" w:cs="Consolas"/>
                                  <w:color w:val="000000"/>
                                  <w:sz w:val="19"/>
                                  <w:szCs w:val="19"/>
                                  <w:highlight w:val="white"/>
                                </w:rPr>
                              </w:rPrChange>
                            </w:rPr>
                            <w:t>::</w:t>
                          </w:r>
                          <w:proofErr w:type="spellStart"/>
                          <w:r w:rsidRPr="00BD305E">
                            <w:rPr>
                              <w:rFonts w:ascii="Consolas" w:hAnsi="Consolas" w:cs="Consolas"/>
                              <w:color w:val="000000"/>
                              <w:sz w:val="18"/>
                              <w:szCs w:val="18"/>
                              <w:highlight w:val="white"/>
                              <w:rPrChange w:id="1393" w:author="Philips" w:date="2015-05-22T09:22:00Z">
                                <w:rPr>
                                  <w:rFonts w:ascii="Consolas" w:hAnsi="Consolas" w:cs="Consolas"/>
                                  <w:color w:val="000000"/>
                                  <w:sz w:val="19"/>
                                  <w:szCs w:val="19"/>
                                  <w:highlight w:val="white"/>
                                </w:rPr>
                              </w:rPrChange>
                            </w:rPr>
                            <w:t>endl</w:t>
                          </w:r>
                          <w:proofErr w:type="spellEnd"/>
                          <w:r w:rsidRPr="00BD305E">
                            <w:rPr>
                              <w:rFonts w:ascii="Consolas" w:hAnsi="Consolas" w:cs="Consolas"/>
                              <w:color w:val="000000"/>
                              <w:sz w:val="18"/>
                              <w:szCs w:val="18"/>
                              <w:highlight w:val="white"/>
                              <w:rPrChange w:id="1394" w:author="Philips" w:date="2015-05-22T09:22:00Z">
                                <w:rPr>
                                  <w:rFonts w:ascii="Consolas" w:hAnsi="Consolas" w:cs="Consolas"/>
                                  <w:color w:val="000000"/>
                                  <w:sz w:val="19"/>
                                  <w:szCs w:val="19"/>
                                  <w:highlight w:val="white"/>
                                </w:rPr>
                              </w:rPrChange>
                            </w:rPr>
                            <w:t>;</w:t>
                          </w:r>
                        </w:ins>
                      </w:p>
                      <w:p w:rsidR="00BD305E" w:rsidRPr="00BD305E" w:rsidRDefault="00BD305E" w:rsidP="00BD305E">
                        <w:pPr>
                          <w:autoSpaceDE w:val="0"/>
                          <w:autoSpaceDN w:val="0"/>
                          <w:adjustRightInd w:val="0"/>
                          <w:spacing w:before="0" w:after="0" w:line="240" w:lineRule="auto"/>
                          <w:rPr>
                            <w:ins w:id="1395" w:author="Philips" w:date="2015-05-22T09:21:00Z"/>
                            <w:rFonts w:ascii="Consolas" w:hAnsi="Consolas" w:cs="Consolas"/>
                            <w:color w:val="000000"/>
                            <w:sz w:val="18"/>
                            <w:szCs w:val="18"/>
                            <w:highlight w:val="white"/>
                            <w:rPrChange w:id="1396" w:author="Philips" w:date="2015-05-22T09:22:00Z">
                              <w:rPr>
                                <w:ins w:id="1397" w:author="Philips" w:date="2015-05-22T09:21:00Z"/>
                                <w:rFonts w:ascii="Consolas" w:hAnsi="Consolas" w:cs="Consolas"/>
                                <w:color w:val="000000"/>
                                <w:sz w:val="19"/>
                                <w:szCs w:val="19"/>
                                <w:highlight w:val="white"/>
                              </w:rPr>
                            </w:rPrChange>
                          </w:rPr>
                        </w:pPr>
                        <w:ins w:id="1398" w:author="Philips" w:date="2015-05-22T09:21:00Z">
                          <w:r w:rsidRPr="00BD305E">
                            <w:rPr>
                              <w:rFonts w:ascii="Consolas" w:hAnsi="Consolas" w:cs="Consolas"/>
                              <w:color w:val="000000"/>
                              <w:sz w:val="18"/>
                              <w:szCs w:val="18"/>
                              <w:highlight w:val="white"/>
                              <w:rPrChange w:id="1399" w:author="Philips" w:date="2015-05-22T09:22: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1400" w:author="Philips" w:date="2015-05-22T09:22:00Z">
                                <w:rPr>
                                  <w:rFonts w:ascii="Consolas" w:hAnsi="Consolas" w:cs="Consolas"/>
                                  <w:color w:val="0000FF"/>
                                  <w:sz w:val="19"/>
                                  <w:szCs w:val="19"/>
                                  <w:highlight w:val="white"/>
                                </w:rPr>
                              </w:rPrChange>
                            </w:rPr>
                            <w:t>break</w:t>
                          </w:r>
                          <w:proofErr w:type="gramEnd"/>
                          <w:r w:rsidRPr="00BD305E">
                            <w:rPr>
                              <w:rFonts w:ascii="Consolas" w:hAnsi="Consolas" w:cs="Consolas"/>
                              <w:color w:val="000000"/>
                              <w:sz w:val="18"/>
                              <w:szCs w:val="18"/>
                              <w:highlight w:val="white"/>
                              <w:rPrChange w:id="1401" w:author="Philips" w:date="2015-05-22T09:22:00Z">
                                <w:rPr>
                                  <w:rFonts w:ascii="Consolas" w:hAnsi="Consolas" w:cs="Consolas"/>
                                  <w:color w:val="000000"/>
                                  <w:sz w:val="19"/>
                                  <w:szCs w:val="19"/>
                                  <w:highlight w:val="white"/>
                                </w:rPr>
                              </w:rPrChange>
                            </w:rPr>
                            <w:t>;</w:t>
                          </w:r>
                        </w:ins>
                      </w:p>
                      <w:p w:rsidR="00BD305E" w:rsidRPr="00BD305E" w:rsidRDefault="00BD305E" w:rsidP="00BD305E">
                        <w:pPr>
                          <w:autoSpaceDE w:val="0"/>
                          <w:autoSpaceDN w:val="0"/>
                          <w:adjustRightInd w:val="0"/>
                          <w:spacing w:before="0" w:after="0" w:line="240" w:lineRule="auto"/>
                          <w:rPr>
                            <w:ins w:id="1402" w:author="Philips" w:date="2015-05-22T09:21:00Z"/>
                            <w:rFonts w:ascii="Consolas" w:hAnsi="Consolas" w:cs="Consolas"/>
                            <w:color w:val="000000"/>
                            <w:sz w:val="18"/>
                            <w:szCs w:val="18"/>
                            <w:highlight w:val="white"/>
                            <w:rPrChange w:id="1403" w:author="Philips" w:date="2015-05-22T09:22:00Z">
                              <w:rPr>
                                <w:ins w:id="1404" w:author="Philips" w:date="2015-05-22T09:21:00Z"/>
                                <w:rFonts w:ascii="Consolas" w:hAnsi="Consolas" w:cs="Consolas"/>
                                <w:color w:val="000000"/>
                                <w:sz w:val="19"/>
                                <w:szCs w:val="19"/>
                                <w:highlight w:val="white"/>
                              </w:rPr>
                            </w:rPrChange>
                          </w:rPr>
                        </w:pPr>
                        <w:ins w:id="1405" w:author="Philips" w:date="2015-05-22T09:21:00Z">
                          <w:r w:rsidRPr="00BD305E">
                            <w:rPr>
                              <w:rFonts w:ascii="Consolas" w:hAnsi="Consolas" w:cs="Consolas"/>
                              <w:color w:val="000000"/>
                              <w:sz w:val="18"/>
                              <w:szCs w:val="18"/>
                              <w:highlight w:val="white"/>
                              <w:rPrChange w:id="1406" w:author="Philips" w:date="2015-05-22T09:22:00Z">
                                <w:rPr>
                                  <w:rFonts w:ascii="Consolas" w:hAnsi="Consolas" w:cs="Consolas"/>
                                  <w:color w:val="000000"/>
                                  <w:sz w:val="19"/>
                                  <w:szCs w:val="19"/>
                                  <w:highlight w:val="white"/>
                                </w:rPr>
                              </w:rPrChange>
                            </w:rPr>
                            <w:t xml:space="preserve">            }</w:t>
                          </w:r>
                        </w:ins>
                      </w:p>
                      <w:p w:rsidR="00BD305E" w:rsidRPr="00BD305E" w:rsidRDefault="00BD305E" w:rsidP="00BD305E">
                        <w:pPr>
                          <w:autoSpaceDE w:val="0"/>
                          <w:autoSpaceDN w:val="0"/>
                          <w:adjustRightInd w:val="0"/>
                          <w:spacing w:before="0" w:after="0" w:line="240" w:lineRule="auto"/>
                          <w:rPr>
                            <w:ins w:id="1407" w:author="Philips" w:date="2015-05-22T09:21:00Z"/>
                            <w:rFonts w:ascii="Consolas" w:hAnsi="Consolas" w:cs="Consolas"/>
                            <w:color w:val="000000"/>
                            <w:sz w:val="18"/>
                            <w:szCs w:val="18"/>
                            <w:highlight w:val="white"/>
                            <w:rPrChange w:id="1408" w:author="Philips" w:date="2015-05-22T09:22:00Z">
                              <w:rPr>
                                <w:ins w:id="1409" w:author="Philips" w:date="2015-05-22T09:21:00Z"/>
                                <w:rFonts w:ascii="Consolas" w:hAnsi="Consolas" w:cs="Consolas"/>
                                <w:color w:val="000000"/>
                                <w:sz w:val="19"/>
                                <w:szCs w:val="19"/>
                                <w:highlight w:val="white"/>
                              </w:rPr>
                            </w:rPrChange>
                          </w:rPr>
                        </w:pPr>
                        <w:ins w:id="1410" w:author="Philips" w:date="2015-05-22T09:21:00Z">
                          <w:r w:rsidRPr="00BD305E">
                            <w:rPr>
                              <w:rFonts w:ascii="Consolas" w:hAnsi="Consolas" w:cs="Consolas"/>
                              <w:color w:val="000000"/>
                              <w:sz w:val="18"/>
                              <w:szCs w:val="18"/>
                              <w:highlight w:val="white"/>
                              <w:rPrChange w:id="1411" w:author="Philips" w:date="2015-05-22T09:22: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1412" w:author="Philips" w:date="2015-05-22T09:22:00Z">
                                <w:rPr>
                                  <w:rFonts w:ascii="Consolas" w:hAnsi="Consolas" w:cs="Consolas"/>
                                  <w:color w:val="0000FF"/>
                                  <w:sz w:val="19"/>
                                  <w:szCs w:val="19"/>
                                  <w:highlight w:val="white"/>
                                </w:rPr>
                              </w:rPrChange>
                            </w:rPr>
                            <w:t>case</w:t>
                          </w:r>
                          <w:proofErr w:type="gramEnd"/>
                          <w:r w:rsidRPr="00BD305E">
                            <w:rPr>
                              <w:rFonts w:ascii="Consolas" w:hAnsi="Consolas" w:cs="Consolas"/>
                              <w:color w:val="000000"/>
                              <w:sz w:val="18"/>
                              <w:szCs w:val="18"/>
                              <w:highlight w:val="white"/>
                              <w:rPrChange w:id="1413" w:author="Philips" w:date="2015-05-22T09:22:00Z">
                                <w:rPr>
                                  <w:rFonts w:ascii="Consolas" w:hAnsi="Consolas" w:cs="Consolas"/>
                                  <w:color w:val="000000"/>
                                  <w:sz w:val="19"/>
                                  <w:szCs w:val="19"/>
                                  <w:highlight w:val="white"/>
                                </w:rPr>
                              </w:rPrChange>
                            </w:rPr>
                            <w:t xml:space="preserve"> State::operational:</w:t>
                          </w:r>
                        </w:ins>
                      </w:p>
                      <w:p w:rsidR="00BD305E" w:rsidRPr="00BD305E" w:rsidRDefault="00BD305E" w:rsidP="00BD305E">
                        <w:pPr>
                          <w:autoSpaceDE w:val="0"/>
                          <w:autoSpaceDN w:val="0"/>
                          <w:adjustRightInd w:val="0"/>
                          <w:spacing w:before="0" w:after="0" w:line="240" w:lineRule="auto"/>
                          <w:rPr>
                            <w:ins w:id="1414" w:author="Philips" w:date="2015-05-22T09:21:00Z"/>
                            <w:rFonts w:ascii="Consolas" w:hAnsi="Consolas" w:cs="Consolas"/>
                            <w:color w:val="000000"/>
                            <w:sz w:val="18"/>
                            <w:szCs w:val="18"/>
                            <w:highlight w:val="white"/>
                            <w:rPrChange w:id="1415" w:author="Philips" w:date="2015-05-22T09:22:00Z">
                              <w:rPr>
                                <w:ins w:id="1416" w:author="Philips" w:date="2015-05-22T09:21:00Z"/>
                                <w:rFonts w:ascii="Consolas" w:hAnsi="Consolas" w:cs="Consolas"/>
                                <w:color w:val="000000"/>
                                <w:sz w:val="19"/>
                                <w:szCs w:val="19"/>
                                <w:highlight w:val="white"/>
                              </w:rPr>
                            </w:rPrChange>
                          </w:rPr>
                        </w:pPr>
                        <w:ins w:id="1417" w:author="Philips" w:date="2015-05-22T09:21:00Z">
                          <w:r w:rsidRPr="00BD305E">
                            <w:rPr>
                              <w:rFonts w:ascii="Consolas" w:hAnsi="Consolas" w:cs="Consolas"/>
                              <w:color w:val="000000"/>
                              <w:sz w:val="18"/>
                              <w:szCs w:val="18"/>
                              <w:highlight w:val="white"/>
                              <w:rPrChange w:id="1418" w:author="Philips" w:date="2015-05-22T09:22:00Z">
                                <w:rPr>
                                  <w:rFonts w:ascii="Consolas" w:hAnsi="Consolas" w:cs="Consolas"/>
                                  <w:color w:val="000000"/>
                                  <w:sz w:val="19"/>
                                  <w:szCs w:val="19"/>
                                  <w:highlight w:val="white"/>
                                </w:rPr>
                              </w:rPrChange>
                            </w:rPr>
                            <w:t xml:space="preserve">            {</w:t>
                          </w:r>
                        </w:ins>
                      </w:p>
                      <w:p w:rsidR="00BD305E" w:rsidRPr="00BD305E" w:rsidRDefault="00BD305E" w:rsidP="00BD305E">
                        <w:pPr>
                          <w:autoSpaceDE w:val="0"/>
                          <w:autoSpaceDN w:val="0"/>
                          <w:adjustRightInd w:val="0"/>
                          <w:spacing w:before="0" w:after="0" w:line="240" w:lineRule="auto"/>
                          <w:rPr>
                            <w:ins w:id="1419" w:author="Philips" w:date="2015-05-22T09:21:00Z"/>
                            <w:rFonts w:ascii="Consolas" w:hAnsi="Consolas" w:cs="Consolas"/>
                            <w:color w:val="000000"/>
                            <w:sz w:val="18"/>
                            <w:szCs w:val="18"/>
                            <w:highlight w:val="white"/>
                            <w:rPrChange w:id="1420" w:author="Philips" w:date="2015-05-22T09:22:00Z">
                              <w:rPr>
                                <w:ins w:id="1421" w:author="Philips" w:date="2015-05-22T09:21:00Z"/>
                                <w:rFonts w:ascii="Consolas" w:hAnsi="Consolas" w:cs="Consolas"/>
                                <w:color w:val="000000"/>
                                <w:sz w:val="19"/>
                                <w:szCs w:val="19"/>
                                <w:highlight w:val="white"/>
                              </w:rPr>
                            </w:rPrChange>
                          </w:rPr>
                        </w:pPr>
                        <w:ins w:id="1422" w:author="Philips" w:date="2015-05-22T09:21:00Z">
                          <w:r w:rsidRPr="00BD305E">
                            <w:rPr>
                              <w:rFonts w:ascii="Consolas" w:hAnsi="Consolas" w:cs="Consolas"/>
                              <w:color w:val="000000"/>
                              <w:sz w:val="18"/>
                              <w:szCs w:val="18"/>
                              <w:highlight w:val="white"/>
                              <w:rPrChange w:id="1423" w:author="Philips" w:date="2015-05-22T09:22: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00"/>
                              <w:sz w:val="18"/>
                              <w:szCs w:val="18"/>
                              <w:highlight w:val="white"/>
                              <w:rPrChange w:id="1424" w:author="Philips" w:date="2015-05-22T09:22:00Z">
                                <w:rPr>
                                  <w:rFonts w:ascii="Consolas" w:hAnsi="Consolas" w:cs="Consolas"/>
                                  <w:color w:val="000000"/>
                                  <w:sz w:val="19"/>
                                  <w:szCs w:val="19"/>
                                  <w:highlight w:val="white"/>
                                </w:rPr>
                              </w:rPrChange>
                            </w:rPr>
                            <w:t>std</w:t>
                          </w:r>
                          <w:proofErr w:type="spellEnd"/>
                          <w:r w:rsidRPr="00BD305E">
                            <w:rPr>
                              <w:rFonts w:ascii="Consolas" w:hAnsi="Consolas" w:cs="Consolas"/>
                              <w:color w:val="000000"/>
                              <w:sz w:val="18"/>
                              <w:szCs w:val="18"/>
                              <w:highlight w:val="white"/>
                              <w:rPrChange w:id="1425" w:author="Philips" w:date="2015-05-22T09:22:00Z">
                                <w:rPr>
                                  <w:rFonts w:ascii="Consolas" w:hAnsi="Consolas" w:cs="Consolas"/>
                                  <w:color w:val="000000"/>
                                  <w:sz w:val="19"/>
                                  <w:szCs w:val="19"/>
                                  <w:highlight w:val="white"/>
                                </w:rPr>
                              </w:rPrChange>
                            </w:rPr>
                            <w:t>::</w:t>
                          </w:r>
                          <w:proofErr w:type="spellStart"/>
                          <w:r w:rsidRPr="00BD305E">
                            <w:rPr>
                              <w:rFonts w:ascii="Consolas" w:hAnsi="Consolas" w:cs="Consolas"/>
                              <w:color w:val="000000"/>
                              <w:sz w:val="18"/>
                              <w:szCs w:val="18"/>
                              <w:highlight w:val="white"/>
                              <w:rPrChange w:id="1426" w:author="Philips" w:date="2015-05-22T09:22:00Z">
                                <w:rPr>
                                  <w:rFonts w:ascii="Consolas" w:hAnsi="Consolas" w:cs="Consolas"/>
                                  <w:color w:val="000000"/>
                                  <w:sz w:val="19"/>
                                  <w:szCs w:val="19"/>
                                  <w:highlight w:val="white"/>
                                </w:rPr>
                              </w:rPrChange>
                            </w:rPr>
                            <w:t>cout</w:t>
                          </w:r>
                          <w:proofErr w:type="spellEnd"/>
                          <w:r w:rsidRPr="00BD305E">
                            <w:rPr>
                              <w:rFonts w:ascii="Consolas" w:hAnsi="Consolas" w:cs="Consolas"/>
                              <w:color w:val="000000"/>
                              <w:sz w:val="18"/>
                              <w:szCs w:val="18"/>
                              <w:highlight w:val="white"/>
                              <w:rPrChange w:id="1427" w:author="Philips" w:date="2015-05-22T09:22:00Z">
                                <w:rPr>
                                  <w:rFonts w:ascii="Consolas" w:hAnsi="Consolas" w:cs="Consolas"/>
                                  <w:color w:val="000000"/>
                                  <w:sz w:val="19"/>
                                  <w:szCs w:val="19"/>
                                  <w:highlight w:val="white"/>
                                </w:rPr>
                              </w:rPrChange>
                            </w:rPr>
                            <w:t xml:space="preserve"> &lt;&lt; </w:t>
                          </w:r>
                          <w:r w:rsidRPr="00BD305E">
                            <w:rPr>
                              <w:rFonts w:ascii="Consolas" w:hAnsi="Consolas" w:cs="Consolas"/>
                              <w:color w:val="A31515"/>
                              <w:sz w:val="18"/>
                              <w:szCs w:val="18"/>
                              <w:highlight w:val="white"/>
                              <w:rPrChange w:id="1428" w:author="Philips" w:date="2015-05-22T09:22:00Z">
                                <w:rPr>
                                  <w:rFonts w:ascii="Consolas" w:hAnsi="Consolas" w:cs="Consolas"/>
                                  <w:color w:val="A31515"/>
                                  <w:sz w:val="19"/>
                                  <w:szCs w:val="19"/>
                                  <w:highlight w:val="white"/>
                                </w:rPr>
                              </w:rPrChange>
                            </w:rPr>
                            <w:t>"Operating"</w:t>
                          </w:r>
                          <w:r w:rsidRPr="00BD305E">
                            <w:rPr>
                              <w:rFonts w:ascii="Consolas" w:hAnsi="Consolas" w:cs="Consolas"/>
                              <w:color w:val="000000"/>
                              <w:sz w:val="18"/>
                              <w:szCs w:val="18"/>
                              <w:highlight w:val="white"/>
                              <w:rPrChange w:id="1429" w:author="Philips" w:date="2015-05-22T09:22:00Z">
                                <w:rPr>
                                  <w:rFonts w:ascii="Consolas" w:hAnsi="Consolas" w:cs="Consolas"/>
                                  <w:color w:val="000000"/>
                                  <w:sz w:val="19"/>
                                  <w:szCs w:val="19"/>
                                  <w:highlight w:val="white"/>
                                </w:rPr>
                              </w:rPrChange>
                            </w:rPr>
                            <w:t xml:space="preserve"> &lt;&lt; </w:t>
                          </w:r>
                          <w:proofErr w:type="spellStart"/>
                          <w:r w:rsidRPr="00BD305E">
                            <w:rPr>
                              <w:rFonts w:ascii="Consolas" w:hAnsi="Consolas" w:cs="Consolas"/>
                              <w:color w:val="000000"/>
                              <w:sz w:val="18"/>
                              <w:szCs w:val="18"/>
                              <w:highlight w:val="white"/>
                              <w:rPrChange w:id="1430" w:author="Philips" w:date="2015-05-22T09:22:00Z">
                                <w:rPr>
                                  <w:rFonts w:ascii="Consolas" w:hAnsi="Consolas" w:cs="Consolas"/>
                                  <w:color w:val="000000"/>
                                  <w:sz w:val="19"/>
                                  <w:szCs w:val="19"/>
                                  <w:highlight w:val="white"/>
                                </w:rPr>
                              </w:rPrChange>
                            </w:rPr>
                            <w:t>std</w:t>
                          </w:r>
                          <w:proofErr w:type="spellEnd"/>
                          <w:r w:rsidRPr="00BD305E">
                            <w:rPr>
                              <w:rFonts w:ascii="Consolas" w:hAnsi="Consolas" w:cs="Consolas"/>
                              <w:color w:val="000000"/>
                              <w:sz w:val="18"/>
                              <w:szCs w:val="18"/>
                              <w:highlight w:val="white"/>
                              <w:rPrChange w:id="1431" w:author="Philips" w:date="2015-05-22T09:22:00Z">
                                <w:rPr>
                                  <w:rFonts w:ascii="Consolas" w:hAnsi="Consolas" w:cs="Consolas"/>
                                  <w:color w:val="000000"/>
                                  <w:sz w:val="19"/>
                                  <w:szCs w:val="19"/>
                                  <w:highlight w:val="white"/>
                                </w:rPr>
                              </w:rPrChange>
                            </w:rPr>
                            <w:t>::</w:t>
                          </w:r>
                          <w:proofErr w:type="spellStart"/>
                          <w:r w:rsidRPr="00BD305E">
                            <w:rPr>
                              <w:rFonts w:ascii="Consolas" w:hAnsi="Consolas" w:cs="Consolas"/>
                              <w:color w:val="000000"/>
                              <w:sz w:val="18"/>
                              <w:szCs w:val="18"/>
                              <w:highlight w:val="white"/>
                              <w:rPrChange w:id="1432" w:author="Philips" w:date="2015-05-22T09:22:00Z">
                                <w:rPr>
                                  <w:rFonts w:ascii="Consolas" w:hAnsi="Consolas" w:cs="Consolas"/>
                                  <w:color w:val="000000"/>
                                  <w:sz w:val="19"/>
                                  <w:szCs w:val="19"/>
                                  <w:highlight w:val="white"/>
                                </w:rPr>
                              </w:rPrChange>
                            </w:rPr>
                            <w:t>endl</w:t>
                          </w:r>
                          <w:proofErr w:type="spellEnd"/>
                          <w:r w:rsidRPr="00BD305E">
                            <w:rPr>
                              <w:rFonts w:ascii="Consolas" w:hAnsi="Consolas" w:cs="Consolas"/>
                              <w:color w:val="000000"/>
                              <w:sz w:val="18"/>
                              <w:szCs w:val="18"/>
                              <w:highlight w:val="white"/>
                              <w:rPrChange w:id="1433" w:author="Philips" w:date="2015-05-22T09:22:00Z">
                                <w:rPr>
                                  <w:rFonts w:ascii="Consolas" w:hAnsi="Consolas" w:cs="Consolas"/>
                                  <w:color w:val="000000"/>
                                  <w:sz w:val="19"/>
                                  <w:szCs w:val="19"/>
                                  <w:highlight w:val="white"/>
                                </w:rPr>
                              </w:rPrChange>
                            </w:rPr>
                            <w:t>;</w:t>
                          </w:r>
                        </w:ins>
                      </w:p>
                      <w:p w:rsidR="00BD305E" w:rsidRPr="00BD305E" w:rsidRDefault="00BD305E" w:rsidP="00BD305E">
                        <w:pPr>
                          <w:autoSpaceDE w:val="0"/>
                          <w:autoSpaceDN w:val="0"/>
                          <w:adjustRightInd w:val="0"/>
                          <w:spacing w:before="0" w:after="0" w:line="240" w:lineRule="auto"/>
                          <w:rPr>
                            <w:ins w:id="1434" w:author="Philips" w:date="2015-05-22T09:21:00Z"/>
                            <w:rFonts w:ascii="Consolas" w:hAnsi="Consolas" w:cs="Consolas"/>
                            <w:color w:val="000000"/>
                            <w:sz w:val="18"/>
                            <w:szCs w:val="18"/>
                            <w:highlight w:val="white"/>
                            <w:rPrChange w:id="1435" w:author="Philips" w:date="2015-05-22T09:22:00Z">
                              <w:rPr>
                                <w:ins w:id="1436" w:author="Philips" w:date="2015-05-22T09:21:00Z"/>
                                <w:rFonts w:ascii="Consolas" w:hAnsi="Consolas" w:cs="Consolas"/>
                                <w:color w:val="000000"/>
                                <w:sz w:val="19"/>
                                <w:szCs w:val="19"/>
                                <w:highlight w:val="white"/>
                              </w:rPr>
                            </w:rPrChange>
                          </w:rPr>
                        </w:pPr>
                        <w:ins w:id="1437" w:author="Philips" w:date="2015-05-22T09:21:00Z">
                          <w:r w:rsidRPr="00BD305E">
                            <w:rPr>
                              <w:rFonts w:ascii="Consolas" w:hAnsi="Consolas" w:cs="Consolas"/>
                              <w:color w:val="000000"/>
                              <w:sz w:val="18"/>
                              <w:szCs w:val="18"/>
                              <w:highlight w:val="white"/>
                              <w:rPrChange w:id="1438" w:author="Philips" w:date="2015-05-22T09:22: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1439" w:author="Philips" w:date="2015-05-22T09:22:00Z">
                                <w:rPr>
                                  <w:rFonts w:ascii="Consolas" w:hAnsi="Consolas" w:cs="Consolas"/>
                                  <w:color w:val="0000FF"/>
                                  <w:sz w:val="19"/>
                                  <w:szCs w:val="19"/>
                                  <w:highlight w:val="white"/>
                                </w:rPr>
                              </w:rPrChange>
                            </w:rPr>
                            <w:t>break</w:t>
                          </w:r>
                          <w:proofErr w:type="gramEnd"/>
                          <w:r w:rsidRPr="00BD305E">
                            <w:rPr>
                              <w:rFonts w:ascii="Consolas" w:hAnsi="Consolas" w:cs="Consolas"/>
                              <w:color w:val="000000"/>
                              <w:sz w:val="18"/>
                              <w:szCs w:val="18"/>
                              <w:highlight w:val="white"/>
                              <w:rPrChange w:id="1440" w:author="Philips" w:date="2015-05-22T09:22:00Z">
                                <w:rPr>
                                  <w:rFonts w:ascii="Consolas" w:hAnsi="Consolas" w:cs="Consolas"/>
                                  <w:color w:val="000000"/>
                                  <w:sz w:val="19"/>
                                  <w:szCs w:val="19"/>
                                  <w:highlight w:val="white"/>
                                </w:rPr>
                              </w:rPrChange>
                            </w:rPr>
                            <w:t>;</w:t>
                          </w:r>
                        </w:ins>
                      </w:p>
                      <w:p w:rsidR="00BD305E" w:rsidRPr="00BD305E" w:rsidRDefault="00BD305E" w:rsidP="00BD305E">
                        <w:pPr>
                          <w:autoSpaceDE w:val="0"/>
                          <w:autoSpaceDN w:val="0"/>
                          <w:adjustRightInd w:val="0"/>
                          <w:spacing w:before="0" w:after="0" w:line="240" w:lineRule="auto"/>
                          <w:rPr>
                            <w:ins w:id="1441" w:author="Philips" w:date="2015-05-22T09:21:00Z"/>
                            <w:rFonts w:ascii="Consolas" w:hAnsi="Consolas" w:cs="Consolas"/>
                            <w:color w:val="000000"/>
                            <w:sz w:val="18"/>
                            <w:szCs w:val="18"/>
                            <w:highlight w:val="white"/>
                            <w:rPrChange w:id="1442" w:author="Philips" w:date="2015-05-22T09:22:00Z">
                              <w:rPr>
                                <w:ins w:id="1443" w:author="Philips" w:date="2015-05-22T09:21:00Z"/>
                                <w:rFonts w:ascii="Consolas" w:hAnsi="Consolas" w:cs="Consolas"/>
                                <w:color w:val="000000"/>
                                <w:sz w:val="19"/>
                                <w:szCs w:val="19"/>
                                <w:highlight w:val="white"/>
                              </w:rPr>
                            </w:rPrChange>
                          </w:rPr>
                        </w:pPr>
                        <w:ins w:id="1444" w:author="Philips" w:date="2015-05-22T09:21:00Z">
                          <w:r w:rsidRPr="00BD305E">
                            <w:rPr>
                              <w:rFonts w:ascii="Consolas" w:hAnsi="Consolas" w:cs="Consolas"/>
                              <w:color w:val="000000"/>
                              <w:sz w:val="18"/>
                              <w:szCs w:val="18"/>
                              <w:highlight w:val="white"/>
                              <w:rPrChange w:id="1445" w:author="Philips" w:date="2015-05-22T09:22:00Z">
                                <w:rPr>
                                  <w:rFonts w:ascii="Consolas" w:hAnsi="Consolas" w:cs="Consolas"/>
                                  <w:color w:val="000000"/>
                                  <w:sz w:val="19"/>
                                  <w:szCs w:val="19"/>
                                  <w:highlight w:val="white"/>
                                </w:rPr>
                              </w:rPrChange>
                            </w:rPr>
                            <w:t xml:space="preserve">            }</w:t>
                          </w:r>
                        </w:ins>
                      </w:p>
                      <w:p w:rsidR="00BD305E" w:rsidRPr="00BD305E" w:rsidRDefault="00BD305E" w:rsidP="00BD305E">
                        <w:pPr>
                          <w:autoSpaceDE w:val="0"/>
                          <w:autoSpaceDN w:val="0"/>
                          <w:adjustRightInd w:val="0"/>
                          <w:spacing w:before="0" w:after="0" w:line="240" w:lineRule="auto"/>
                          <w:rPr>
                            <w:ins w:id="1446" w:author="Philips" w:date="2015-05-22T09:21:00Z"/>
                            <w:rFonts w:ascii="Consolas" w:hAnsi="Consolas" w:cs="Consolas"/>
                            <w:color w:val="000000"/>
                            <w:sz w:val="18"/>
                            <w:szCs w:val="18"/>
                            <w:highlight w:val="white"/>
                            <w:rPrChange w:id="1447" w:author="Philips" w:date="2015-05-22T09:22:00Z">
                              <w:rPr>
                                <w:ins w:id="1448" w:author="Philips" w:date="2015-05-22T09:21:00Z"/>
                                <w:rFonts w:ascii="Consolas" w:hAnsi="Consolas" w:cs="Consolas"/>
                                <w:color w:val="000000"/>
                                <w:sz w:val="19"/>
                                <w:szCs w:val="19"/>
                                <w:highlight w:val="white"/>
                              </w:rPr>
                            </w:rPrChange>
                          </w:rPr>
                        </w:pPr>
                        <w:ins w:id="1449" w:author="Philips" w:date="2015-05-22T09:21:00Z">
                          <w:r w:rsidRPr="00BD305E">
                            <w:rPr>
                              <w:rFonts w:ascii="Consolas" w:hAnsi="Consolas" w:cs="Consolas"/>
                              <w:color w:val="000000"/>
                              <w:sz w:val="18"/>
                              <w:szCs w:val="18"/>
                              <w:highlight w:val="white"/>
                              <w:rPrChange w:id="1450" w:author="Philips" w:date="2015-05-22T09:22: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1451" w:author="Philips" w:date="2015-05-22T09:22:00Z">
                                <w:rPr>
                                  <w:rFonts w:ascii="Consolas" w:hAnsi="Consolas" w:cs="Consolas"/>
                                  <w:color w:val="0000FF"/>
                                  <w:sz w:val="19"/>
                                  <w:szCs w:val="19"/>
                                  <w:highlight w:val="white"/>
                                </w:rPr>
                              </w:rPrChange>
                            </w:rPr>
                            <w:t>default</w:t>
                          </w:r>
                          <w:proofErr w:type="gramEnd"/>
                          <w:r w:rsidRPr="00BD305E">
                            <w:rPr>
                              <w:rFonts w:ascii="Consolas" w:hAnsi="Consolas" w:cs="Consolas"/>
                              <w:color w:val="000000"/>
                              <w:sz w:val="18"/>
                              <w:szCs w:val="18"/>
                              <w:highlight w:val="white"/>
                              <w:rPrChange w:id="1452" w:author="Philips" w:date="2015-05-22T09:22:00Z">
                                <w:rPr>
                                  <w:rFonts w:ascii="Consolas" w:hAnsi="Consolas" w:cs="Consolas"/>
                                  <w:color w:val="000000"/>
                                  <w:sz w:val="19"/>
                                  <w:szCs w:val="19"/>
                                  <w:highlight w:val="white"/>
                                </w:rPr>
                              </w:rPrChange>
                            </w:rPr>
                            <w:t>:</w:t>
                          </w:r>
                        </w:ins>
                      </w:p>
                      <w:p w:rsidR="00BD305E" w:rsidRPr="00BD305E" w:rsidRDefault="00BD305E" w:rsidP="00BD305E">
                        <w:pPr>
                          <w:autoSpaceDE w:val="0"/>
                          <w:autoSpaceDN w:val="0"/>
                          <w:adjustRightInd w:val="0"/>
                          <w:spacing w:before="0" w:after="0" w:line="240" w:lineRule="auto"/>
                          <w:rPr>
                            <w:ins w:id="1453" w:author="Philips" w:date="2015-05-22T09:21:00Z"/>
                            <w:rFonts w:ascii="Consolas" w:hAnsi="Consolas" w:cs="Consolas"/>
                            <w:color w:val="000000"/>
                            <w:sz w:val="18"/>
                            <w:szCs w:val="18"/>
                            <w:highlight w:val="white"/>
                            <w:rPrChange w:id="1454" w:author="Philips" w:date="2015-05-22T09:22:00Z">
                              <w:rPr>
                                <w:ins w:id="1455" w:author="Philips" w:date="2015-05-22T09:21:00Z"/>
                                <w:rFonts w:ascii="Consolas" w:hAnsi="Consolas" w:cs="Consolas"/>
                                <w:color w:val="000000"/>
                                <w:sz w:val="19"/>
                                <w:szCs w:val="19"/>
                                <w:highlight w:val="white"/>
                              </w:rPr>
                            </w:rPrChange>
                          </w:rPr>
                        </w:pPr>
                        <w:ins w:id="1456" w:author="Philips" w:date="2015-05-22T09:21:00Z">
                          <w:r w:rsidRPr="00BD305E">
                            <w:rPr>
                              <w:rFonts w:ascii="Consolas" w:hAnsi="Consolas" w:cs="Consolas"/>
                              <w:color w:val="000000"/>
                              <w:sz w:val="18"/>
                              <w:szCs w:val="18"/>
                              <w:highlight w:val="white"/>
                              <w:rPrChange w:id="1457" w:author="Philips" w:date="2015-05-22T09:22: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00"/>
                              <w:sz w:val="18"/>
                              <w:szCs w:val="18"/>
                              <w:highlight w:val="white"/>
                              <w:rPrChange w:id="1458" w:author="Philips" w:date="2015-05-22T09:22:00Z">
                                <w:rPr>
                                  <w:rFonts w:ascii="Consolas" w:hAnsi="Consolas" w:cs="Consolas"/>
                                  <w:color w:val="000000"/>
                                  <w:sz w:val="19"/>
                                  <w:szCs w:val="19"/>
                                  <w:highlight w:val="white"/>
                                </w:rPr>
                              </w:rPrChange>
                            </w:rPr>
                            <w:t>std</w:t>
                          </w:r>
                          <w:proofErr w:type="spellEnd"/>
                          <w:r w:rsidRPr="00BD305E">
                            <w:rPr>
                              <w:rFonts w:ascii="Consolas" w:hAnsi="Consolas" w:cs="Consolas"/>
                              <w:color w:val="000000"/>
                              <w:sz w:val="18"/>
                              <w:szCs w:val="18"/>
                              <w:highlight w:val="white"/>
                              <w:rPrChange w:id="1459" w:author="Philips" w:date="2015-05-22T09:22:00Z">
                                <w:rPr>
                                  <w:rFonts w:ascii="Consolas" w:hAnsi="Consolas" w:cs="Consolas"/>
                                  <w:color w:val="000000"/>
                                  <w:sz w:val="19"/>
                                  <w:szCs w:val="19"/>
                                  <w:highlight w:val="white"/>
                                </w:rPr>
                              </w:rPrChange>
                            </w:rPr>
                            <w:t>::</w:t>
                          </w:r>
                          <w:proofErr w:type="gramStart"/>
                          <w:r w:rsidRPr="00BD305E">
                            <w:rPr>
                              <w:rFonts w:ascii="Consolas" w:hAnsi="Consolas" w:cs="Consolas"/>
                              <w:color w:val="000000"/>
                              <w:sz w:val="18"/>
                              <w:szCs w:val="18"/>
                              <w:highlight w:val="white"/>
                              <w:rPrChange w:id="1460" w:author="Philips" w:date="2015-05-22T09:22:00Z">
                                <w:rPr>
                                  <w:rFonts w:ascii="Consolas" w:hAnsi="Consolas" w:cs="Consolas"/>
                                  <w:color w:val="000000"/>
                                  <w:sz w:val="19"/>
                                  <w:szCs w:val="19"/>
                                  <w:highlight w:val="white"/>
                                </w:rPr>
                              </w:rPrChange>
                            </w:rPr>
                            <w:t>abort(</w:t>
                          </w:r>
                          <w:proofErr w:type="gramEnd"/>
                          <w:r w:rsidRPr="00BD305E">
                            <w:rPr>
                              <w:rFonts w:ascii="Consolas" w:hAnsi="Consolas" w:cs="Consolas"/>
                              <w:color w:val="000000"/>
                              <w:sz w:val="18"/>
                              <w:szCs w:val="18"/>
                              <w:highlight w:val="white"/>
                              <w:rPrChange w:id="1461" w:author="Philips" w:date="2015-05-22T09:22:00Z">
                                <w:rPr>
                                  <w:rFonts w:ascii="Consolas" w:hAnsi="Consolas" w:cs="Consolas"/>
                                  <w:color w:val="000000"/>
                                  <w:sz w:val="19"/>
                                  <w:szCs w:val="19"/>
                                  <w:highlight w:val="white"/>
                                </w:rPr>
                              </w:rPrChange>
                            </w:rPr>
                            <w:t>);</w:t>
                          </w:r>
                        </w:ins>
                      </w:p>
                      <w:p w:rsidR="00BD305E" w:rsidRPr="00BD305E" w:rsidRDefault="00BD305E" w:rsidP="00BD305E">
                        <w:pPr>
                          <w:autoSpaceDE w:val="0"/>
                          <w:autoSpaceDN w:val="0"/>
                          <w:adjustRightInd w:val="0"/>
                          <w:spacing w:before="0" w:after="0" w:line="240" w:lineRule="auto"/>
                          <w:rPr>
                            <w:ins w:id="1462" w:author="Philips" w:date="2015-05-22T09:21:00Z"/>
                            <w:rFonts w:ascii="Consolas" w:hAnsi="Consolas" w:cs="Consolas"/>
                            <w:color w:val="000000"/>
                            <w:sz w:val="18"/>
                            <w:szCs w:val="18"/>
                            <w:highlight w:val="white"/>
                            <w:rPrChange w:id="1463" w:author="Philips" w:date="2015-05-22T09:22:00Z">
                              <w:rPr>
                                <w:ins w:id="1464" w:author="Philips" w:date="2015-05-22T09:21:00Z"/>
                                <w:rFonts w:ascii="Consolas" w:hAnsi="Consolas" w:cs="Consolas"/>
                                <w:color w:val="000000"/>
                                <w:sz w:val="19"/>
                                <w:szCs w:val="19"/>
                                <w:highlight w:val="white"/>
                              </w:rPr>
                            </w:rPrChange>
                          </w:rPr>
                        </w:pPr>
                        <w:ins w:id="1465" w:author="Philips" w:date="2015-05-22T09:21:00Z">
                          <w:r w:rsidRPr="00BD305E">
                            <w:rPr>
                              <w:rFonts w:ascii="Consolas" w:hAnsi="Consolas" w:cs="Consolas"/>
                              <w:color w:val="000000"/>
                              <w:sz w:val="18"/>
                              <w:szCs w:val="18"/>
                              <w:highlight w:val="white"/>
                              <w:rPrChange w:id="1466" w:author="Philips" w:date="2015-05-22T09:22:00Z">
                                <w:rPr>
                                  <w:rFonts w:ascii="Consolas" w:hAnsi="Consolas" w:cs="Consolas"/>
                                  <w:color w:val="000000"/>
                                  <w:sz w:val="19"/>
                                  <w:szCs w:val="19"/>
                                  <w:highlight w:val="white"/>
                                </w:rPr>
                              </w:rPrChange>
                            </w:rPr>
                            <w:t xml:space="preserve">        }</w:t>
                          </w:r>
                        </w:ins>
                      </w:p>
                      <w:p w:rsidR="00BD305E" w:rsidRPr="00BD305E" w:rsidRDefault="00BD305E" w:rsidP="00BD305E">
                        <w:pPr>
                          <w:autoSpaceDE w:val="0"/>
                          <w:autoSpaceDN w:val="0"/>
                          <w:adjustRightInd w:val="0"/>
                          <w:spacing w:before="0" w:after="0" w:line="240" w:lineRule="auto"/>
                          <w:rPr>
                            <w:ins w:id="1467" w:author="Philips" w:date="2015-05-22T09:21:00Z"/>
                            <w:rFonts w:ascii="Consolas" w:hAnsi="Consolas" w:cs="Consolas"/>
                            <w:color w:val="000000"/>
                            <w:sz w:val="18"/>
                            <w:szCs w:val="18"/>
                            <w:highlight w:val="white"/>
                            <w:rPrChange w:id="1468" w:author="Philips" w:date="2015-05-22T09:22:00Z">
                              <w:rPr>
                                <w:ins w:id="1469" w:author="Philips" w:date="2015-05-22T09:21:00Z"/>
                                <w:rFonts w:ascii="Consolas" w:hAnsi="Consolas" w:cs="Consolas"/>
                                <w:color w:val="000000"/>
                                <w:sz w:val="19"/>
                                <w:szCs w:val="19"/>
                                <w:highlight w:val="white"/>
                              </w:rPr>
                            </w:rPrChange>
                          </w:rPr>
                        </w:pPr>
                      </w:p>
                      <w:p w:rsidR="00BD305E" w:rsidRPr="00BD305E" w:rsidRDefault="00BD305E" w:rsidP="00BD305E">
                        <w:pPr>
                          <w:autoSpaceDE w:val="0"/>
                          <w:autoSpaceDN w:val="0"/>
                          <w:adjustRightInd w:val="0"/>
                          <w:spacing w:before="0" w:after="0" w:line="240" w:lineRule="auto"/>
                          <w:rPr>
                            <w:ins w:id="1470" w:author="Philips" w:date="2015-05-22T09:21:00Z"/>
                            <w:rFonts w:ascii="Consolas" w:hAnsi="Consolas" w:cs="Consolas"/>
                            <w:color w:val="000000"/>
                            <w:sz w:val="18"/>
                            <w:szCs w:val="18"/>
                            <w:highlight w:val="white"/>
                            <w:rPrChange w:id="1471" w:author="Philips" w:date="2015-05-22T09:22:00Z">
                              <w:rPr>
                                <w:ins w:id="1472" w:author="Philips" w:date="2015-05-22T09:21:00Z"/>
                                <w:rFonts w:ascii="Consolas" w:hAnsi="Consolas" w:cs="Consolas"/>
                                <w:color w:val="000000"/>
                                <w:sz w:val="19"/>
                                <w:szCs w:val="19"/>
                                <w:highlight w:val="white"/>
                              </w:rPr>
                            </w:rPrChange>
                          </w:rPr>
                        </w:pPr>
                        <w:ins w:id="1473" w:author="Philips" w:date="2015-05-22T09:21:00Z">
                          <w:r w:rsidRPr="00BD305E">
                            <w:rPr>
                              <w:rFonts w:ascii="Consolas" w:hAnsi="Consolas" w:cs="Consolas"/>
                              <w:color w:val="000000"/>
                              <w:sz w:val="18"/>
                              <w:szCs w:val="18"/>
                              <w:highlight w:val="white"/>
                              <w:rPrChange w:id="1474" w:author="Philips" w:date="2015-05-22T09:22: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1475" w:author="Philips" w:date="2015-05-22T09:22:00Z">
                                <w:rPr>
                                  <w:rFonts w:ascii="Consolas" w:hAnsi="Consolas" w:cs="Consolas"/>
                                  <w:color w:val="0000FF"/>
                                  <w:sz w:val="19"/>
                                  <w:szCs w:val="19"/>
                                  <w:highlight w:val="white"/>
                                </w:rPr>
                              </w:rPrChange>
                            </w:rPr>
                            <w:t>for</w:t>
                          </w:r>
                          <w:proofErr w:type="gramEnd"/>
                          <w:r w:rsidRPr="00BD305E">
                            <w:rPr>
                              <w:rFonts w:ascii="Consolas" w:hAnsi="Consolas" w:cs="Consolas"/>
                              <w:color w:val="000000"/>
                              <w:sz w:val="18"/>
                              <w:szCs w:val="18"/>
                              <w:highlight w:val="white"/>
                              <w:rPrChange w:id="1476" w:author="Philips" w:date="2015-05-22T09:22:00Z">
                                <w:rPr>
                                  <w:rFonts w:ascii="Consolas" w:hAnsi="Consolas" w:cs="Consolas"/>
                                  <w:color w:val="000000"/>
                                  <w:sz w:val="19"/>
                                  <w:szCs w:val="19"/>
                                  <w:highlight w:val="white"/>
                                </w:rPr>
                              </w:rPrChange>
                            </w:rPr>
                            <w:t xml:space="preserve"> (uint8_t&amp; </w:t>
                          </w:r>
                          <w:proofErr w:type="spellStart"/>
                          <w:r w:rsidRPr="00BD305E">
                            <w:rPr>
                              <w:rFonts w:ascii="Consolas" w:hAnsi="Consolas" w:cs="Consolas"/>
                              <w:color w:val="000000"/>
                              <w:sz w:val="18"/>
                              <w:szCs w:val="18"/>
                              <w:highlight w:val="white"/>
                              <w:rPrChange w:id="1477" w:author="Philips" w:date="2015-05-22T09:22:00Z">
                                <w:rPr>
                                  <w:rFonts w:ascii="Consolas" w:hAnsi="Consolas" w:cs="Consolas"/>
                                  <w:color w:val="000000"/>
                                  <w:sz w:val="19"/>
                                  <w:szCs w:val="19"/>
                                  <w:highlight w:val="white"/>
                                </w:rPr>
                              </w:rPrChange>
                            </w:rPr>
                            <w:t>i</w:t>
                          </w:r>
                          <w:proofErr w:type="spellEnd"/>
                          <w:r w:rsidRPr="00BD305E">
                            <w:rPr>
                              <w:rFonts w:ascii="Consolas" w:hAnsi="Consolas" w:cs="Consolas"/>
                              <w:color w:val="000000"/>
                              <w:sz w:val="18"/>
                              <w:szCs w:val="18"/>
                              <w:highlight w:val="white"/>
                              <w:rPrChange w:id="1478" w:author="Philips" w:date="2015-05-22T09:22:00Z">
                                <w:rPr>
                                  <w:rFonts w:ascii="Consolas" w:hAnsi="Consolas" w:cs="Consolas"/>
                                  <w:color w:val="000000"/>
                                  <w:sz w:val="19"/>
                                  <w:szCs w:val="19"/>
                                  <w:highlight w:val="white"/>
                                </w:rPr>
                              </w:rPrChange>
                            </w:rPr>
                            <w:t xml:space="preserve"> : data)</w:t>
                          </w:r>
                        </w:ins>
                      </w:p>
                      <w:p w:rsidR="00BD305E" w:rsidRPr="00BD305E" w:rsidRDefault="00BD305E" w:rsidP="00BD305E">
                        <w:pPr>
                          <w:autoSpaceDE w:val="0"/>
                          <w:autoSpaceDN w:val="0"/>
                          <w:adjustRightInd w:val="0"/>
                          <w:spacing w:before="0" w:after="0" w:line="240" w:lineRule="auto"/>
                          <w:rPr>
                            <w:ins w:id="1479" w:author="Philips" w:date="2015-05-22T09:21:00Z"/>
                            <w:rFonts w:ascii="Consolas" w:hAnsi="Consolas" w:cs="Consolas"/>
                            <w:color w:val="000000"/>
                            <w:sz w:val="18"/>
                            <w:szCs w:val="18"/>
                            <w:highlight w:val="white"/>
                            <w:rPrChange w:id="1480" w:author="Philips" w:date="2015-05-22T09:22:00Z">
                              <w:rPr>
                                <w:ins w:id="1481" w:author="Philips" w:date="2015-05-22T09:21:00Z"/>
                                <w:rFonts w:ascii="Consolas" w:hAnsi="Consolas" w:cs="Consolas"/>
                                <w:color w:val="000000"/>
                                <w:sz w:val="19"/>
                                <w:szCs w:val="19"/>
                                <w:highlight w:val="white"/>
                              </w:rPr>
                            </w:rPrChange>
                          </w:rPr>
                        </w:pPr>
                        <w:ins w:id="1482" w:author="Philips" w:date="2015-05-22T09:21:00Z">
                          <w:r w:rsidRPr="00BD305E">
                            <w:rPr>
                              <w:rFonts w:ascii="Consolas" w:hAnsi="Consolas" w:cs="Consolas"/>
                              <w:color w:val="000000"/>
                              <w:sz w:val="18"/>
                              <w:szCs w:val="18"/>
                              <w:highlight w:val="white"/>
                              <w:rPrChange w:id="1483" w:author="Philips" w:date="2015-05-22T09:22: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00"/>
                              <w:sz w:val="18"/>
                              <w:szCs w:val="18"/>
                              <w:highlight w:val="white"/>
                              <w:rPrChange w:id="1484" w:author="Philips" w:date="2015-05-22T09:22:00Z">
                                <w:rPr>
                                  <w:rFonts w:ascii="Consolas" w:hAnsi="Consolas" w:cs="Consolas"/>
                                  <w:color w:val="000000"/>
                                  <w:sz w:val="19"/>
                                  <w:szCs w:val="19"/>
                                  <w:highlight w:val="white"/>
                                </w:rPr>
                              </w:rPrChange>
                            </w:rPr>
                            <w:t>i</w:t>
                          </w:r>
                          <w:proofErr w:type="spellEnd"/>
                          <w:r w:rsidRPr="00BD305E">
                            <w:rPr>
                              <w:rFonts w:ascii="Consolas" w:hAnsi="Consolas" w:cs="Consolas"/>
                              <w:color w:val="000000"/>
                              <w:sz w:val="18"/>
                              <w:szCs w:val="18"/>
                              <w:highlight w:val="white"/>
                              <w:rPrChange w:id="1485" w:author="Philips" w:date="2015-05-22T09:22:00Z">
                                <w:rPr>
                                  <w:rFonts w:ascii="Consolas" w:hAnsi="Consolas" w:cs="Consolas"/>
                                  <w:color w:val="000000"/>
                                  <w:sz w:val="19"/>
                                  <w:szCs w:val="19"/>
                                  <w:highlight w:val="white"/>
                                </w:rPr>
                              </w:rPrChange>
                            </w:rPr>
                            <w:t xml:space="preserve"> += 5;</w:t>
                          </w:r>
                        </w:ins>
                      </w:p>
                      <w:p w:rsidR="00BD305E" w:rsidRPr="00BD305E" w:rsidRDefault="00BD305E" w:rsidP="00BD305E">
                        <w:pPr>
                          <w:autoSpaceDE w:val="0"/>
                          <w:autoSpaceDN w:val="0"/>
                          <w:adjustRightInd w:val="0"/>
                          <w:spacing w:before="0" w:after="0" w:line="240" w:lineRule="auto"/>
                          <w:rPr>
                            <w:ins w:id="1486" w:author="Philips" w:date="2015-05-22T09:21:00Z"/>
                            <w:rFonts w:ascii="Consolas" w:hAnsi="Consolas" w:cs="Consolas"/>
                            <w:color w:val="000000"/>
                            <w:sz w:val="18"/>
                            <w:szCs w:val="18"/>
                            <w:highlight w:val="white"/>
                            <w:rPrChange w:id="1487" w:author="Philips" w:date="2015-05-22T09:22:00Z">
                              <w:rPr>
                                <w:ins w:id="1488" w:author="Philips" w:date="2015-05-22T09:21:00Z"/>
                                <w:rFonts w:ascii="Consolas" w:hAnsi="Consolas" w:cs="Consolas"/>
                                <w:color w:val="000000"/>
                                <w:sz w:val="19"/>
                                <w:szCs w:val="19"/>
                                <w:highlight w:val="white"/>
                              </w:rPr>
                            </w:rPrChange>
                          </w:rPr>
                        </w:pPr>
                        <w:ins w:id="1489" w:author="Philips" w:date="2015-05-22T09:21:00Z">
                          <w:r w:rsidRPr="00BD305E">
                            <w:rPr>
                              <w:rFonts w:ascii="Consolas" w:hAnsi="Consolas" w:cs="Consolas"/>
                              <w:color w:val="000000"/>
                              <w:sz w:val="18"/>
                              <w:szCs w:val="18"/>
                              <w:highlight w:val="white"/>
                              <w:rPrChange w:id="1490" w:author="Philips" w:date="2015-05-22T09:22:00Z">
                                <w:rPr>
                                  <w:rFonts w:ascii="Consolas" w:hAnsi="Consolas" w:cs="Consolas"/>
                                  <w:color w:val="000000"/>
                                  <w:sz w:val="19"/>
                                  <w:szCs w:val="19"/>
                                  <w:highlight w:val="white"/>
                                </w:rPr>
                              </w:rPrChange>
                            </w:rPr>
                            <w:t xml:space="preserve">    }</w:t>
                          </w:r>
                        </w:ins>
                      </w:p>
                      <w:p w:rsidR="00BD305E" w:rsidRPr="00BD305E" w:rsidRDefault="00BD305E" w:rsidP="00BD305E">
                        <w:pPr>
                          <w:autoSpaceDE w:val="0"/>
                          <w:autoSpaceDN w:val="0"/>
                          <w:adjustRightInd w:val="0"/>
                          <w:spacing w:before="0" w:after="0" w:line="240" w:lineRule="auto"/>
                          <w:rPr>
                            <w:ins w:id="1491" w:author="Philips" w:date="2015-05-22T09:21:00Z"/>
                            <w:rFonts w:ascii="Consolas" w:hAnsi="Consolas" w:cs="Consolas"/>
                            <w:color w:val="000000"/>
                            <w:sz w:val="18"/>
                            <w:szCs w:val="18"/>
                            <w:highlight w:val="white"/>
                            <w:rPrChange w:id="1492" w:author="Philips" w:date="2015-05-22T09:22:00Z">
                              <w:rPr>
                                <w:ins w:id="1493" w:author="Philips" w:date="2015-05-22T09:21:00Z"/>
                                <w:rFonts w:ascii="Consolas" w:hAnsi="Consolas" w:cs="Consolas"/>
                                <w:color w:val="000000"/>
                                <w:sz w:val="19"/>
                                <w:szCs w:val="19"/>
                                <w:highlight w:val="white"/>
                              </w:rPr>
                            </w:rPrChange>
                          </w:rPr>
                        </w:pPr>
                      </w:p>
                      <w:p w:rsidR="00BD305E" w:rsidRPr="00BD305E" w:rsidRDefault="00BD305E" w:rsidP="00BD305E">
                        <w:pPr>
                          <w:autoSpaceDE w:val="0"/>
                          <w:autoSpaceDN w:val="0"/>
                          <w:adjustRightInd w:val="0"/>
                          <w:spacing w:before="0" w:after="0" w:line="240" w:lineRule="auto"/>
                          <w:rPr>
                            <w:ins w:id="1494" w:author="Philips" w:date="2015-05-22T09:21:00Z"/>
                            <w:rFonts w:ascii="Consolas" w:hAnsi="Consolas" w:cs="Consolas"/>
                            <w:color w:val="000000"/>
                            <w:sz w:val="18"/>
                            <w:szCs w:val="18"/>
                            <w:highlight w:val="white"/>
                            <w:rPrChange w:id="1495" w:author="Philips" w:date="2015-05-22T09:22:00Z">
                              <w:rPr>
                                <w:ins w:id="1496" w:author="Philips" w:date="2015-05-22T09:21:00Z"/>
                                <w:rFonts w:ascii="Consolas" w:hAnsi="Consolas" w:cs="Consolas"/>
                                <w:color w:val="000000"/>
                                <w:sz w:val="19"/>
                                <w:szCs w:val="19"/>
                                <w:highlight w:val="white"/>
                              </w:rPr>
                            </w:rPrChange>
                          </w:rPr>
                        </w:pPr>
                        <w:ins w:id="1497" w:author="Philips" w:date="2015-05-22T09:21:00Z">
                          <w:r w:rsidRPr="00BD305E">
                            <w:rPr>
                              <w:rFonts w:ascii="Consolas" w:hAnsi="Consolas" w:cs="Consolas"/>
                              <w:color w:val="000000"/>
                              <w:sz w:val="18"/>
                              <w:szCs w:val="18"/>
                              <w:highlight w:val="white"/>
                              <w:rPrChange w:id="1498" w:author="Philips" w:date="2015-05-22T09:22:00Z">
                                <w:rPr>
                                  <w:rFonts w:ascii="Consolas" w:hAnsi="Consolas" w:cs="Consolas"/>
                                  <w:color w:val="000000"/>
                                  <w:sz w:val="19"/>
                                  <w:szCs w:val="19"/>
                                  <w:highlight w:val="white"/>
                                </w:rPr>
                              </w:rPrChange>
                            </w:rPr>
                            <w:t xml:space="preserve">    uint16_t </w:t>
                          </w:r>
                          <w:proofErr w:type="spellStart"/>
                          <w:r w:rsidRPr="00BD305E">
                            <w:rPr>
                              <w:rFonts w:ascii="Consolas" w:hAnsi="Consolas" w:cs="Consolas"/>
                              <w:color w:val="000000"/>
                              <w:sz w:val="18"/>
                              <w:szCs w:val="18"/>
                              <w:highlight w:val="white"/>
                              <w:rPrChange w:id="1499" w:author="Philips" w:date="2015-05-22T09:22:00Z">
                                <w:rPr>
                                  <w:rFonts w:ascii="Consolas" w:hAnsi="Consolas" w:cs="Consolas"/>
                                  <w:color w:val="000000"/>
                                  <w:sz w:val="19"/>
                                  <w:szCs w:val="19"/>
                                  <w:highlight w:val="white"/>
                                </w:rPr>
                              </w:rPrChange>
                            </w:rPr>
                            <w:t>CheatSheetExample</w:t>
                          </w:r>
                          <w:proofErr w:type="spellEnd"/>
                          <w:r w:rsidRPr="00BD305E">
                            <w:rPr>
                              <w:rFonts w:ascii="Consolas" w:hAnsi="Consolas" w:cs="Consolas"/>
                              <w:color w:val="000000"/>
                              <w:sz w:val="18"/>
                              <w:szCs w:val="18"/>
                              <w:highlight w:val="white"/>
                              <w:rPrChange w:id="1500" w:author="Philips" w:date="2015-05-22T09:22:00Z">
                                <w:rPr>
                                  <w:rFonts w:ascii="Consolas" w:hAnsi="Consolas" w:cs="Consolas"/>
                                  <w:color w:val="000000"/>
                                  <w:sz w:val="19"/>
                                  <w:szCs w:val="19"/>
                                  <w:highlight w:val="white"/>
                                </w:rPr>
                              </w:rPrChange>
                            </w:rPr>
                            <w:t>::</w:t>
                          </w:r>
                          <w:proofErr w:type="spellStart"/>
                          <w:proofErr w:type="gramStart"/>
                          <w:r w:rsidRPr="00BD305E">
                            <w:rPr>
                              <w:rFonts w:ascii="Consolas" w:hAnsi="Consolas" w:cs="Consolas"/>
                              <w:color w:val="000000"/>
                              <w:sz w:val="18"/>
                              <w:szCs w:val="18"/>
                              <w:highlight w:val="white"/>
                              <w:rPrChange w:id="1501" w:author="Philips" w:date="2015-05-22T09:22:00Z">
                                <w:rPr>
                                  <w:rFonts w:ascii="Consolas" w:hAnsi="Consolas" w:cs="Consolas"/>
                                  <w:color w:val="000000"/>
                                  <w:sz w:val="19"/>
                                  <w:szCs w:val="19"/>
                                  <w:highlight w:val="white"/>
                                </w:rPr>
                              </w:rPrChange>
                            </w:rPr>
                            <w:t>NumberOfOperationsDone</w:t>
                          </w:r>
                          <w:proofErr w:type="spellEnd"/>
                          <w:r w:rsidRPr="00BD305E">
                            <w:rPr>
                              <w:rFonts w:ascii="Consolas" w:hAnsi="Consolas" w:cs="Consolas"/>
                              <w:color w:val="000000"/>
                              <w:sz w:val="18"/>
                              <w:szCs w:val="18"/>
                              <w:highlight w:val="white"/>
                              <w:rPrChange w:id="1502" w:author="Philips" w:date="2015-05-22T09:22:00Z">
                                <w:rPr>
                                  <w:rFonts w:ascii="Consolas" w:hAnsi="Consolas" w:cs="Consolas"/>
                                  <w:color w:val="000000"/>
                                  <w:sz w:val="19"/>
                                  <w:szCs w:val="19"/>
                                  <w:highlight w:val="white"/>
                                </w:rPr>
                              </w:rPrChange>
                            </w:rPr>
                            <w:t>(</w:t>
                          </w:r>
                          <w:proofErr w:type="gramEnd"/>
                          <w:r w:rsidRPr="00BD305E">
                            <w:rPr>
                              <w:rFonts w:ascii="Consolas" w:hAnsi="Consolas" w:cs="Consolas"/>
                              <w:color w:val="000000"/>
                              <w:sz w:val="18"/>
                              <w:szCs w:val="18"/>
                              <w:highlight w:val="white"/>
                              <w:rPrChange w:id="1503" w:author="Philips" w:date="2015-05-22T09:22: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FF"/>
                              <w:sz w:val="18"/>
                              <w:szCs w:val="18"/>
                              <w:highlight w:val="white"/>
                              <w:rPrChange w:id="1504" w:author="Philips" w:date="2015-05-22T09:22:00Z">
                                <w:rPr>
                                  <w:rFonts w:ascii="Consolas" w:hAnsi="Consolas" w:cs="Consolas"/>
                                  <w:color w:val="0000FF"/>
                                  <w:sz w:val="19"/>
                                  <w:szCs w:val="19"/>
                                  <w:highlight w:val="white"/>
                                </w:rPr>
                              </w:rPrChange>
                            </w:rPr>
                            <w:t>const</w:t>
                          </w:r>
                          <w:proofErr w:type="spellEnd"/>
                        </w:ins>
                      </w:p>
                      <w:p w:rsidR="00BD305E" w:rsidRPr="00BD305E" w:rsidRDefault="00BD305E" w:rsidP="00BD305E">
                        <w:pPr>
                          <w:autoSpaceDE w:val="0"/>
                          <w:autoSpaceDN w:val="0"/>
                          <w:adjustRightInd w:val="0"/>
                          <w:spacing w:before="0" w:after="0" w:line="240" w:lineRule="auto"/>
                          <w:rPr>
                            <w:ins w:id="1505" w:author="Philips" w:date="2015-05-22T09:21:00Z"/>
                            <w:rFonts w:ascii="Consolas" w:hAnsi="Consolas" w:cs="Consolas"/>
                            <w:color w:val="000000"/>
                            <w:sz w:val="18"/>
                            <w:szCs w:val="18"/>
                            <w:highlight w:val="white"/>
                            <w:rPrChange w:id="1506" w:author="Philips" w:date="2015-05-22T09:22:00Z">
                              <w:rPr>
                                <w:ins w:id="1507" w:author="Philips" w:date="2015-05-22T09:21:00Z"/>
                                <w:rFonts w:ascii="Consolas" w:hAnsi="Consolas" w:cs="Consolas"/>
                                <w:color w:val="000000"/>
                                <w:sz w:val="19"/>
                                <w:szCs w:val="19"/>
                                <w:highlight w:val="white"/>
                              </w:rPr>
                            </w:rPrChange>
                          </w:rPr>
                        </w:pPr>
                        <w:ins w:id="1508" w:author="Philips" w:date="2015-05-22T09:21:00Z">
                          <w:r w:rsidRPr="00BD305E">
                            <w:rPr>
                              <w:rFonts w:ascii="Consolas" w:hAnsi="Consolas" w:cs="Consolas"/>
                              <w:color w:val="000000"/>
                              <w:sz w:val="18"/>
                              <w:szCs w:val="18"/>
                              <w:highlight w:val="white"/>
                              <w:rPrChange w:id="1509" w:author="Philips" w:date="2015-05-22T09:22:00Z">
                                <w:rPr>
                                  <w:rFonts w:ascii="Consolas" w:hAnsi="Consolas" w:cs="Consolas"/>
                                  <w:color w:val="000000"/>
                                  <w:sz w:val="19"/>
                                  <w:szCs w:val="19"/>
                                  <w:highlight w:val="white"/>
                                </w:rPr>
                              </w:rPrChange>
                            </w:rPr>
                            <w:t xml:space="preserve">    {</w:t>
                          </w:r>
                        </w:ins>
                      </w:p>
                      <w:p w:rsidR="00BD305E" w:rsidRPr="00BD305E" w:rsidRDefault="00BD305E" w:rsidP="00BD305E">
                        <w:pPr>
                          <w:autoSpaceDE w:val="0"/>
                          <w:autoSpaceDN w:val="0"/>
                          <w:adjustRightInd w:val="0"/>
                          <w:spacing w:before="0" w:after="0" w:line="240" w:lineRule="auto"/>
                          <w:rPr>
                            <w:ins w:id="1510" w:author="Philips" w:date="2015-05-22T09:21:00Z"/>
                            <w:rFonts w:ascii="Consolas" w:hAnsi="Consolas" w:cs="Consolas"/>
                            <w:color w:val="000000"/>
                            <w:sz w:val="18"/>
                            <w:szCs w:val="18"/>
                            <w:highlight w:val="white"/>
                            <w:rPrChange w:id="1511" w:author="Philips" w:date="2015-05-22T09:22:00Z">
                              <w:rPr>
                                <w:ins w:id="1512" w:author="Philips" w:date="2015-05-22T09:21:00Z"/>
                                <w:rFonts w:ascii="Consolas" w:hAnsi="Consolas" w:cs="Consolas"/>
                                <w:color w:val="000000"/>
                                <w:sz w:val="19"/>
                                <w:szCs w:val="19"/>
                                <w:highlight w:val="white"/>
                              </w:rPr>
                            </w:rPrChange>
                          </w:rPr>
                        </w:pPr>
                        <w:ins w:id="1513" w:author="Philips" w:date="2015-05-22T09:21:00Z">
                          <w:r w:rsidRPr="00BD305E">
                            <w:rPr>
                              <w:rFonts w:ascii="Consolas" w:hAnsi="Consolas" w:cs="Consolas"/>
                              <w:color w:val="000000"/>
                              <w:sz w:val="18"/>
                              <w:szCs w:val="18"/>
                              <w:highlight w:val="white"/>
                              <w:rPrChange w:id="1514" w:author="Philips" w:date="2015-05-22T09:22: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00"/>
                              <w:sz w:val="18"/>
                              <w:szCs w:val="18"/>
                              <w:highlight w:val="white"/>
                              <w:rPrChange w:id="1515" w:author="Philips" w:date="2015-05-22T09:22:00Z">
                                <w:rPr>
                                  <w:rFonts w:ascii="Consolas" w:hAnsi="Consolas" w:cs="Consolas"/>
                                  <w:color w:val="000000"/>
                                  <w:sz w:val="19"/>
                                  <w:szCs w:val="19"/>
                                  <w:highlight w:val="white"/>
                                </w:rPr>
                              </w:rPrChange>
                            </w:rPr>
                            <w:t>uint32_t</w:t>
                          </w:r>
                          <w:proofErr w:type="gramEnd"/>
                          <w:r w:rsidRPr="00BD305E">
                            <w:rPr>
                              <w:rFonts w:ascii="Consolas" w:hAnsi="Consolas" w:cs="Consolas"/>
                              <w:color w:val="000000"/>
                              <w:sz w:val="18"/>
                              <w:szCs w:val="18"/>
                              <w:highlight w:val="white"/>
                              <w:rPrChange w:id="1516" w:author="Philips" w:date="2015-05-22T09:22:00Z">
                                <w:rPr>
                                  <w:rFonts w:ascii="Consolas" w:hAnsi="Consolas" w:cs="Consolas"/>
                                  <w:color w:val="000000"/>
                                  <w:sz w:val="19"/>
                                  <w:szCs w:val="19"/>
                                  <w:highlight w:val="white"/>
                                </w:rPr>
                              </w:rPrChange>
                            </w:rPr>
                            <w:t xml:space="preserve"> result = 0;</w:t>
                          </w:r>
                        </w:ins>
                      </w:p>
                      <w:p w:rsidR="00BD305E" w:rsidRPr="00BD305E" w:rsidRDefault="00BD305E" w:rsidP="00BD305E">
                        <w:pPr>
                          <w:autoSpaceDE w:val="0"/>
                          <w:autoSpaceDN w:val="0"/>
                          <w:adjustRightInd w:val="0"/>
                          <w:spacing w:before="0" w:after="0" w:line="240" w:lineRule="auto"/>
                          <w:rPr>
                            <w:ins w:id="1517" w:author="Philips" w:date="2015-05-22T09:21:00Z"/>
                            <w:rFonts w:ascii="Consolas" w:hAnsi="Consolas" w:cs="Consolas"/>
                            <w:color w:val="000000"/>
                            <w:sz w:val="18"/>
                            <w:szCs w:val="18"/>
                            <w:highlight w:val="white"/>
                            <w:rPrChange w:id="1518" w:author="Philips" w:date="2015-05-22T09:22:00Z">
                              <w:rPr>
                                <w:ins w:id="1519" w:author="Philips" w:date="2015-05-22T09:21:00Z"/>
                                <w:rFonts w:ascii="Consolas" w:hAnsi="Consolas" w:cs="Consolas"/>
                                <w:color w:val="000000"/>
                                <w:sz w:val="19"/>
                                <w:szCs w:val="19"/>
                                <w:highlight w:val="white"/>
                              </w:rPr>
                            </w:rPrChange>
                          </w:rPr>
                        </w:pPr>
                      </w:p>
                      <w:p w:rsidR="00BD305E" w:rsidRPr="00BD305E" w:rsidRDefault="00BD305E" w:rsidP="00BD305E">
                        <w:pPr>
                          <w:autoSpaceDE w:val="0"/>
                          <w:autoSpaceDN w:val="0"/>
                          <w:adjustRightInd w:val="0"/>
                          <w:spacing w:before="0" w:after="0" w:line="240" w:lineRule="auto"/>
                          <w:rPr>
                            <w:ins w:id="1520" w:author="Philips" w:date="2015-05-22T09:21:00Z"/>
                            <w:rFonts w:ascii="Consolas" w:hAnsi="Consolas" w:cs="Consolas"/>
                            <w:color w:val="000000"/>
                            <w:sz w:val="18"/>
                            <w:szCs w:val="18"/>
                            <w:highlight w:val="white"/>
                            <w:rPrChange w:id="1521" w:author="Philips" w:date="2015-05-22T09:22:00Z">
                              <w:rPr>
                                <w:ins w:id="1522" w:author="Philips" w:date="2015-05-22T09:21:00Z"/>
                                <w:rFonts w:ascii="Consolas" w:hAnsi="Consolas" w:cs="Consolas"/>
                                <w:color w:val="000000"/>
                                <w:sz w:val="19"/>
                                <w:szCs w:val="19"/>
                                <w:highlight w:val="white"/>
                              </w:rPr>
                            </w:rPrChange>
                          </w:rPr>
                        </w:pPr>
                        <w:ins w:id="1523" w:author="Philips" w:date="2015-05-22T09:21:00Z">
                          <w:r w:rsidRPr="00BD305E">
                            <w:rPr>
                              <w:rFonts w:ascii="Consolas" w:hAnsi="Consolas" w:cs="Consolas"/>
                              <w:color w:val="000000"/>
                              <w:sz w:val="18"/>
                              <w:szCs w:val="18"/>
                              <w:highlight w:val="white"/>
                              <w:rPrChange w:id="1524" w:author="Philips" w:date="2015-05-22T09:22: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1525" w:author="Philips" w:date="2015-05-22T09:22:00Z">
                                <w:rPr>
                                  <w:rFonts w:ascii="Consolas" w:hAnsi="Consolas" w:cs="Consolas"/>
                                  <w:color w:val="0000FF"/>
                                  <w:sz w:val="19"/>
                                  <w:szCs w:val="19"/>
                                  <w:highlight w:val="white"/>
                                </w:rPr>
                              </w:rPrChange>
                            </w:rPr>
                            <w:t>for</w:t>
                          </w:r>
                          <w:proofErr w:type="gramEnd"/>
                          <w:r w:rsidRPr="00BD305E">
                            <w:rPr>
                              <w:rFonts w:ascii="Consolas" w:hAnsi="Consolas" w:cs="Consolas"/>
                              <w:color w:val="000000"/>
                              <w:sz w:val="18"/>
                              <w:szCs w:val="18"/>
                              <w:highlight w:val="white"/>
                              <w:rPrChange w:id="1526" w:author="Philips" w:date="2015-05-22T09:22:00Z">
                                <w:rPr>
                                  <w:rFonts w:ascii="Consolas" w:hAnsi="Consolas" w:cs="Consolas"/>
                                  <w:color w:val="000000"/>
                                  <w:sz w:val="19"/>
                                  <w:szCs w:val="19"/>
                                  <w:highlight w:val="white"/>
                                </w:rPr>
                              </w:rPrChange>
                            </w:rPr>
                            <w:t xml:space="preserve"> (uint8_t&amp; </w:t>
                          </w:r>
                          <w:proofErr w:type="spellStart"/>
                          <w:r w:rsidRPr="00BD305E">
                            <w:rPr>
                              <w:rFonts w:ascii="Consolas" w:hAnsi="Consolas" w:cs="Consolas"/>
                              <w:color w:val="000000"/>
                              <w:sz w:val="18"/>
                              <w:szCs w:val="18"/>
                              <w:highlight w:val="white"/>
                              <w:rPrChange w:id="1527" w:author="Philips" w:date="2015-05-22T09:22:00Z">
                                <w:rPr>
                                  <w:rFonts w:ascii="Consolas" w:hAnsi="Consolas" w:cs="Consolas"/>
                                  <w:color w:val="000000"/>
                                  <w:sz w:val="19"/>
                                  <w:szCs w:val="19"/>
                                  <w:highlight w:val="white"/>
                                </w:rPr>
                              </w:rPrChange>
                            </w:rPr>
                            <w:t>i</w:t>
                          </w:r>
                          <w:proofErr w:type="spellEnd"/>
                          <w:r w:rsidRPr="00BD305E">
                            <w:rPr>
                              <w:rFonts w:ascii="Consolas" w:hAnsi="Consolas" w:cs="Consolas"/>
                              <w:color w:val="000000"/>
                              <w:sz w:val="18"/>
                              <w:szCs w:val="18"/>
                              <w:highlight w:val="white"/>
                              <w:rPrChange w:id="1528" w:author="Philips" w:date="2015-05-22T09:22:00Z">
                                <w:rPr>
                                  <w:rFonts w:ascii="Consolas" w:hAnsi="Consolas" w:cs="Consolas"/>
                                  <w:color w:val="000000"/>
                                  <w:sz w:val="19"/>
                                  <w:szCs w:val="19"/>
                                  <w:highlight w:val="white"/>
                                </w:rPr>
                              </w:rPrChange>
                            </w:rPr>
                            <w:t xml:space="preserve"> : data)</w:t>
                          </w:r>
                        </w:ins>
                      </w:p>
                      <w:p w:rsidR="00BD305E" w:rsidRPr="00BD305E" w:rsidRDefault="00BD305E" w:rsidP="00BD305E">
                        <w:pPr>
                          <w:autoSpaceDE w:val="0"/>
                          <w:autoSpaceDN w:val="0"/>
                          <w:adjustRightInd w:val="0"/>
                          <w:spacing w:before="0" w:after="0" w:line="240" w:lineRule="auto"/>
                          <w:rPr>
                            <w:ins w:id="1529" w:author="Philips" w:date="2015-05-22T09:21:00Z"/>
                            <w:rFonts w:ascii="Consolas" w:hAnsi="Consolas" w:cs="Consolas"/>
                            <w:color w:val="000000"/>
                            <w:sz w:val="18"/>
                            <w:szCs w:val="18"/>
                            <w:highlight w:val="white"/>
                            <w:rPrChange w:id="1530" w:author="Philips" w:date="2015-05-22T09:22:00Z">
                              <w:rPr>
                                <w:ins w:id="1531" w:author="Philips" w:date="2015-05-22T09:21:00Z"/>
                                <w:rFonts w:ascii="Consolas" w:hAnsi="Consolas" w:cs="Consolas"/>
                                <w:color w:val="000000"/>
                                <w:sz w:val="19"/>
                                <w:szCs w:val="19"/>
                                <w:highlight w:val="white"/>
                              </w:rPr>
                            </w:rPrChange>
                          </w:rPr>
                        </w:pPr>
                        <w:ins w:id="1532" w:author="Philips" w:date="2015-05-22T09:21:00Z">
                          <w:r w:rsidRPr="00BD305E">
                            <w:rPr>
                              <w:rFonts w:ascii="Consolas" w:hAnsi="Consolas" w:cs="Consolas"/>
                              <w:color w:val="000000"/>
                              <w:sz w:val="18"/>
                              <w:szCs w:val="18"/>
                              <w:highlight w:val="white"/>
                              <w:rPrChange w:id="1533" w:author="Philips" w:date="2015-05-22T09:22: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1534" w:author="Philips" w:date="2015-05-22T09:22:00Z">
                                <w:rPr>
                                  <w:rFonts w:ascii="Consolas" w:hAnsi="Consolas" w:cs="Consolas"/>
                                  <w:color w:val="0000FF"/>
                                  <w:sz w:val="19"/>
                                  <w:szCs w:val="19"/>
                                  <w:highlight w:val="white"/>
                                </w:rPr>
                              </w:rPrChange>
                            </w:rPr>
                            <w:t>if</w:t>
                          </w:r>
                          <w:proofErr w:type="gramEnd"/>
                          <w:r w:rsidRPr="00BD305E">
                            <w:rPr>
                              <w:rFonts w:ascii="Consolas" w:hAnsi="Consolas" w:cs="Consolas"/>
                              <w:color w:val="000000"/>
                              <w:sz w:val="18"/>
                              <w:szCs w:val="18"/>
                              <w:highlight w:val="white"/>
                              <w:rPrChange w:id="1535" w:author="Philips" w:date="2015-05-22T09:22: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00"/>
                              <w:sz w:val="18"/>
                              <w:szCs w:val="18"/>
                              <w:highlight w:val="white"/>
                              <w:rPrChange w:id="1536" w:author="Philips" w:date="2015-05-22T09:22:00Z">
                                <w:rPr>
                                  <w:rFonts w:ascii="Consolas" w:hAnsi="Consolas" w:cs="Consolas"/>
                                  <w:color w:val="000000"/>
                                  <w:sz w:val="19"/>
                                  <w:szCs w:val="19"/>
                                  <w:highlight w:val="white"/>
                                </w:rPr>
                              </w:rPrChange>
                            </w:rPr>
                            <w:t>i</w:t>
                          </w:r>
                          <w:proofErr w:type="spellEnd"/>
                          <w:r w:rsidRPr="00BD305E">
                            <w:rPr>
                              <w:rFonts w:ascii="Consolas" w:hAnsi="Consolas" w:cs="Consolas"/>
                              <w:color w:val="000000"/>
                              <w:sz w:val="18"/>
                              <w:szCs w:val="18"/>
                              <w:highlight w:val="white"/>
                              <w:rPrChange w:id="1537" w:author="Philips" w:date="2015-05-22T09:22:00Z">
                                <w:rPr>
                                  <w:rFonts w:ascii="Consolas" w:hAnsi="Consolas" w:cs="Consolas"/>
                                  <w:color w:val="000000"/>
                                  <w:sz w:val="19"/>
                                  <w:szCs w:val="19"/>
                                  <w:highlight w:val="white"/>
                                </w:rPr>
                              </w:rPrChange>
                            </w:rPr>
                            <w:t xml:space="preserve"> != result)</w:t>
                          </w:r>
                        </w:ins>
                      </w:p>
                      <w:p w:rsidR="00BD305E" w:rsidRPr="00BD305E" w:rsidRDefault="00BD305E" w:rsidP="00BD305E">
                        <w:pPr>
                          <w:autoSpaceDE w:val="0"/>
                          <w:autoSpaceDN w:val="0"/>
                          <w:adjustRightInd w:val="0"/>
                          <w:spacing w:before="0" w:after="0" w:line="240" w:lineRule="auto"/>
                          <w:rPr>
                            <w:ins w:id="1538" w:author="Philips" w:date="2015-05-22T09:21:00Z"/>
                            <w:rFonts w:ascii="Consolas" w:hAnsi="Consolas" w:cs="Consolas"/>
                            <w:color w:val="000000"/>
                            <w:sz w:val="18"/>
                            <w:szCs w:val="18"/>
                            <w:highlight w:val="white"/>
                            <w:rPrChange w:id="1539" w:author="Philips" w:date="2015-05-22T09:22:00Z">
                              <w:rPr>
                                <w:ins w:id="1540" w:author="Philips" w:date="2015-05-22T09:21:00Z"/>
                                <w:rFonts w:ascii="Consolas" w:hAnsi="Consolas" w:cs="Consolas"/>
                                <w:color w:val="000000"/>
                                <w:sz w:val="19"/>
                                <w:szCs w:val="19"/>
                                <w:highlight w:val="white"/>
                              </w:rPr>
                            </w:rPrChange>
                          </w:rPr>
                        </w:pPr>
                        <w:ins w:id="1541" w:author="Philips" w:date="2015-05-22T09:21:00Z">
                          <w:r w:rsidRPr="00BD305E">
                            <w:rPr>
                              <w:rFonts w:ascii="Consolas" w:hAnsi="Consolas" w:cs="Consolas"/>
                              <w:color w:val="000000"/>
                              <w:sz w:val="18"/>
                              <w:szCs w:val="18"/>
                              <w:highlight w:val="white"/>
                              <w:rPrChange w:id="1542" w:author="Philips" w:date="2015-05-22T09:22: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00"/>
                              <w:sz w:val="18"/>
                              <w:szCs w:val="18"/>
                              <w:highlight w:val="white"/>
                              <w:rPrChange w:id="1543" w:author="Philips" w:date="2015-05-22T09:22:00Z">
                                <w:rPr>
                                  <w:rFonts w:ascii="Consolas" w:hAnsi="Consolas" w:cs="Consolas"/>
                                  <w:color w:val="000000"/>
                                  <w:sz w:val="19"/>
                                  <w:szCs w:val="19"/>
                                  <w:highlight w:val="white"/>
                                </w:rPr>
                              </w:rPrChange>
                            </w:rPr>
                            <w:t>result</w:t>
                          </w:r>
                          <w:proofErr w:type="gramEnd"/>
                          <w:r w:rsidRPr="00BD305E">
                            <w:rPr>
                              <w:rFonts w:ascii="Consolas" w:hAnsi="Consolas" w:cs="Consolas"/>
                              <w:color w:val="000000"/>
                              <w:sz w:val="18"/>
                              <w:szCs w:val="18"/>
                              <w:highlight w:val="white"/>
                              <w:rPrChange w:id="1544" w:author="Philips" w:date="2015-05-22T09:22:00Z">
                                <w:rPr>
                                  <w:rFonts w:ascii="Consolas" w:hAnsi="Consolas" w:cs="Consolas"/>
                                  <w:color w:val="000000"/>
                                  <w:sz w:val="19"/>
                                  <w:szCs w:val="19"/>
                                  <w:highlight w:val="white"/>
                                </w:rPr>
                              </w:rPrChange>
                            </w:rPr>
                            <w:t xml:space="preserve"> += </w:t>
                          </w:r>
                          <w:proofErr w:type="spellStart"/>
                          <w:r w:rsidRPr="00BD305E">
                            <w:rPr>
                              <w:rFonts w:ascii="Consolas" w:hAnsi="Consolas" w:cs="Consolas"/>
                              <w:color w:val="000000"/>
                              <w:sz w:val="18"/>
                              <w:szCs w:val="18"/>
                              <w:highlight w:val="white"/>
                              <w:rPrChange w:id="1545" w:author="Philips" w:date="2015-05-22T09:22:00Z">
                                <w:rPr>
                                  <w:rFonts w:ascii="Consolas" w:hAnsi="Consolas" w:cs="Consolas"/>
                                  <w:color w:val="000000"/>
                                  <w:sz w:val="19"/>
                                  <w:szCs w:val="19"/>
                                  <w:highlight w:val="white"/>
                                </w:rPr>
                              </w:rPrChange>
                            </w:rPr>
                            <w:t>i</w:t>
                          </w:r>
                          <w:proofErr w:type="spellEnd"/>
                          <w:r w:rsidRPr="00BD305E">
                            <w:rPr>
                              <w:rFonts w:ascii="Consolas" w:hAnsi="Consolas" w:cs="Consolas"/>
                              <w:color w:val="000000"/>
                              <w:sz w:val="18"/>
                              <w:szCs w:val="18"/>
                              <w:highlight w:val="white"/>
                              <w:rPrChange w:id="1546" w:author="Philips" w:date="2015-05-22T09:22:00Z">
                                <w:rPr>
                                  <w:rFonts w:ascii="Consolas" w:hAnsi="Consolas" w:cs="Consolas"/>
                                  <w:color w:val="000000"/>
                                  <w:sz w:val="19"/>
                                  <w:szCs w:val="19"/>
                                  <w:highlight w:val="white"/>
                                </w:rPr>
                              </w:rPrChange>
                            </w:rPr>
                            <w:t>;</w:t>
                          </w:r>
                        </w:ins>
                      </w:p>
                      <w:p w:rsidR="00BD305E" w:rsidRPr="00BD305E" w:rsidRDefault="00BD305E" w:rsidP="00BD305E">
                        <w:pPr>
                          <w:autoSpaceDE w:val="0"/>
                          <w:autoSpaceDN w:val="0"/>
                          <w:adjustRightInd w:val="0"/>
                          <w:spacing w:before="0" w:after="0" w:line="240" w:lineRule="auto"/>
                          <w:rPr>
                            <w:ins w:id="1547" w:author="Philips" w:date="2015-05-22T09:21:00Z"/>
                            <w:rFonts w:ascii="Consolas" w:hAnsi="Consolas" w:cs="Consolas"/>
                            <w:color w:val="000000"/>
                            <w:sz w:val="18"/>
                            <w:szCs w:val="18"/>
                            <w:highlight w:val="white"/>
                            <w:rPrChange w:id="1548" w:author="Philips" w:date="2015-05-22T09:22:00Z">
                              <w:rPr>
                                <w:ins w:id="1549" w:author="Philips" w:date="2015-05-22T09:21:00Z"/>
                                <w:rFonts w:ascii="Consolas" w:hAnsi="Consolas" w:cs="Consolas"/>
                                <w:color w:val="000000"/>
                                <w:sz w:val="19"/>
                                <w:szCs w:val="19"/>
                                <w:highlight w:val="white"/>
                              </w:rPr>
                            </w:rPrChange>
                          </w:rPr>
                        </w:pPr>
                      </w:p>
                      <w:p w:rsidR="00BD305E" w:rsidRPr="00BD305E" w:rsidRDefault="00BD305E" w:rsidP="00BD305E">
                        <w:pPr>
                          <w:autoSpaceDE w:val="0"/>
                          <w:autoSpaceDN w:val="0"/>
                          <w:adjustRightInd w:val="0"/>
                          <w:spacing w:before="0" w:after="0" w:line="240" w:lineRule="auto"/>
                          <w:rPr>
                            <w:ins w:id="1550" w:author="Philips" w:date="2015-05-22T09:21:00Z"/>
                            <w:rFonts w:ascii="Consolas" w:hAnsi="Consolas" w:cs="Consolas"/>
                            <w:color w:val="000000"/>
                            <w:sz w:val="18"/>
                            <w:szCs w:val="18"/>
                            <w:highlight w:val="white"/>
                            <w:rPrChange w:id="1551" w:author="Philips" w:date="2015-05-22T09:22:00Z">
                              <w:rPr>
                                <w:ins w:id="1552" w:author="Philips" w:date="2015-05-22T09:21:00Z"/>
                                <w:rFonts w:ascii="Consolas" w:hAnsi="Consolas" w:cs="Consolas"/>
                                <w:color w:val="000000"/>
                                <w:sz w:val="19"/>
                                <w:szCs w:val="19"/>
                                <w:highlight w:val="white"/>
                              </w:rPr>
                            </w:rPrChange>
                          </w:rPr>
                        </w:pPr>
                        <w:ins w:id="1553" w:author="Philips" w:date="2015-05-22T09:21:00Z">
                          <w:r w:rsidRPr="00BD305E">
                            <w:rPr>
                              <w:rFonts w:ascii="Consolas" w:hAnsi="Consolas" w:cs="Consolas"/>
                              <w:color w:val="000000"/>
                              <w:sz w:val="18"/>
                              <w:szCs w:val="18"/>
                              <w:highlight w:val="white"/>
                              <w:rPrChange w:id="1554" w:author="Philips" w:date="2015-05-22T09:22: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1555" w:author="Philips" w:date="2015-05-22T09:22:00Z">
                                <w:rPr>
                                  <w:rFonts w:ascii="Consolas" w:hAnsi="Consolas" w:cs="Consolas"/>
                                  <w:color w:val="0000FF"/>
                                  <w:sz w:val="19"/>
                                  <w:szCs w:val="19"/>
                                  <w:highlight w:val="white"/>
                                </w:rPr>
                              </w:rPrChange>
                            </w:rPr>
                            <w:t>return</w:t>
                          </w:r>
                          <w:proofErr w:type="gramEnd"/>
                          <w:r w:rsidRPr="00BD305E">
                            <w:rPr>
                              <w:rFonts w:ascii="Consolas" w:hAnsi="Consolas" w:cs="Consolas"/>
                              <w:color w:val="000000"/>
                              <w:sz w:val="18"/>
                              <w:szCs w:val="18"/>
                              <w:highlight w:val="white"/>
                              <w:rPrChange w:id="1556" w:author="Philips" w:date="2015-05-22T09:22: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00"/>
                              <w:sz w:val="18"/>
                              <w:szCs w:val="18"/>
                              <w:highlight w:val="white"/>
                              <w:rPrChange w:id="1557" w:author="Philips" w:date="2015-05-22T09:22:00Z">
                                <w:rPr>
                                  <w:rFonts w:ascii="Consolas" w:hAnsi="Consolas" w:cs="Consolas"/>
                                  <w:color w:val="000000"/>
                                  <w:sz w:val="19"/>
                                  <w:szCs w:val="19"/>
                                  <w:highlight w:val="white"/>
                                </w:rPr>
                              </w:rPrChange>
                            </w:rPr>
                            <w:t>extraData</w:t>
                          </w:r>
                          <w:proofErr w:type="spellEnd"/>
                          <w:r w:rsidRPr="00BD305E">
                            <w:rPr>
                              <w:rFonts w:ascii="Consolas" w:hAnsi="Consolas" w:cs="Consolas"/>
                              <w:color w:val="000000"/>
                              <w:sz w:val="18"/>
                              <w:szCs w:val="18"/>
                              <w:highlight w:val="white"/>
                              <w:rPrChange w:id="1558" w:author="Philips" w:date="2015-05-22T09:22:00Z">
                                <w:rPr>
                                  <w:rFonts w:ascii="Consolas" w:hAnsi="Consolas" w:cs="Consolas"/>
                                  <w:color w:val="000000"/>
                                  <w:sz w:val="19"/>
                                  <w:szCs w:val="19"/>
                                  <w:highlight w:val="white"/>
                                </w:rPr>
                              </w:rPrChange>
                            </w:rPr>
                            <w:t xml:space="preserve"> + (</w:t>
                          </w:r>
                          <w:proofErr w:type="spellStart"/>
                          <w:r w:rsidRPr="00BD305E">
                            <w:rPr>
                              <w:rFonts w:ascii="Consolas" w:hAnsi="Consolas" w:cs="Consolas"/>
                              <w:color w:val="0000FF"/>
                              <w:sz w:val="18"/>
                              <w:szCs w:val="18"/>
                              <w:highlight w:val="white"/>
                              <w:rPrChange w:id="1559" w:author="Philips" w:date="2015-05-22T09:22:00Z">
                                <w:rPr>
                                  <w:rFonts w:ascii="Consolas" w:hAnsi="Consolas" w:cs="Consolas"/>
                                  <w:color w:val="0000FF"/>
                                  <w:sz w:val="19"/>
                                  <w:szCs w:val="19"/>
                                  <w:highlight w:val="white"/>
                                </w:rPr>
                              </w:rPrChange>
                            </w:rPr>
                            <w:t>static_cast</w:t>
                          </w:r>
                          <w:proofErr w:type="spellEnd"/>
                          <w:r w:rsidRPr="00BD305E">
                            <w:rPr>
                              <w:rFonts w:ascii="Consolas" w:hAnsi="Consolas" w:cs="Consolas"/>
                              <w:color w:val="000000"/>
                              <w:sz w:val="18"/>
                              <w:szCs w:val="18"/>
                              <w:highlight w:val="white"/>
                              <w:rPrChange w:id="1560" w:author="Philips" w:date="2015-05-22T09:22:00Z">
                                <w:rPr>
                                  <w:rFonts w:ascii="Consolas" w:hAnsi="Consolas" w:cs="Consolas"/>
                                  <w:color w:val="000000"/>
                                  <w:sz w:val="19"/>
                                  <w:szCs w:val="19"/>
                                  <w:highlight w:val="white"/>
                                </w:rPr>
                              </w:rPrChange>
                            </w:rPr>
                            <w:t>&lt;uint16_t&gt;(result) + 8) * 13;</w:t>
                          </w:r>
                        </w:ins>
                      </w:p>
                      <w:p w:rsidR="00BD305E" w:rsidRPr="00BD305E" w:rsidRDefault="00BD305E" w:rsidP="00BD305E">
                        <w:pPr>
                          <w:autoSpaceDE w:val="0"/>
                          <w:autoSpaceDN w:val="0"/>
                          <w:adjustRightInd w:val="0"/>
                          <w:spacing w:before="0" w:after="0" w:line="240" w:lineRule="auto"/>
                          <w:rPr>
                            <w:ins w:id="1561" w:author="Philips" w:date="2015-05-22T09:21:00Z"/>
                            <w:rFonts w:ascii="Consolas" w:hAnsi="Consolas" w:cs="Consolas"/>
                            <w:color w:val="000000"/>
                            <w:sz w:val="18"/>
                            <w:szCs w:val="18"/>
                            <w:highlight w:val="white"/>
                            <w:rPrChange w:id="1562" w:author="Philips" w:date="2015-05-22T09:22:00Z">
                              <w:rPr>
                                <w:ins w:id="1563" w:author="Philips" w:date="2015-05-22T09:21:00Z"/>
                                <w:rFonts w:ascii="Consolas" w:hAnsi="Consolas" w:cs="Consolas"/>
                                <w:color w:val="000000"/>
                                <w:sz w:val="19"/>
                                <w:szCs w:val="19"/>
                                <w:highlight w:val="white"/>
                              </w:rPr>
                            </w:rPrChange>
                          </w:rPr>
                        </w:pPr>
                        <w:ins w:id="1564" w:author="Philips" w:date="2015-05-22T09:21:00Z">
                          <w:r w:rsidRPr="00BD305E">
                            <w:rPr>
                              <w:rFonts w:ascii="Consolas" w:hAnsi="Consolas" w:cs="Consolas"/>
                              <w:color w:val="000000"/>
                              <w:sz w:val="18"/>
                              <w:szCs w:val="18"/>
                              <w:highlight w:val="white"/>
                              <w:rPrChange w:id="1565" w:author="Philips" w:date="2015-05-22T09:22:00Z">
                                <w:rPr>
                                  <w:rFonts w:ascii="Consolas" w:hAnsi="Consolas" w:cs="Consolas"/>
                                  <w:color w:val="000000"/>
                                  <w:sz w:val="19"/>
                                  <w:szCs w:val="19"/>
                                  <w:highlight w:val="white"/>
                                </w:rPr>
                              </w:rPrChange>
                            </w:rPr>
                            <w:t xml:space="preserve">    }</w:t>
                          </w:r>
                        </w:ins>
                      </w:p>
                      <w:p w:rsidR="00BD305E" w:rsidRPr="00BD305E" w:rsidRDefault="00BD305E" w:rsidP="00BD305E">
                        <w:pPr>
                          <w:autoSpaceDE w:val="0"/>
                          <w:autoSpaceDN w:val="0"/>
                          <w:adjustRightInd w:val="0"/>
                          <w:spacing w:before="0" w:after="0" w:line="240" w:lineRule="auto"/>
                          <w:rPr>
                            <w:ins w:id="1566" w:author="Philips" w:date="2015-05-22T09:21:00Z"/>
                            <w:rFonts w:ascii="Consolas" w:hAnsi="Consolas" w:cs="Consolas"/>
                            <w:color w:val="000000"/>
                            <w:sz w:val="18"/>
                            <w:szCs w:val="18"/>
                            <w:highlight w:val="white"/>
                            <w:rPrChange w:id="1567" w:author="Philips" w:date="2015-05-22T09:22:00Z">
                              <w:rPr>
                                <w:ins w:id="1568" w:author="Philips" w:date="2015-05-22T09:21:00Z"/>
                                <w:rFonts w:ascii="Consolas" w:hAnsi="Consolas" w:cs="Consolas"/>
                                <w:color w:val="000000"/>
                                <w:sz w:val="19"/>
                                <w:szCs w:val="19"/>
                                <w:highlight w:val="white"/>
                              </w:rPr>
                            </w:rPrChange>
                          </w:rPr>
                        </w:pPr>
                      </w:p>
                      <w:p w:rsidR="00BD305E" w:rsidRPr="00BD305E" w:rsidRDefault="00BD305E" w:rsidP="00BD305E">
                        <w:pPr>
                          <w:autoSpaceDE w:val="0"/>
                          <w:autoSpaceDN w:val="0"/>
                          <w:adjustRightInd w:val="0"/>
                          <w:spacing w:before="0" w:after="0" w:line="240" w:lineRule="auto"/>
                          <w:rPr>
                            <w:ins w:id="1569" w:author="Philips" w:date="2015-05-22T09:21:00Z"/>
                            <w:rFonts w:ascii="Consolas" w:hAnsi="Consolas" w:cs="Consolas"/>
                            <w:color w:val="000000"/>
                            <w:sz w:val="18"/>
                            <w:szCs w:val="18"/>
                            <w:highlight w:val="white"/>
                            <w:rPrChange w:id="1570" w:author="Philips" w:date="2015-05-22T09:22:00Z">
                              <w:rPr>
                                <w:ins w:id="1571" w:author="Philips" w:date="2015-05-22T09:21:00Z"/>
                                <w:rFonts w:ascii="Consolas" w:hAnsi="Consolas" w:cs="Consolas"/>
                                <w:color w:val="000000"/>
                                <w:sz w:val="19"/>
                                <w:szCs w:val="19"/>
                                <w:highlight w:val="white"/>
                              </w:rPr>
                            </w:rPrChange>
                          </w:rPr>
                        </w:pPr>
                        <w:ins w:id="1572" w:author="Philips" w:date="2015-05-22T09:21:00Z">
                          <w:r w:rsidRPr="00BD305E">
                            <w:rPr>
                              <w:rFonts w:ascii="Consolas" w:hAnsi="Consolas" w:cs="Consolas"/>
                              <w:color w:val="000000"/>
                              <w:sz w:val="18"/>
                              <w:szCs w:val="18"/>
                              <w:highlight w:val="white"/>
                              <w:rPrChange w:id="1573" w:author="Philips" w:date="2015-05-22T09:22: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1574" w:author="Philips" w:date="2015-05-22T09:22:00Z">
                                <w:rPr>
                                  <w:rFonts w:ascii="Consolas" w:hAnsi="Consolas" w:cs="Consolas"/>
                                  <w:color w:val="0000FF"/>
                                  <w:sz w:val="19"/>
                                  <w:szCs w:val="19"/>
                                  <w:highlight w:val="white"/>
                                </w:rPr>
                              </w:rPrChange>
                            </w:rPr>
                            <w:t>void</w:t>
                          </w:r>
                          <w:proofErr w:type="gramEnd"/>
                          <w:r w:rsidRPr="00BD305E">
                            <w:rPr>
                              <w:rFonts w:ascii="Consolas" w:hAnsi="Consolas" w:cs="Consolas"/>
                              <w:color w:val="000000"/>
                              <w:sz w:val="18"/>
                              <w:szCs w:val="18"/>
                              <w:highlight w:val="white"/>
                              <w:rPrChange w:id="1575" w:author="Philips" w:date="2015-05-22T09:22:00Z">
                                <w:rPr>
                                  <w:rFonts w:ascii="Consolas" w:hAnsi="Consolas" w:cs="Consolas"/>
                                  <w:color w:val="000000"/>
                                  <w:sz w:val="19"/>
                                  <w:szCs w:val="19"/>
                                  <w:highlight w:val="white"/>
                                </w:rPr>
                              </w:rPrChange>
                            </w:rPr>
                            <w:t xml:space="preserve"> </w:t>
                          </w:r>
                          <w:r w:rsidRPr="00BD305E">
                            <w:rPr>
                              <w:rFonts w:ascii="Consolas" w:hAnsi="Consolas" w:cs="Consolas"/>
                              <w:color w:val="0000FF"/>
                              <w:sz w:val="18"/>
                              <w:szCs w:val="18"/>
                              <w:highlight w:val="white"/>
                              <w:rPrChange w:id="1576" w:author="Philips" w:date="2015-05-22T09:22:00Z">
                                <w:rPr>
                                  <w:rFonts w:ascii="Consolas" w:hAnsi="Consolas" w:cs="Consolas"/>
                                  <w:color w:val="0000FF"/>
                                  <w:sz w:val="19"/>
                                  <w:szCs w:val="19"/>
                                  <w:highlight w:val="white"/>
                                </w:rPr>
                              </w:rPrChange>
                            </w:rPr>
                            <w:t>operator</w:t>
                          </w:r>
                          <w:r w:rsidRPr="00BD305E">
                            <w:rPr>
                              <w:rFonts w:ascii="Consolas" w:hAnsi="Consolas" w:cs="Consolas"/>
                              <w:color w:val="000000"/>
                              <w:sz w:val="18"/>
                              <w:szCs w:val="18"/>
                              <w:highlight w:val="white"/>
                              <w:rPrChange w:id="1577" w:author="Philips" w:date="2015-05-22T09:22:00Z">
                                <w:rPr>
                                  <w:rFonts w:ascii="Consolas" w:hAnsi="Consolas" w:cs="Consolas"/>
                                  <w:color w:val="000000"/>
                                  <w:sz w:val="19"/>
                                  <w:szCs w:val="19"/>
                                  <w:highlight w:val="white"/>
                                </w:rPr>
                              </w:rPrChange>
                            </w:rPr>
                            <w:t>==(</w:t>
                          </w:r>
                          <w:proofErr w:type="spellStart"/>
                          <w:r w:rsidRPr="00BD305E">
                            <w:rPr>
                              <w:rFonts w:ascii="Consolas" w:hAnsi="Consolas" w:cs="Consolas"/>
                              <w:color w:val="0000FF"/>
                              <w:sz w:val="18"/>
                              <w:szCs w:val="18"/>
                              <w:highlight w:val="white"/>
                              <w:rPrChange w:id="1578" w:author="Philips" w:date="2015-05-22T09:22:00Z">
                                <w:rPr>
                                  <w:rFonts w:ascii="Consolas" w:hAnsi="Consolas" w:cs="Consolas"/>
                                  <w:color w:val="0000FF"/>
                                  <w:sz w:val="19"/>
                                  <w:szCs w:val="19"/>
                                  <w:highlight w:val="white"/>
                                </w:rPr>
                              </w:rPrChange>
                            </w:rPr>
                            <w:t>const</w:t>
                          </w:r>
                          <w:proofErr w:type="spellEnd"/>
                          <w:r w:rsidRPr="00BD305E">
                            <w:rPr>
                              <w:rFonts w:ascii="Consolas" w:hAnsi="Consolas" w:cs="Consolas"/>
                              <w:color w:val="000000"/>
                              <w:sz w:val="18"/>
                              <w:szCs w:val="18"/>
                              <w:highlight w:val="white"/>
                              <w:rPrChange w:id="1579" w:author="Philips" w:date="2015-05-22T09:22:00Z">
                                <w:rPr>
                                  <w:rFonts w:ascii="Consolas" w:hAnsi="Consolas" w:cs="Consolas"/>
                                  <w:color w:val="000000"/>
                                  <w:sz w:val="19"/>
                                  <w:szCs w:val="19"/>
                                  <w:highlight w:val="white"/>
                                </w:rPr>
                              </w:rPrChange>
                            </w:rPr>
                            <w:t xml:space="preserve"> </w:t>
                          </w:r>
                          <w:proofErr w:type="spellStart"/>
                          <w:r w:rsidRPr="00BD305E">
                            <w:rPr>
                              <w:rFonts w:ascii="Consolas" w:hAnsi="Consolas" w:cs="Consolas"/>
                              <w:color w:val="000000"/>
                              <w:sz w:val="18"/>
                              <w:szCs w:val="18"/>
                              <w:highlight w:val="white"/>
                              <w:rPrChange w:id="1580" w:author="Philips" w:date="2015-05-22T09:22:00Z">
                                <w:rPr>
                                  <w:rFonts w:ascii="Consolas" w:hAnsi="Consolas" w:cs="Consolas"/>
                                  <w:color w:val="000000"/>
                                  <w:sz w:val="19"/>
                                  <w:szCs w:val="19"/>
                                  <w:highlight w:val="white"/>
                                </w:rPr>
                              </w:rPrChange>
                            </w:rPr>
                            <w:t>CheatSheetExample</w:t>
                          </w:r>
                          <w:proofErr w:type="spellEnd"/>
                          <w:r w:rsidRPr="00BD305E">
                            <w:rPr>
                              <w:rFonts w:ascii="Consolas" w:hAnsi="Consolas" w:cs="Consolas"/>
                              <w:color w:val="000000"/>
                              <w:sz w:val="18"/>
                              <w:szCs w:val="18"/>
                              <w:highlight w:val="white"/>
                              <w:rPrChange w:id="1581" w:author="Philips" w:date="2015-05-22T09:22:00Z">
                                <w:rPr>
                                  <w:rFonts w:ascii="Consolas" w:hAnsi="Consolas" w:cs="Consolas"/>
                                  <w:color w:val="000000"/>
                                  <w:sz w:val="19"/>
                                  <w:szCs w:val="19"/>
                                  <w:highlight w:val="white"/>
                                </w:rPr>
                              </w:rPrChange>
                            </w:rPr>
                            <w:t>&amp; other)</w:t>
                          </w:r>
                        </w:ins>
                      </w:p>
                      <w:p w:rsidR="00BD305E" w:rsidRPr="00BD305E" w:rsidRDefault="00BD305E" w:rsidP="00BD305E">
                        <w:pPr>
                          <w:autoSpaceDE w:val="0"/>
                          <w:autoSpaceDN w:val="0"/>
                          <w:adjustRightInd w:val="0"/>
                          <w:spacing w:before="0" w:after="0" w:line="240" w:lineRule="auto"/>
                          <w:rPr>
                            <w:ins w:id="1582" w:author="Philips" w:date="2015-05-22T09:21:00Z"/>
                            <w:rFonts w:ascii="Consolas" w:hAnsi="Consolas" w:cs="Consolas"/>
                            <w:color w:val="000000"/>
                            <w:sz w:val="18"/>
                            <w:szCs w:val="18"/>
                            <w:highlight w:val="white"/>
                            <w:rPrChange w:id="1583" w:author="Philips" w:date="2015-05-22T09:22:00Z">
                              <w:rPr>
                                <w:ins w:id="1584" w:author="Philips" w:date="2015-05-22T09:21:00Z"/>
                                <w:rFonts w:ascii="Consolas" w:hAnsi="Consolas" w:cs="Consolas"/>
                                <w:color w:val="000000"/>
                                <w:sz w:val="19"/>
                                <w:szCs w:val="19"/>
                                <w:highlight w:val="white"/>
                              </w:rPr>
                            </w:rPrChange>
                          </w:rPr>
                        </w:pPr>
                        <w:ins w:id="1585" w:author="Philips" w:date="2015-05-22T09:21:00Z">
                          <w:r w:rsidRPr="00BD305E">
                            <w:rPr>
                              <w:rFonts w:ascii="Consolas" w:hAnsi="Consolas" w:cs="Consolas"/>
                              <w:color w:val="000000"/>
                              <w:sz w:val="18"/>
                              <w:szCs w:val="18"/>
                              <w:highlight w:val="white"/>
                              <w:rPrChange w:id="1586" w:author="Philips" w:date="2015-05-22T09:22:00Z">
                                <w:rPr>
                                  <w:rFonts w:ascii="Consolas" w:hAnsi="Consolas" w:cs="Consolas"/>
                                  <w:color w:val="000000"/>
                                  <w:sz w:val="19"/>
                                  <w:szCs w:val="19"/>
                                  <w:highlight w:val="white"/>
                                </w:rPr>
                              </w:rPrChange>
                            </w:rPr>
                            <w:t xml:space="preserve">    {</w:t>
                          </w:r>
                        </w:ins>
                      </w:p>
                      <w:p w:rsidR="00BD305E" w:rsidRPr="00BD305E" w:rsidRDefault="00BD305E" w:rsidP="00BD305E">
                        <w:pPr>
                          <w:autoSpaceDE w:val="0"/>
                          <w:autoSpaceDN w:val="0"/>
                          <w:adjustRightInd w:val="0"/>
                          <w:spacing w:before="0" w:after="0" w:line="240" w:lineRule="auto"/>
                          <w:rPr>
                            <w:ins w:id="1587" w:author="Philips" w:date="2015-05-22T09:21:00Z"/>
                            <w:rFonts w:ascii="Consolas" w:hAnsi="Consolas" w:cs="Consolas"/>
                            <w:color w:val="000000"/>
                            <w:sz w:val="18"/>
                            <w:szCs w:val="18"/>
                            <w:highlight w:val="white"/>
                            <w:rPrChange w:id="1588" w:author="Philips" w:date="2015-05-22T09:22:00Z">
                              <w:rPr>
                                <w:ins w:id="1589" w:author="Philips" w:date="2015-05-22T09:21:00Z"/>
                                <w:rFonts w:ascii="Consolas" w:hAnsi="Consolas" w:cs="Consolas"/>
                                <w:color w:val="000000"/>
                                <w:sz w:val="19"/>
                                <w:szCs w:val="19"/>
                                <w:highlight w:val="white"/>
                              </w:rPr>
                            </w:rPrChange>
                          </w:rPr>
                        </w:pPr>
                        <w:ins w:id="1590" w:author="Philips" w:date="2015-05-22T09:21:00Z">
                          <w:r w:rsidRPr="00BD305E">
                            <w:rPr>
                              <w:rFonts w:ascii="Consolas" w:hAnsi="Consolas" w:cs="Consolas"/>
                              <w:color w:val="000000"/>
                              <w:sz w:val="18"/>
                              <w:szCs w:val="18"/>
                              <w:highlight w:val="white"/>
                              <w:rPrChange w:id="1591" w:author="Philips" w:date="2015-05-22T09:22:00Z">
                                <w:rPr>
                                  <w:rFonts w:ascii="Consolas" w:hAnsi="Consolas" w:cs="Consolas"/>
                                  <w:color w:val="000000"/>
                                  <w:sz w:val="19"/>
                                  <w:szCs w:val="19"/>
                                  <w:highlight w:val="white"/>
                                </w:rPr>
                              </w:rPrChange>
                            </w:rPr>
                            <w:t xml:space="preserve">        </w:t>
                          </w:r>
                          <w:proofErr w:type="gramStart"/>
                          <w:r w:rsidRPr="00BD305E">
                            <w:rPr>
                              <w:rFonts w:ascii="Consolas" w:hAnsi="Consolas" w:cs="Consolas"/>
                              <w:color w:val="0000FF"/>
                              <w:sz w:val="18"/>
                              <w:szCs w:val="18"/>
                              <w:highlight w:val="white"/>
                              <w:rPrChange w:id="1592" w:author="Philips" w:date="2015-05-22T09:22:00Z">
                                <w:rPr>
                                  <w:rFonts w:ascii="Consolas" w:hAnsi="Consolas" w:cs="Consolas"/>
                                  <w:color w:val="0000FF"/>
                                  <w:sz w:val="19"/>
                                  <w:szCs w:val="19"/>
                                  <w:highlight w:val="white"/>
                                </w:rPr>
                              </w:rPrChange>
                            </w:rPr>
                            <w:t>return</w:t>
                          </w:r>
                          <w:proofErr w:type="gramEnd"/>
                          <w:r w:rsidRPr="00BD305E">
                            <w:rPr>
                              <w:rFonts w:ascii="Consolas" w:hAnsi="Consolas" w:cs="Consolas"/>
                              <w:color w:val="000000"/>
                              <w:sz w:val="18"/>
                              <w:szCs w:val="18"/>
                              <w:highlight w:val="white"/>
                              <w:rPrChange w:id="1593" w:author="Philips" w:date="2015-05-22T09:22:00Z">
                                <w:rPr>
                                  <w:rFonts w:ascii="Consolas" w:hAnsi="Consolas" w:cs="Consolas"/>
                                  <w:color w:val="000000"/>
                                  <w:sz w:val="19"/>
                                  <w:szCs w:val="19"/>
                                  <w:highlight w:val="white"/>
                                </w:rPr>
                              </w:rPrChange>
                            </w:rPr>
                            <w:t xml:space="preserve"> identifier == </w:t>
                          </w:r>
                          <w:proofErr w:type="spellStart"/>
                          <w:r w:rsidRPr="00BD305E">
                            <w:rPr>
                              <w:rFonts w:ascii="Consolas" w:hAnsi="Consolas" w:cs="Consolas"/>
                              <w:color w:val="000000"/>
                              <w:sz w:val="18"/>
                              <w:szCs w:val="18"/>
                              <w:highlight w:val="white"/>
                              <w:rPrChange w:id="1594" w:author="Philips" w:date="2015-05-22T09:22:00Z">
                                <w:rPr>
                                  <w:rFonts w:ascii="Consolas" w:hAnsi="Consolas" w:cs="Consolas"/>
                                  <w:color w:val="000000"/>
                                  <w:sz w:val="19"/>
                                  <w:szCs w:val="19"/>
                                  <w:highlight w:val="white"/>
                                </w:rPr>
                              </w:rPrChange>
                            </w:rPr>
                            <w:t>other.identifier</w:t>
                          </w:r>
                          <w:proofErr w:type="spellEnd"/>
                        </w:ins>
                      </w:p>
                      <w:p w:rsidR="00BD305E" w:rsidRPr="00BD305E" w:rsidRDefault="00BD305E" w:rsidP="00BD305E">
                        <w:pPr>
                          <w:autoSpaceDE w:val="0"/>
                          <w:autoSpaceDN w:val="0"/>
                          <w:adjustRightInd w:val="0"/>
                          <w:spacing w:before="0" w:after="0" w:line="240" w:lineRule="auto"/>
                          <w:rPr>
                            <w:ins w:id="1595" w:author="Philips" w:date="2015-05-22T09:21:00Z"/>
                            <w:rFonts w:ascii="Consolas" w:hAnsi="Consolas" w:cs="Consolas"/>
                            <w:color w:val="000000"/>
                            <w:sz w:val="18"/>
                            <w:szCs w:val="18"/>
                            <w:highlight w:val="white"/>
                            <w:rPrChange w:id="1596" w:author="Philips" w:date="2015-05-22T09:22:00Z">
                              <w:rPr>
                                <w:ins w:id="1597" w:author="Philips" w:date="2015-05-22T09:21:00Z"/>
                                <w:rFonts w:ascii="Consolas" w:hAnsi="Consolas" w:cs="Consolas"/>
                                <w:color w:val="000000"/>
                                <w:sz w:val="19"/>
                                <w:szCs w:val="19"/>
                                <w:highlight w:val="white"/>
                              </w:rPr>
                            </w:rPrChange>
                          </w:rPr>
                        </w:pPr>
                        <w:ins w:id="1598" w:author="Philips" w:date="2015-05-22T09:21:00Z">
                          <w:r w:rsidRPr="00BD305E">
                            <w:rPr>
                              <w:rFonts w:ascii="Consolas" w:hAnsi="Consolas" w:cs="Consolas"/>
                              <w:color w:val="000000"/>
                              <w:sz w:val="18"/>
                              <w:szCs w:val="18"/>
                              <w:highlight w:val="white"/>
                              <w:rPrChange w:id="1599" w:author="Philips" w:date="2015-05-22T09:22:00Z">
                                <w:rPr>
                                  <w:rFonts w:ascii="Consolas" w:hAnsi="Consolas" w:cs="Consolas"/>
                                  <w:color w:val="000000"/>
                                  <w:sz w:val="19"/>
                                  <w:szCs w:val="19"/>
                                  <w:highlight w:val="white"/>
                                </w:rPr>
                              </w:rPrChange>
                            </w:rPr>
                            <w:t xml:space="preserve">            &amp;&amp; </w:t>
                          </w:r>
                          <w:proofErr w:type="gramStart"/>
                          <w:r w:rsidRPr="00BD305E">
                            <w:rPr>
                              <w:rFonts w:ascii="Consolas" w:hAnsi="Consolas" w:cs="Consolas"/>
                              <w:color w:val="000000"/>
                              <w:sz w:val="18"/>
                              <w:szCs w:val="18"/>
                              <w:highlight w:val="white"/>
                              <w:rPrChange w:id="1600" w:author="Philips" w:date="2015-05-22T09:22:00Z">
                                <w:rPr>
                                  <w:rFonts w:ascii="Consolas" w:hAnsi="Consolas" w:cs="Consolas"/>
                                  <w:color w:val="000000"/>
                                  <w:sz w:val="19"/>
                                  <w:szCs w:val="19"/>
                                  <w:highlight w:val="white"/>
                                </w:rPr>
                              </w:rPrChange>
                            </w:rPr>
                            <w:t>state</w:t>
                          </w:r>
                          <w:proofErr w:type="gramEnd"/>
                          <w:r w:rsidRPr="00BD305E">
                            <w:rPr>
                              <w:rFonts w:ascii="Consolas" w:hAnsi="Consolas" w:cs="Consolas"/>
                              <w:color w:val="000000"/>
                              <w:sz w:val="18"/>
                              <w:szCs w:val="18"/>
                              <w:highlight w:val="white"/>
                              <w:rPrChange w:id="1601" w:author="Philips" w:date="2015-05-22T09:22:00Z">
                                <w:rPr>
                                  <w:rFonts w:ascii="Consolas" w:hAnsi="Consolas" w:cs="Consolas"/>
                                  <w:color w:val="000000"/>
                                  <w:sz w:val="19"/>
                                  <w:szCs w:val="19"/>
                                  <w:highlight w:val="white"/>
                                </w:rPr>
                              </w:rPrChange>
                            </w:rPr>
                            <w:t xml:space="preserve"> == </w:t>
                          </w:r>
                          <w:proofErr w:type="spellStart"/>
                          <w:r w:rsidRPr="00BD305E">
                            <w:rPr>
                              <w:rFonts w:ascii="Consolas" w:hAnsi="Consolas" w:cs="Consolas"/>
                              <w:color w:val="000000"/>
                              <w:sz w:val="18"/>
                              <w:szCs w:val="18"/>
                              <w:highlight w:val="white"/>
                              <w:rPrChange w:id="1602" w:author="Philips" w:date="2015-05-22T09:22:00Z">
                                <w:rPr>
                                  <w:rFonts w:ascii="Consolas" w:hAnsi="Consolas" w:cs="Consolas"/>
                                  <w:color w:val="000000"/>
                                  <w:sz w:val="19"/>
                                  <w:szCs w:val="19"/>
                                  <w:highlight w:val="white"/>
                                </w:rPr>
                              </w:rPrChange>
                            </w:rPr>
                            <w:t>other.state</w:t>
                          </w:r>
                          <w:proofErr w:type="spellEnd"/>
                          <w:r w:rsidRPr="00BD305E">
                            <w:rPr>
                              <w:rFonts w:ascii="Consolas" w:hAnsi="Consolas" w:cs="Consolas"/>
                              <w:color w:val="000000"/>
                              <w:sz w:val="18"/>
                              <w:szCs w:val="18"/>
                              <w:highlight w:val="white"/>
                              <w:rPrChange w:id="1603" w:author="Philips" w:date="2015-05-22T09:22:00Z">
                                <w:rPr>
                                  <w:rFonts w:ascii="Consolas" w:hAnsi="Consolas" w:cs="Consolas"/>
                                  <w:color w:val="000000"/>
                                  <w:sz w:val="19"/>
                                  <w:szCs w:val="19"/>
                                  <w:highlight w:val="white"/>
                                </w:rPr>
                              </w:rPrChange>
                            </w:rPr>
                            <w:t>;</w:t>
                          </w:r>
                        </w:ins>
                      </w:p>
                      <w:p w:rsidR="00BD305E" w:rsidRPr="00BD305E" w:rsidRDefault="00BD305E" w:rsidP="00BD305E">
                        <w:pPr>
                          <w:autoSpaceDE w:val="0"/>
                          <w:autoSpaceDN w:val="0"/>
                          <w:adjustRightInd w:val="0"/>
                          <w:spacing w:before="0" w:after="0" w:line="240" w:lineRule="auto"/>
                          <w:rPr>
                            <w:ins w:id="1604" w:author="Philips" w:date="2015-05-22T09:21:00Z"/>
                            <w:rFonts w:ascii="Consolas" w:hAnsi="Consolas" w:cs="Consolas"/>
                            <w:color w:val="000000"/>
                            <w:sz w:val="18"/>
                            <w:szCs w:val="18"/>
                            <w:highlight w:val="white"/>
                            <w:rPrChange w:id="1605" w:author="Philips" w:date="2015-05-22T09:22:00Z">
                              <w:rPr>
                                <w:ins w:id="1606" w:author="Philips" w:date="2015-05-22T09:21:00Z"/>
                                <w:rFonts w:ascii="Consolas" w:hAnsi="Consolas" w:cs="Consolas"/>
                                <w:color w:val="000000"/>
                                <w:sz w:val="19"/>
                                <w:szCs w:val="19"/>
                                <w:highlight w:val="white"/>
                              </w:rPr>
                            </w:rPrChange>
                          </w:rPr>
                        </w:pPr>
                        <w:ins w:id="1607" w:author="Philips" w:date="2015-05-22T09:21:00Z">
                          <w:r w:rsidRPr="00BD305E">
                            <w:rPr>
                              <w:rFonts w:ascii="Consolas" w:hAnsi="Consolas" w:cs="Consolas"/>
                              <w:color w:val="000000"/>
                              <w:sz w:val="18"/>
                              <w:szCs w:val="18"/>
                              <w:highlight w:val="white"/>
                              <w:rPrChange w:id="1608" w:author="Philips" w:date="2015-05-22T09:22:00Z">
                                <w:rPr>
                                  <w:rFonts w:ascii="Consolas" w:hAnsi="Consolas" w:cs="Consolas"/>
                                  <w:color w:val="000000"/>
                                  <w:sz w:val="19"/>
                                  <w:szCs w:val="19"/>
                                  <w:highlight w:val="white"/>
                                </w:rPr>
                              </w:rPrChange>
                            </w:rPr>
                            <w:t xml:space="preserve">    }</w:t>
                          </w:r>
                        </w:ins>
                      </w:p>
                      <w:p w:rsidR="00BD305E" w:rsidRPr="00BD305E" w:rsidRDefault="00BD305E" w:rsidP="00BD305E">
                        <w:pPr>
                          <w:autoSpaceDE w:val="0"/>
                          <w:autoSpaceDN w:val="0"/>
                          <w:adjustRightInd w:val="0"/>
                          <w:spacing w:before="0" w:after="0" w:line="240" w:lineRule="auto"/>
                          <w:rPr>
                            <w:ins w:id="1609" w:author="Philips" w:date="2015-05-22T09:21:00Z"/>
                            <w:rFonts w:ascii="Consolas" w:hAnsi="Consolas" w:cs="Consolas"/>
                            <w:color w:val="000000"/>
                            <w:sz w:val="18"/>
                            <w:szCs w:val="18"/>
                            <w:highlight w:val="white"/>
                            <w:rPrChange w:id="1610" w:author="Philips" w:date="2015-05-22T09:22:00Z">
                              <w:rPr>
                                <w:ins w:id="1611" w:author="Philips" w:date="2015-05-22T09:21:00Z"/>
                                <w:rFonts w:ascii="Consolas" w:hAnsi="Consolas" w:cs="Consolas"/>
                                <w:color w:val="000000"/>
                                <w:sz w:val="19"/>
                                <w:szCs w:val="19"/>
                                <w:highlight w:val="white"/>
                              </w:rPr>
                            </w:rPrChange>
                          </w:rPr>
                        </w:pPr>
                        <w:ins w:id="1612" w:author="Philips" w:date="2015-05-22T09:21:00Z">
                          <w:r w:rsidRPr="00BD305E">
                            <w:rPr>
                              <w:rFonts w:ascii="Consolas" w:hAnsi="Consolas" w:cs="Consolas"/>
                              <w:color w:val="000000"/>
                              <w:sz w:val="18"/>
                              <w:szCs w:val="18"/>
                              <w:highlight w:val="white"/>
                              <w:rPrChange w:id="1613" w:author="Philips" w:date="2015-05-22T09:22:00Z">
                                <w:rPr>
                                  <w:rFonts w:ascii="Consolas" w:hAnsi="Consolas" w:cs="Consolas"/>
                                  <w:color w:val="000000"/>
                                  <w:sz w:val="19"/>
                                  <w:szCs w:val="19"/>
                                  <w:highlight w:val="white"/>
                                </w:rPr>
                              </w:rPrChange>
                            </w:rPr>
                            <w:t>}</w:t>
                          </w:r>
                        </w:ins>
                      </w:p>
                      <w:p w:rsidR="00BD305E" w:rsidRPr="00BD305E" w:rsidRDefault="00BD305E">
                        <w:pPr>
                          <w:rPr>
                            <w:sz w:val="18"/>
                            <w:szCs w:val="18"/>
                            <w:rPrChange w:id="1614" w:author="Philips" w:date="2015-05-22T09:22:00Z">
                              <w:rPr/>
                            </w:rPrChange>
                          </w:rPr>
                        </w:pPr>
                      </w:p>
                    </w:txbxContent>
                  </v:textbox>
                </v:shape>
              </w:pict>
            </mc:Fallback>
          </mc:AlternateContent>
        </w:r>
      </w:ins>
    </w:p>
    <w:p w:rsidR="00D311E4" w:rsidRDefault="00D311E4" w:rsidP="00D311E4">
      <w:pPr>
        <w:rPr>
          <w:ins w:id="1615" w:author="Philips" w:date="2015-05-22T12:42:00Z"/>
        </w:rPr>
      </w:pPr>
      <w:ins w:id="1616" w:author="Philips" w:date="2015-05-22T12:42:00Z">
        <w:r>
          <w:br w:type="page"/>
        </w:r>
      </w:ins>
    </w:p>
    <w:p w:rsidR="00BD305E" w:rsidRDefault="00D311E4" w:rsidP="00D311E4">
      <w:pPr>
        <w:pStyle w:val="Heading1"/>
        <w:rPr>
          <w:ins w:id="1617" w:author="Philips" w:date="2015-05-22T12:48:00Z"/>
        </w:rPr>
        <w:pPrChange w:id="1618" w:author="Philips" w:date="2015-05-22T12:42:00Z">
          <w:pPr>
            <w:pStyle w:val="Rule"/>
          </w:pPr>
        </w:pPrChange>
      </w:pPr>
      <w:ins w:id="1619" w:author="Philips" w:date="2015-05-22T12:42:00Z">
        <w:r>
          <w:lastRenderedPageBreak/>
          <w:t xml:space="preserve">Appendix: </w:t>
        </w:r>
      </w:ins>
      <w:ins w:id="1620" w:author="Philips" w:date="2015-05-22T12:43:00Z">
        <w:r>
          <w:t>Settings files for development environments</w:t>
        </w:r>
      </w:ins>
    </w:p>
    <w:p w:rsidR="00D311E4" w:rsidRDefault="00D311E4" w:rsidP="00D311E4">
      <w:pPr>
        <w:rPr>
          <w:ins w:id="1621" w:author="Philips" w:date="2015-05-22T12:49:00Z"/>
          <w:lang w:val="en-GB"/>
        </w:rPr>
        <w:pPrChange w:id="1622" w:author="Philips" w:date="2015-05-22T12:48:00Z">
          <w:pPr>
            <w:pStyle w:val="Rule"/>
          </w:pPr>
        </w:pPrChange>
      </w:pPr>
      <w:ins w:id="1623" w:author="Philips" w:date="2015-05-22T12:48:00Z">
        <w:r>
          <w:rPr>
            <w:lang w:val="en-GB"/>
          </w:rPr>
          <w:t xml:space="preserve">This section contains </w:t>
        </w:r>
      </w:ins>
      <w:ins w:id="1624" w:author="Philips" w:date="2015-05-22T12:49:00Z">
        <w:r>
          <w:rPr>
            <w:lang w:val="en-GB"/>
          </w:rPr>
          <w:t>settings files that instruct development environments to apply some of the coding rules.</w:t>
        </w:r>
      </w:ins>
    </w:p>
    <w:p w:rsidR="00D311E4" w:rsidRDefault="00D311E4" w:rsidP="00D311E4">
      <w:pPr>
        <w:pStyle w:val="Heading2"/>
        <w:rPr>
          <w:ins w:id="1625" w:author="Philips" w:date="2015-05-22T12:49:00Z"/>
        </w:rPr>
        <w:pPrChange w:id="1626" w:author="Philips" w:date="2015-05-22T12:49:00Z">
          <w:pPr>
            <w:pStyle w:val="Rule"/>
          </w:pPr>
        </w:pPrChange>
      </w:pPr>
      <w:ins w:id="1627" w:author="Philips" w:date="2015-05-22T12:49:00Z">
        <w:r>
          <w:t>Visual Studio 2013</w:t>
        </w:r>
      </w:ins>
    </w:p>
    <w:p w:rsidR="00D311E4" w:rsidRPr="00D311E4" w:rsidRDefault="00D311E4" w:rsidP="00D311E4">
      <w:pPr>
        <w:rPr>
          <w:ins w:id="1628" w:author="Philips" w:date="2015-05-22T12:49:00Z"/>
          <w:lang w:val="en-GB"/>
          <w:rPrChange w:id="1629" w:author="Philips" w:date="2015-05-22T12:49:00Z">
            <w:rPr>
              <w:ins w:id="1630" w:author="Philips" w:date="2015-05-22T12:49:00Z"/>
            </w:rPr>
          </w:rPrChange>
        </w:rPr>
        <w:pPrChange w:id="1631" w:author="Philips" w:date="2015-05-22T12:49:00Z">
          <w:pPr>
            <w:pStyle w:val="Rule"/>
          </w:pPr>
        </w:pPrChange>
      </w:pPr>
      <w:ins w:id="1632" w:author="Philips" w:date="2015-05-22T12:50:00Z">
        <w:r>
          <w:rPr>
            <w:lang w:val="en-GB"/>
          </w:rPr>
          <w:t xml:space="preserve">Apply this file in Visual Studio 2013 by selecting Tools -&gt; Options, select “Import selected environment settings”, </w:t>
        </w:r>
        <w:proofErr w:type="gramStart"/>
        <w:r>
          <w:rPr>
            <w:lang w:val="en-GB"/>
          </w:rPr>
          <w:t>Optionally</w:t>
        </w:r>
        <w:proofErr w:type="gramEnd"/>
        <w:r>
          <w:rPr>
            <w:lang w:val="en-GB"/>
          </w:rPr>
          <w:t xml:space="preserve"> backup your current settings, </w:t>
        </w:r>
      </w:ins>
      <w:ins w:id="1633" w:author="Philips" w:date="2015-05-22T12:51:00Z">
        <w:r>
          <w:rPr>
            <w:lang w:val="en-GB"/>
          </w:rPr>
          <w:t xml:space="preserve">then select Browse to </w:t>
        </w:r>
      </w:ins>
      <w:ins w:id="1634" w:author="Philips" w:date="2015-05-22T13:12:00Z">
        <w:r w:rsidR="00793321">
          <w:rPr>
            <w:lang w:val="en-GB"/>
          </w:rPr>
          <w:t xml:space="preserve">select </w:t>
        </w:r>
      </w:ins>
      <w:ins w:id="1635" w:author="Philips" w:date="2015-05-22T12:51:00Z">
        <w:r>
          <w:rPr>
            <w:lang w:val="en-GB"/>
          </w:rPr>
          <w:t>this settings file.</w:t>
        </w:r>
      </w:ins>
    </w:p>
    <w:p w:rsidR="00D311E4" w:rsidRDefault="00D311E4" w:rsidP="00D311E4">
      <w:pPr>
        <w:rPr>
          <w:ins w:id="1636" w:author="Philips" w:date="2015-05-22T12:51:00Z"/>
          <w:lang w:val="en-GB"/>
        </w:rPr>
        <w:pPrChange w:id="1637" w:author="Philips" w:date="2015-05-22T12:48:00Z">
          <w:pPr>
            <w:pStyle w:val="Rule"/>
          </w:pPr>
        </w:pPrChange>
      </w:pPr>
      <w:ins w:id="1638" w:author="Philips" w:date="2015-05-22T12:49:00Z">
        <w:r>
          <w:rPr>
            <w:lang w:val="en-GB"/>
          </w:rPr>
          <w:object w:dxaOrig="4545"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25pt;height:38.25pt" o:ole="">
              <v:imagedata r:id="rId9" o:title=""/>
            </v:shape>
            <o:OLEObject Type="Embed" ProgID="Package" ShapeID="_x0000_i1025" DrawAspect="Content" ObjectID="_1493805539" r:id="rId10"/>
          </w:object>
        </w:r>
      </w:ins>
    </w:p>
    <w:p w:rsidR="00D311E4" w:rsidRDefault="00F23069" w:rsidP="00D311E4">
      <w:pPr>
        <w:pStyle w:val="Heading2"/>
        <w:rPr>
          <w:ins w:id="1639" w:author="Philips" w:date="2015-05-22T13:09:00Z"/>
        </w:rPr>
        <w:pPrChange w:id="1640" w:author="Philips" w:date="2015-05-22T12:51:00Z">
          <w:pPr>
            <w:pStyle w:val="Rule"/>
          </w:pPr>
        </w:pPrChange>
      </w:pPr>
      <w:ins w:id="1641" w:author="Philips" w:date="2015-05-22T13:09:00Z">
        <w:r>
          <w:t>Eclipse</w:t>
        </w:r>
      </w:ins>
    </w:p>
    <w:p w:rsidR="00F23069" w:rsidRDefault="00F23069" w:rsidP="00F23069">
      <w:pPr>
        <w:rPr>
          <w:ins w:id="1642" w:author="Philips" w:date="2015-05-22T13:12:00Z"/>
          <w:lang w:val="en-GB"/>
        </w:rPr>
        <w:pPrChange w:id="1643" w:author="Philips" w:date="2015-05-22T13:09:00Z">
          <w:pPr>
            <w:pStyle w:val="Rule"/>
          </w:pPr>
        </w:pPrChange>
      </w:pPr>
      <w:ins w:id="1644" w:author="Philips" w:date="2015-05-22T13:10:00Z">
        <w:r>
          <w:rPr>
            <w:lang w:val="en-GB"/>
          </w:rPr>
          <w:t>Apply this file in Eclipse (Tested with Eclipse Kepler</w:t>
        </w:r>
      </w:ins>
      <w:ins w:id="1645" w:author="Philips" w:date="2015-05-22T13:11:00Z">
        <w:r>
          <w:rPr>
            <w:lang w:val="en-GB"/>
          </w:rPr>
          <w:t xml:space="preserve"> and </w:t>
        </w:r>
        <w:proofErr w:type="spellStart"/>
        <w:r>
          <w:rPr>
            <w:lang w:val="en-GB"/>
          </w:rPr>
          <w:t>LPCXpresso</w:t>
        </w:r>
        <w:proofErr w:type="spellEnd"/>
        <w:r>
          <w:rPr>
            <w:lang w:val="en-GB"/>
          </w:rPr>
          <w:t xml:space="preserve"> 7.3) by selecting Window -&gt; Preferences -&gt; C/C++ -&gt; Code Style -&gt; </w:t>
        </w:r>
        <w:proofErr w:type="gramStart"/>
        <w:r>
          <w:rPr>
            <w:lang w:val="en-GB"/>
          </w:rPr>
          <w:t>Formatter</w:t>
        </w:r>
      </w:ins>
      <w:ins w:id="1646" w:author="Philips" w:date="2015-05-22T13:12:00Z">
        <w:r>
          <w:rPr>
            <w:lang w:val="en-GB"/>
          </w:rPr>
          <w:t>,</w:t>
        </w:r>
        <w:proofErr w:type="gramEnd"/>
        <w:r>
          <w:rPr>
            <w:lang w:val="en-GB"/>
          </w:rPr>
          <w:t xml:space="preserve"> </w:t>
        </w:r>
        <w:r w:rsidR="00793321">
          <w:rPr>
            <w:lang w:val="en-GB"/>
          </w:rPr>
          <w:t>use Import to select this settings file.</w:t>
        </w:r>
        <w:bookmarkStart w:id="1647" w:name="_GoBack"/>
        <w:bookmarkEnd w:id="1647"/>
      </w:ins>
    </w:p>
    <w:p w:rsidR="00793321" w:rsidRPr="00F23069" w:rsidRDefault="00793321" w:rsidP="00F23069">
      <w:pPr>
        <w:rPr>
          <w:lang w:val="en-GB"/>
          <w:rPrChange w:id="1648" w:author="Philips" w:date="2015-05-22T13:09:00Z">
            <w:rPr>
              <w:rStyle w:val="CodeChar"/>
              <w:rFonts w:asciiTheme="minorHAnsi" w:hAnsiTheme="minorHAnsi" w:cstheme="minorBidi"/>
              <w:shd w:val="clear" w:color="auto" w:fill="auto"/>
            </w:rPr>
          </w:rPrChange>
        </w:rPr>
        <w:pPrChange w:id="1649" w:author="Philips" w:date="2015-05-22T13:09:00Z">
          <w:pPr>
            <w:pStyle w:val="Rule"/>
          </w:pPr>
        </w:pPrChange>
      </w:pPr>
      <w:ins w:id="1650" w:author="Philips" w:date="2015-05-22T13:12:00Z">
        <w:r>
          <w:rPr>
            <w:lang w:val="en-GB"/>
          </w:rPr>
          <w:object w:dxaOrig="3466" w:dyaOrig="765">
            <v:shape id="_x0000_i1026" type="#_x0000_t75" style="width:173.3pt;height:38.25pt" o:ole="">
              <v:imagedata r:id="rId11" o:title=""/>
            </v:shape>
            <o:OLEObject Type="Embed" ProgID="Package" ShapeID="_x0000_i1026" DrawAspect="Content" ObjectID="_1493805540" r:id="rId12"/>
          </w:object>
        </w:r>
      </w:ins>
    </w:p>
    <w:sectPr w:rsidR="00793321" w:rsidRPr="00F23069" w:rsidSect="005D3BA4">
      <w:footerReference w:type="default" r:id="rId13"/>
      <w:pgSz w:w="11907" w:h="16839" w:code="9"/>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25B" w:rsidRDefault="00BE225B" w:rsidP="002F3287">
      <w:pPr>
        <w:spacing w:before="0" w:after="0" w:line="240" w:lineRule="auto"/>
      </w:pPr>
      <w:r>
        <w:separator/>
      </w:r>
    </w:p>
  </w:endnote>
  <w:endnote w:type="continuationSeparator" w:id="0">
    <w:p w:rsidR="00BE225B" w:rsidRDefault="00BE225B" w:rsidP="002F328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9323259"/>
      <w:docPartObj>
        <w:docPartGallery w:val="Page Numbers (Bottom of Page)"/>
        <w:docPartUnique/>
      </w:docPartObj>
    </w:sdtPr>
    <w:sdtEndPr>
      <w:rPr>
        <w:noProof/>
      </w:rPr>
    </w:sdtEndPr>
    <w:sdtContent>
      <w:p w:rsidR="002F3287" w:rsidRDefault="002F3287">
        <w:pPr>
          <w:pStyle w:val="Footer"/>
        </w:pPr>
        <w:r>
          <w:t xml:space="preserve">Page </w:t>
        </w:r>
        <w:r>
          <w:fldChar w:fldCharType="begin"/>
        </w:r>
        <w:r>
          <w:instrText xml:space="preserve"> PAGE   \* MERGEFORMAT </w:instrText>
        </w:r>
        <w:r>
          <w:fldChar w:fldCharType="separate"/>
        </w:r>
        <w:r w:rsidR="00793321">
          <w:rPr>
            <w:noProof/>
          </w:rPr>
          <w:t>14</w:t>
        </w:r>
        <w:r>
          <w:rPr>
            <w:noProof/>
          </w:rPr>
          <w:fldChar w:fldCharType="end"/>
        </w:r>
      </w:p>
    </w:sdtContent>
  </w:sdt>
  <w:p w:rsidR="002F3287" w:rsidRDefault="002F32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25B" w:rsidRDefault="00BE225B" w:rsidP="002F3287">
      <w:pPr>
        <w:spacing w:before="0" w:after="0" w:line="240" w:lineRule="auto"/>
      </w:pPr>
      <w:r>
        <w:separator/>
      </w:r>
    </w:p>
  </w:footnote>
  <w:footnote w:type="continuationSeparator" w:id="0">
    <w:p w:rsidR="00BE225B" w:rsidRDefault="00BE225B" w:rsidP="002F328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2A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E672507"/>
    <w:multiLevelType w:val="multilevel"/>
    <w:tmpl w:val="AB38ED98"/>
    <w:lvl w:ilvl="0">
      <w:start w:val="1"/>
      <w:numFmt w:val="decimal"/>
      <w:lvlText w:val="%1"/>
      <w:lvlJc w:val="left"/>
      <w:pPr>
        <w:ind w:left="432" w:hanging="432"/>
      </w:pPr>
      <w:rPr>
        <w:rFonts w:hint="default"/>
      </w:rPr>
    </w:lvl>
    <w:lvl w:ilvl="1">
      <w:start w:val="1"/>
      <w:numFmt w:val="decimal"/>
      <w:lvlText w:val="Rule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10E00EA3"/>
    <w:multiLevelType w:val="multilevel"/>
    <w:tmpl w:val="AB38ED98"/>
    <w:lvl w:ilvl="0">
      <w:start w:val="1"/>
      <w:numFmt w:val="decimal"/>
      <w:lvlText w:val="%1"/>
      <w:lvlJc w:val="left"/>
      <w:pPr>
        <w:ind w:left="432" w:hanging="432"/>
      </w:pPr>
      <w:rPr>
        <w:rFonts w:hint="default"/>
      </w:rPr>
    </w:lvl>
    <w:lvl w:ilvl="1">
      <w:start w:val="1"/>
      <w:numFmt w:val="decimal"/>
      <w:lvlText w:val="Rule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19C975DB"/>
    <w:multiLevelType w:val="hybridMultilevel"/>
    <w:tmpl w:val="32684BBA"/>
    <w:lvl w:ilvl="0" w:tplc="873A24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D65BD"/>
    <w:multiLevelType w:val="hybridMultilevel"/>
    <w:tmpl w:val="7C1E09EA"/>
    <w:lvl w:ilvl="0" w:tplc="DAFC784C">
      <w:start w:val="1"/>
      <w:numFmt w:val="decimal"/>
      <w:pStyle w:val="Discussion"/>
      <w:lvlText w:val="Discussion %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291440A"/>
    <w:multiLevelType w:val="hybridMultilevel"/>
    <w:tmpl w:val="BDF291BA"/>
    <w:lvl w:ilvl="0" w:tplc="1220A82C">
      <w:start w:val="1"/>
      <w:numFmt w:val="decimal"/>
      <w:pStyle w:val="Rule"/>
      <w:lvlText w:val="Rule %1."/>
      <w:lvlJc w:val="left"/>
      <w:pPr>
        <w:ind w:left="720" w:hanging="360"/>
      </w:pPr>
      <w:rPr>
        <w:rFonts w:hint="default"/>
        <w:b/>
        <w:i w:val="0"/>
        <w:sz w:val="18"/>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nsid w:val="2FBF6ACD"/>
    <w:multiLevelType w:val="multilevel"/>
    <w:tmpl w:val="37121980"/>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7">
    <w:nsid w:val="56996E2E"/>
    <w:multiLevelType w:val="multilevel"/>
    <w:tmpl w:val="D286F60C"/>
    <w:styleLink w:val="Style1"/>
    <w:lvl w:ilvl="0">
      <w:start w:val="1"/>
      <w:numFmt w:val="decimal"/>
      <w:lvlText w:val="Rule %1"/>
      <w:lvlJc w:val="left"/>
      <w:pPr>
        <w:ind w:left="432" w:hanging="432"/>
      </w:pPr>
      <w:rPr>
        <w:rFonts w:hint="default"/>
      </w:rPr>
    </w:lvl>
    <w:lvl w:ilvl="1">
      <w:start w:val="1"/>
      <w:numFmt w:val="decimal"/>
      <w:lvlText w:val="Rule %2."/>
      <w:lvlJc w:val="left"/>
      <w:pPr>
        <w:ind w:left="75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85048BA"/>
    <w:multiLevelType w:val="multilevel"/>
    <w:tmpl w:val="B01A66C4"/>
    <w:lvl w:ilvl="0">
      <w:start w:val="1"/>
      <w:numFmt w:val="decimal"/>
      <w:lvlText w:val="Rule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Rule %2."/>
      <w:lvlJc w:val="left"/>
      <w:pPr>
        <w:ind w:left="75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59C76EC9"/>
    <w:multiLevelType w:val="hybridMultilevel"/>
    <w:tmpl w:val="3DB22368"/>
    <w:lvl w:ilvl="0" w:tplc="A3F45496">
      <w:start w:val="1"/>
      <w:numFmt w:val="decimal"/>
      <w:pStyle w:val="Note"/>
      <w:lvlText w:val="Note %1."/>
      <w:lvlJc w:val="left"/>
      <w:pPr>
        <w:ind w:left="360" w:hanging="360"/>
      </w:pPr>
      <w:rPr>
        <w:rFonts w:hint="default"/>
        <w:b/>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A844795"/>
    <w:multiLevelType w:val="multilevel"/>
    <w:tmpl w:val="D286F60C"/>
    <w:numStyleLink w:val="Style1"/>
  </w:abstractNum>
  <w:abstractNum w:abstractNumId="11">
    <w:nsid w:val="62120BB7"/>
    <w:multiLevelType w:val="multilevel"/>
    <w:tmpl w:val="AB38ED98"/>
    <w:lvl w:ilvl="0">
      <w:start w:val="1"/>
      <w:numFmt w:val="decimal"/>
      <w:lvlText w:val="%1"/>
      <w:lvlJc w:val="left"/>
      <w:pPr>
        <w:ind w:left="432" w:hanging="432"/>
      </w:pPr>
      <w:rPr>
        <w:rFonts w:hint="default"/>
      </w:rPr>
    </w:lvl>
    <w:lvl w:ilvl="1">
      <w:start w:val="1"/>
      <w:numFmt w:val="decimal"/>
      <w:lvlText w:val="Rule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6EF87406"/>
    <w:multiLevelType w:val="hybridMultilevel"/>
    <w:tmpl w:val="75D25500"/>
    <w:lvl w:ilvl="0" w:tplc="405C954E">
      <w:start w:val="1"/>
      <w:numFmt w:val="decimal"/>
      <w:pStyle w:val="Rationale"/>
      <w:lvlText w:val="Rationale %1."/>
      <w:lvlJc w:val="left"/>
      <w:pPr>
        <w:ind w:left="360" w:hanging="360"/>
      </w:pPr>
      <w:rPr>
        <w:rFonts w:hint="default"/>
        <w:b/>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6C20E2"/>
    <w:multiLevelType w:val="hybridMultilevel"/>
    <w:tmpl w:val="60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11"/>
  </w:num>
  <w:num w:numId="5">
    <w:abstractNumId w:val="1"/>
  </w:num>
  <w:num w:numId="6">
    <w:abstractNumId w:val="2"/>
  </w:num>
  <w:num w:numId="7">
    <w:abstractNumId w:val="7"/>
  </w:num>
  <w:num w:numId="8">
    <w:abstractNumId w:val="10"/>
  </w:num>
  <w:num w:numId="9">
    <w:abstractNumId w:val="12"/>
  </w:num>
  <w:num w:numId="10">
    <w:abstractNumId w:val="13"/>
  </w:num>
  <w:num w:numId="11">
    <w:abstractNumId w:val="5"/>
  </w:num>
  <w:num w:numId="12">
    <w:abstractNumId w:val="9"/>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D1D"/>
    <w:rsid w:val="000166A9"/>
    <w:rsid w:val="00017269"/>
    <w:rsid w:val="0008405A"/>
    <w:rsid w:val="00095D1C"/>
    <w:rsid w:val="000A00DA"/>
    <w:rsid w:val="000A4EA0"/>
    <w:rsid w:val="000D35CC"/>
    <w:rsid w:val="000D61EF"/>
    <w:rsid w:val="000E37E2"/>
    <w:rsid w:val="00123435"/>
    <w:rsid w:val="001244F6"/>
    <w:rsid w:val="00137DA6"/>
    <w:rsid w:val="00142495"/>
    <w:rsid w:val="001449AE"/>
    <w:rsid w:val="00154C9D"/>
    <w:rsid w:val="00165137"/>
    <w:rsid w:val="00167BB4"/>
    <w:rsid w:val="00173053"/>
    <w:rsid w:val="00197ED2"/>
    <w:rsid w:val="001D735D"/>
    <w:rsid w:val="001F7F34"/>
    <w:rsid w:val="00214533"/>
    <w:rsid w:val="00232755"/>
    <w:rsid w:val="002573A8"/>
    <w:rsid w:val="00260026"/>
    <w:rsid w:val="00273EDF"/>
    <w:rsid w:val="00290982"/>
    <w:rsid w:val="00292D66"/>
    <w:rsid w:val="00293463"/>
    <w:rsid w:val="002C71EB"/>
    <w:rsid w:val="002D2AD7"/>
    <w:rsid w:val="002D2CEB"/>
    <w:rsid w:val="002E0421"/>
    <w:rsid w:val="002F295B"/>
    <w:rsid w:val="002F3287"/>
    <w:rsid w:val="003337BF"/>
    <w:rsid w:val="003437D3"/>
    <w:rsid w:val="00352934"/>
    <w:rsid w:val="003934F7"/>
    <w:rsid w:val="003D2FC8"/>
    <w:rsid w:val="003E1B63"/>
    <w:rsid w:val="003E7A35"/>
    <w:rsid w:val="003F24BE"/>
    <w:rsid w:val="00416E1D"/>
    <w:rsid w:val="00474E6A"/>
    <w:rsid w:val="00497E7D"/>
    <w:rsid w:val="004A3174"/>
    <w:rsid w:val="004C2176"/>
    <w:rsid w:val="004E4511"/>
    <w:rsid w:val="004E5D1D"/>
    <w:rsid w:val="00503ED2"/>
    <w:rsid w:val="00515AA3"/>
    <w:rsid w:val="005538EE"/>
    <w:rsid w:val="00575829"/>
    <w:rsid w:val="00577C4A"/>
    <w:rsid w:val="00580246"/>
    <w:rsid w:val="0058663A"/>
    <w:rsid w:val="005C232C"/>
    <w:rsid w:val="005D3BA4"/>
    <w:rsid w:val="005E4B8F"/>
    <w:rsid w:val="005E52DB"/>
    <w:rsid w:val="00606FD2"/>
    <w:rsid w:val="00612125"/>
    <w:rsid w:val="0061371A"/>
    <w:rsid w:val="006214DD"/>
    <w:rsid w:val="00685721"/>
    <w:rsid w:val="006A0401"/>
    <w:rsid w:val="006B1AA0"/>
    <w:rsid w:val="006B29F4"/>
    <w:rsid w:val="006E60EE"/>
    <w:rsid w:val="006F6350"/>
    <w:rsid w:val="00701879"/>
    <w:rsid w:val="00713420"/>
    <w:rsid w:val="0071771E"/>
    <w:rsid w:val="00730904"/>
    <w:rsid w:val="00734D64"/>
    <w:rsid w:val="00735150"/>
    <w:rsid w:val="00744952"/>
    <w:rsid w:val="00757690"/>
    <w:rsid w:val="00793321"/>
    <w:rsid w:val="00796885"/>
    <w:rsid w:val="007A2E99"/>
    <w:rsid w:val="007E26A5"/>
    <w:rsid w:val="007F34D9"/>
    <w:rsid w:val="007F3B71"/>
    <w:rsid w:val="00803DDE"/>
    <w:rsid w:val="00814E37"/>
    <w:rsid w:val="0086000D"/>
    <w:rsid w:val="0086539B"/>
    <w:rsid w:val="00865B32"/>
    <w:rsid w:val="00871179"/>
    <w:rsid w:val="008A6A57"/>
    <w:rsid w:val="008C4021"/>
    <w:rsid w:val="008C4B69"/>
    <w:rsid w:val="008C60E0"/>
    <w:rsid w:val="008E691D"/>
    <w:rsid w:val="008E7640"/>
    <w:rsid w:val="009050F7"/>
    <w:rsid w:val="00921E92"/>
    <w:rsid w:val="0092315D"/>
    <w:rsid w:val="00930704"/>
    <w:rsid w:val="00963A7F"/>
    <w:rsid w:val="00972285"/>
    <w:rsid w:val="009D1162"/>
    <w:rsid w:val="009E2F69"/>
    <w:rsid w:val="00A00E3F"/>
    <w:rsid w:val="00A1398A"/>
    <w:rsid w:val="00A221DC"/>
    <w:rsid w:val="00A26FB1"/>
    <w:rsid w:val="00A53119"/>
    <w:rsid w:val="00A834D8"/>
    <w:rsid w:val="00AA0637"/>
    <w:rsid w:val="00AA34AA"/>
    <w:rsid w:val="00AE53A7"/>
    <w:rsid w:val="00B017C6"/>
    <w:rsid w:val="00B100CC"/>
    <w:rsid w:val="00B10D77"/>
    <w:rsid w:val="00B320D1"/>
    <w:rsid w:val="00B377CB"/>
    <w:rsid w:val="00B46B93"/>
    <w:rsid w:val="00B628FA"/>
    <w:rsid w:val="00B722E8"/>
    <w:rsid w:val="00B749C8"/>
    <w:rsid w:val="00B763E1"/>
    <w:rsid w:val="00B84469"/>
    <w:rsid w:val="00B97A3D"/>
    <w:rsid w:val="00BB5E91"/>
    <w:rsid w:val="00BD1A42"/>
    <w:rsid w:val="00BD305E"/>
    <w:rsid w:val="00BD44BA"/>
    <w:rsid w:val="00BE225B"/>
    <w:rsid w:val="00BE4DCC"/>
    <w:rsid w:val="00C04D19"/>
    <w:rsid w:val="00C31940"/>
    <w:rsid w:val="00CB07FC"/>
    <w:rsid w:val="00CB5A36"/>
    <w:rsid w:val="00CC1AED"/>
    <w:rsid w:val="00CF38D9"/>
    <w:rsid w:val="00CF3F54"/>
    <w:rsid w:val="00CF69B6"/>
    <w:rsid w:val="00D00EAF"/>
    <w:rsid w:val="00D03CD8"/>
    <w:rsid w:val="00D311E4"/>
    <w:rsid w:val="00D75778"/>
    <w:rsid w:val="00D979C2"/>
    <w:rsid w:val="00DA540A"/>
    <w:rsid w:val="00DA56B8"/>
    <w:rsid w:val="00DA5911"/>
    <w:rsid w:val="00DD004A"/>
    <w:rsid w:val="00DD4BCF"/>
    <w:rsid w:val="00DF6F93"/>
    <w:rsid w:val="00E156F7"/>
    <w:rsid w:val="00E3615C"/>
    <w:rsid w:val="00E453C8"/>
    <w:rsid w:val="00E83F28"/>
    <w:rsid w:val="00EA0091"/>
    <w:rsid w:val="00EA5801"/>
    <w:rsid w:val="00EE58C4"/>
    <w:rsid w:val="00EF724E"/>
    <w:rsid w:val="00F04716"/>
    <w:rsid w:val="00F07EF5"/>
    <w:rsid w:val="00F23069"/>
    <w:rsid w:val="00F25D1D"/>
    <w:rsid w:val="00F9055E"/>
    <w:rsid w:val="00FA4AEA"/>
    <w:rsid w:val="00FB5DFA"/>
    <w:rsid w:val="00FC2EF7"/>
    <w:rsid w:val="00FC6414"/>
    <w:rsid w:val="00FE19F4"/>
    <w:rsid w:val="00FE2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00D"/>
    <w:rPr>
      <w:sz w:val="20"/>
      <w:szCs w:val="20"/>
    </w:rPr>
  </w:style>
  <w:style w:type="paragraph" w:styleId="Heading1">
    <w:name w:val="heading 1"/>
    <w:basedOn w:val="Normal"/>
    <w:next w:val="Normal"/>
    <w:link w:val="Heading1Char"/>
    <w:uiPriority w:val="9"/>
    <w:qFormat/>
    <w:rsid w:val="00273EDF"/>
    <w:pPr>
      <w:numPr>
        <w:numId w:val="2"/>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olor w:val="FFFFFF" w:themeColor="background1"/>
      <w:spacing w:val="15"/>
      <w:sz w:val="22"/>
      <w:szCs w:val="22"/>
      <w:lang w:val="en-GB"/>
    </w:rPr>
  </w:style>
  <w:style w:type="paragraph" w:styleId="Heading2">
    <w:name w:val="heading 2"/>
    <w:basedOn w:val="Normal"/>
    <w:next w:val="Normal"/>
    <w:link w:val="Heading2Char"/>
    <w:uiPriority w:val="9"/>
    <w:unhideWhenUsed/>
    <w:qFormat/>
    <w:rsid w:val="00173053"/>
    <w:pPr>
      <w:numPr>
        <w:ilvl w:val="1"/>
        <w:numId w:val="2"/>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lang w:val="en-GB"/>
    </w:rPr>
  </w:style>
  <w:style w:type="paragraph" w:styleId="Heading3">
    <w:name w:val="heading 3"/>
    <w:basedOn w:val="Normal"/>
    <w:next w:val="Normal"/>
    <w:link w:val="Heading3Char"/>
    <w:uiPriority w:val="9"/>
    <w:unhideWhenUsed/>
    <w:qFormat/>
    <w:rsid w:val="0086000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86000D"/>
    <w:pPr>
      <w:numPr>
        <w:ilvl w:val="3"/>
        <w:numId w:val="2"/>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6000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6000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6000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6000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6000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EDF"/>
    <w:rPr>
      <w:b/>
      <w:bCs/>
      <w:color w:val="FFFFFF" w:themeColor="background1"/>
      <w:spacing w:val="15"/>
      <w:shd w:val="clear" w:color="auto" w:fill="4F81BD" w:themeFill="accent1"/>
      <w:lang w:val="en-GB"/>
    </w:rPr>
  </w:style>
  <w:style w:type="character" w:customStyle="1" w:styleId="Heading2Char">
    <w:name w:val="Heading 2 Char"/>
    <w:basedOn w:val="DefaultParagraphFont"/>
    <w:link w:val="Heading2"/>
    <w:uiPriority w:val="9"/>
    <w:rsid w:val="00173053"/>
    <w:rPr>
      <w:spacing w:val="15"/>
      <w:shd w:val="clear" w:color="auto" w:fill="DBE5F1" w:themeFill="accent1" w:themeFillTint="33"/>
      <w:lang w:val="en-GB"/>
    </w:rPr>
  </w:style>
  <w:style w:type="character" w:customStyle="1" w:styleId="Heading3Char">
    <w:name w:val="Heading 3 Char"/>
    <w:basedOn w:val="DefaultParagraphFont"/>
    <w:link w:val="Heading3"/>
    <w:uiPriority w:val="9"/>
    <w:rsid w:val="0086000D"/>
    <w:rPr>
      <w:caps/>
      <w:color w:val="243F60" w:themeColor="accent1" w:themeShade="7F"/>
      <w:spacing w:val="15"/>
    </w:rPr>
  </w:style>
  <w:style w:type="character" w:customStyle="1" w:styleId="Heading4Char">
    <w:name w:val="Heading 4 Char"/>
    <w:basedOn w:val="DefaultParagraphFont"/>
    <w:link w:val="Heading4"/>
    <w:uiPriority w:val="9"/>
    <w:semiHidden/>
    <w:rsid w:val="0086000D"/>
    <w:rPr>
      <w:caps/>
      <w:color w:val="365F91" w:themeColor="accent1" w:themeShade="BF"/>
      <w:spacing w:val="10"/>
    </w:rPr>
  </w:style>
  <w:style w:type="character" w:customStyle="1" w:styleId="Heading5Char">
    <w:name w:val="Heading 5 Char"/>
    <w:basedOn w:val="DefaultParagraphFont"/>
    <w:link w:val="Heading5"/>
    <w:uiPriority w:val="9"/>
    <w:semiHidden/>
    <w:rsid w:val="0086000D"/>
    <w:rPr>
      <w:caps/>
      <w:color w:val="365F91" w:themeColor="accent1" w:themeShade="BF"/>
      <w:spacing w:val="10"/>
    </w:rPr>
  </w:style>
  <w:style w:type="character" w:customStyle="1" w:styleId="Heading6Char">
    <w:name w:val="Heading 6 Char"/>
    <w:basedOn w:val="DefaultParagraphFont"/>
    <w:link w:val="Heading6"/>
    <w:uiPriority w:val="9"/>
    <w:semiHidden/>
    <w:rsid w:val="0086000D"/>
    <w:rPr>
      <w:caps/>
      <w:color w:val="365F91" w:themeColor="accent1" w:themeShade="BF"/>
      <w:spacing w:val="10"/>
    </w:rPr>
  </w:style>
  <w:style w:type="character" w:customStyle="1" w:styleId="Heading7Char">
    <w:name w:val="Heading 7 Char"/>
    <w:basedOn w:val="DefaultParagraphFont"/>
    <w:link w:val="Heading7"/>
    <w:uiPriority w:val="9"/>
    <w:semiHidden/>
    <w:rsid w:val="0086000D"/>
    <w:rPr>
      <w:caps/>
      <w:color w:val="365F91" w:themeColor="accent1" w:themeShade="BF"/>
      <w:spacing w:val="10"/>
    </w:rPr>
  </w:style>
  <w:style w:type="character" w:customStyle="1" w:styleId="Heading8Char">
    <w:name w:val="Heading 8 Char"/>
    <w:basedOn w:val="DefaultParagraphFont"/>
    <w:link w:val="Heading8"/>
    <w:uiPriority w:val="9"/>
    <w:semiHidden/>
    <w:rsid w:val="0086000D"/>
    <w:rPr>
      <w:caps/>
      <w:spacing w:val="10"/>
      <w:sz w:val="18"/>
      <w:szCs w:val="18"/>
    </w:rPr>
  </w:style>
  <w:style w:type="character" w:customStyle="1" w:styleId="Heading9Char">
    <w:name w:val="Heading 9 Char"/>
    <w:basedOn w:val="DefaultParagraphFont"/>
    <w:link w:val="Heading9"/>
    <w:uiPriority w:val="9"/>
    <w:semiHidden/>
    <w:rsid w:val="0086000D"/>
    <w:rPr>
      <w:i/>
      <w:caps/>
      <w:spacing w:val="10"/>
      <w:sz w:val="18"/>
      <w:szCs w:val="18"/>
    </w:rPr>
  </w:style>
  <w:style w:type="paragraph" w:styleId="Caption">
    <w:name w:val="caption"/>
    <w:basedOn w:val="Normal"/>
    <w:next w:val="Normal"/>
    <w:uiPriority w:val="35"/>
    <w:unhideWhenUsed/>
    <w:qFormat/>
    <w:rsid w:val="0086000D"/>
    <w:rPr>
      <w:b/>
      <w:bCs/>
      <w:color w:val="365F91" w:themeColor="accent1" w:themeShade="BF"/>
      <w:sz w:val="16"/>
      <w:szCs w:val="16"/>
    </w:rPr>
  </w:style>
  <w:style w:type="paragraph" w:styleId="Title">
    <w:name w:val="Title"/>
    <w:basedOn w:val="Normal"/>
    <w:next w:val="Normal"/>
    <w:link w:val="TitleChar"/>
    <w:uiPriority w:val="10"/>
    <w:qFormat/>
    <w:rsid w:val="0086000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6000D"/>
    <w:rPr>
      <w:caps/>
      <w:color w:val="4F81BD" w:themeColor="accent1"/>
      <w:spacing w:val="10"/>
      <w:kern w:val="28"/>
      <w:sz w:val="52"/>
      <w:szCs w:val="52"/>
    </w:rPr>
  </w:style>
  <w:style w:type="paragraph" w:styleId="Subtitle">
    <w:name w:val="Subtitle"/>
    <w:basedOn w:val="Normal"/>
    <w:next w:val="Normal"/>
    <w:link w:val="SubtitleChar"/>
    <w:uiPriority w:val="11"/>
    <w:qFormat/>
    <w:rsid w:val="0086000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6000D"/>
    <w:rPr>
      <w:caps/>
      <w:color w:val="595959" w:themeColor="text1" w:themeTint="A6"/>
      <w:spacing w:val="10"/>
      <w:sz w:val="24"/>
      <w:szCs w:val="24"/>
    </w:rPr>
  </w:style>
  <w:style w:type="character" w:styleId="Strong">
    <w:name w:val="Strong"/>
    <w:uiPriority w:val="22"/>
    <w:qFormat/>
    <w:rsid w:val="0086000D"/>
    <w:rPr>
      <w:b/>
      <w:bCs/>
    </w:rPr>
  </w:style>
  <w:style w:type="character" w:styleId="Emphasis">
    <w:name w:val="Emphasis"/>
    <w:uiPriority w:val="20"/>
    <w:qFormat/>
    <w:rsid w:val="0086000D"/>
    <w:rPr>
      <w:caps/>
      <w:color w:val="243F60" w:themeColor="accent1" w:themeShade="7F"/>
      <w:spacing w:val="5"/>
    </w:rPr>
  </w:style>
  <w:style w:type="paragraph" w:styleId="NoSpacing">
    <w:name w:val="No Spacing"/>
    <w:basedOn w:val="Normal"/>
    <w:link w:val="NoSpacingChar"/>
    <w:uiPriority w:val="1"/>
    <w:qFormat/>
    <w:rsid w:val="0086000D"/>
    <w:pPr>
      <w:spacing w:before="0" w:after="0" w:line="240" w:lineRule="auto"/>
    </w:pPr>
  </w:style>
  <w:style w:type="character" w:customStyle="1" w:styleId="NoSpacingChar">
    <w:name w:val="No Spacing Char"/>
    <w:basedOn w:val="DefaultParagraphFont"/>
    <w:link w:val="NoSpacing"/>
    <w:uiPriority w:val="1"/>
    <w:rsid w:val="0086000D"/>
    <w:rPr>
      <w:sz w:val="20"/>
      <w:szCs w:val="20"/>
    </w:rPr>
  </w:style>
  <w:style w:type="paragraph" w:styleId="ListParagraph">
    <w:name w:val="List Paragraph"/>
    <w:basedOn w:val="Normal"/>
    <w:link w:val="ListParagraphChar"/>
    <w:uiPriority w:val="34"/>
    <w:qFormat/>
    <w:rsid w:val="0086000D"/>
    <w:pPr>
      <w:ind w:left="720"/>
      <w:contextualSpacing/>
    </w:pPr>
  </w:style>
  <w:style w:type="paragraph" w:styleId="Quote">
    <w:name w:val="Quote"/>
    <w:basedOn w:val="Normal"/>
    <w:next w:val="Normal"/>
    <w:link w:val="QuoteChar"/>
    <w:uiPriority w:val="29"/>
    <w:qFormat/>
    <w:rsid w:val="0086000D"/>
    <w:rPr>
      <w:i/>
      <w:iCs/>
    </w:rPr>
  </w:style>
  <w:style w:type="character" w:customStyle="1" w:styleId="QuoteChar">
    <w:name w:val="Quote Char"/>
    <w:basedOn w:val="DefaultParagraphFont"/>
    <w:link w:val="Quote"/>
    <w:uiPriority w:val="29"/>
    <w:rsid w:val="0086000D"/>
    <w:rPr>
      <w:i/>
      <w:iCs/>
      <w:sz w:val="20"/>
      <w:szCs w:val="20"/>
    </w:rPr>
  </w:style>
  <w:style w:type="paragraph" w:styleId="IntenseQuote">
    <w:name w:val="Intense Quote"/>
    <w:basedOn w:val="Normal"/>
    <w:next w:val="Normal"/>
    <w:link w:val="IntenseQuoteChar"/>
    <w:uiPriority w:val="30"/>
    <w:qFormat/>
    <w:rsid w:val="0086000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6000D"/>
    <w:rPr>
      <w:i/>
      <w:iCs/>
      <w:color w:val="4F81BD" w:themeColor="accent1"/>
      <w:sz w:val="20"/>
      <w:szCs w:val="20"/>
    </w:rPr>
  </w:style>
  <w:style w:type="character" w:styleId="SubtleEmphasis">
    <w:name w:val="Subtle Emphasis"/>
    <w:uiPriority w:val="19"/>
    <w:qFormat/>
    <w:rsid w:val="0086000D"/>
    <w:rPr>
      <w:i/>
      <w:iCs/>
      <w:color w:val="243F60" w:themeColor="accent1" w:themeShade="7F"/>
    </w:rPr>
  </w:style>
  <w:style w:type="character" w:styleId="IntenseEmphasis">
    <w:name w:val="Intense Emphasis"/>
    <w:uiPriority w:val="21"/>
    <w:qFormat/>
    <w:rsid w:val="0086000D"/>
    <w:rPr>
      <w:b/>
      <w:bCs/>
      <w:caps/>
      <w:color w:val="243F60" w:themeColor="accent1" w:themeShade="7F"/>
      <w:spacing w:val="10"/>
    </w:rPr>
  </w:style>
  <w:style w:type="character" w:styleId="SubtleReference">
    <w:name w:val="Subtle Reference"/>
    <w:uiPriority w:val="31"/>
    <w:qFormat/>
    <w:rsid w:val="0086000D"/>
    <w:rPr>
      <w:b/>
      <w:bCs/>
      <w:color w:val="4F81BD" w:themeColor="accent1"/>
    </w:rPr>
  </w:style>
  <w:style w:type="character" w:styleId="IntenseReference">
    <w:name w:val="Intense Reference"/>
    <w:uiPriority w:val="32"/>
    <w:qFormat/>
    <w:rsid w:val="0086000D"/>
    <w:rPr>
      <w:b/>
      <w:bCs/>
      <w:i/>
      <w:iCs/>
      <w:caps/>
      <w:color w:val="4F81BD" w:themeColor="accent1"/>
    </w:rPr>
  </w:style>
  <w:style w:type="character" w:styleId="BookTitle">
    <w:name w:val="Book Title"/>
    <w:uiPriority w:val="33"/>
    <w:qFormat/>
    <w:rsid w:val="0086000D"/>
    <w:rPr>
      <w:b/>
      <w:bCs/>
      <w:i/>
      <w:iCs/>
      <w:spacing w:val="9"/>
    </w:rPr>
  </w:style>
  <w:style w:type="paragraph" w:styleId="TOCHeading">
    <w:name w:val="TOC Heading"/>
    <w:basedOn w:val="Heading1"/>
    <w:next w:val="Normal"/>
    <w:uiPriority w:val="39"/>
    <w:semiHidden/>
    <w:unhideWhenUsed/>
    <w:qFormat/>
    <w:rsid w:val="0086000D"/>
    <w:pPr>
      <w:outlineLvl w:val="9"/>
    </w:pPr>
    <w:rPr>
      <w:lang w:bidi="en-US"/>
    </w:rPr>
  </w:style>
  <w:style w:type="table" w:styleId="TableGrid">
    <w:name w:val="Table Grid"/>
    <w:basedOn w:val="TableNormal"/>
    <w:uiPriority w:val="59"/>
    <w:rsid w:val="0086000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BD44BA"/>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ode">
    <w:name w:val="Code"/>
    <w:basedOn w:val="Normal"/>
    <w:link w:val="CodeChar"/>
    <w:qFormat/>
    <w:rsid w:val="00612125"/>
    <w:pPr>
      <w:shd w:val="pct10" w:color="auto" w:fill="auto"/>
      <w:spacing w:before="0" w:after="0" w:line="240" w:lineRule="auto"/>
      <w:pPrChange w:id="0" w:author="Philips" w:date="2015-05-22T09:48:00Z">
        <w:pPr>
          <w:shd w:val="pct10" w:color="auto" w:fill="auto"/>
        </w:pPr>
      </w:pPrChange>
    </w:pPr>
    <w:rPr>
      <w:rFonts w:ascii="Courier New" w:hAnsi="Courier New" w:cs="Courier New"/>
      <w:lang w:val="en-GB"/>
      <w:rPrChange w:id="0" w:author="Philips" w:date="2015-05-22T09:48:00Z">
        <w:rPr>
          <w:rFonts w:ascii="Courier New" w:eastAsiaTheme="minorEastAsia" w:hAnsi="Courier New" w:cs="Courier New"/>
          <w:lang w:val="en-GB" w:eastAsia="en-US" w:bidi="ar-SA"/>
        </w:rPr>
      </w:rPrChange>
    </w:rPr>
  </w:style>
  <w:style w:type="paragraph" w:customStyle="1" w:styleId="Rule">
    <w:name w:val="Rule"/>
    <w:basedOn w:val="Normal"/>
    <w:link w:val="RuleChar"/>
    <w:qFormat/>
    <w:rsid w:val="002E0421"/>
    <w:pPr>
      <w:numPr>
        <w:numId w:val="11"/>
      </w:numPr>
      <w:ind w:left="360"/>
    </w:pPr>
    <w:rPr>
      <w:lang w:val="en-GB"/>
    </w:rPr>
  </w:style>
  <w:style w:type="character" w:customStyle="1" w:styleId="CodeChar">
    <w:name w:val="Code Char"/>
    <w:basedOn w:val="DefaultParagraphFont"/>
    <w:link w:val="Code"/>
    <w:rsid w:val="00612125"/>
    <w:rPr>
      <w:rFonts w:ascii="Courier New" w:hAnsi="Courier New" w:cs="Courier New"/>
      <w:sz w:val="20"/>
      <w:szCs w:val="20"/>
      <w:shd w:val="pct10" w:color="auto" w:fill="auto"/>
      <w:lang w:val="en-GB"/>
    </w:rPr>
  </w:style>
  <w:style w:type="numbering" w:customStyle="1" w:styleId="Style1">
    <w:name w:val="Style1"/>
    <w:uiPriority w:val="99"/>
    <w:rsid w:val="00503ED2"/>
    <w:pPr>
      <w:numPr>
        <w:numId w:val="7"/>
      </w:numPr>
    </w:pPr>
  </w:style>
  <w:style w:type="character" w:customStyle="1" w:styleId="RuleChar">
    <w:name w:val="Rule Char"/>
    <w:basedOn w:val="DefaultParagraphFont"/>
    <w:link w:val="Rule"/>
    <w:rsid w:val="002E0421"/>
    <w:rPr>
      <w:sz w:val="20"/>
      <w:szCs w:val="20"/>
      <w:lang w:val="en-GB"/>
    </w:rPr>
  </w:style>
  <w:style w:type="paragraph" w:customStyle="1" w:styleId="Note">
    <w:name w:val="Note"/>
    <w:basedOn w:val="ListParagraph"/>
    <w:link w:val="NoteChar"/>
    <w:qFormat/>
    <w:rsid w:val="00B749C8"/>
    <w:pPr>
      <w:numPr>
        <w:numId w:val="12"/>
      </w:numPr>
    </w:pPr>
  </w:style>
  <w:style w:type="paragraph" w:customStyle="1" w:styleId="Rationale">
    <w:name w:val="Rationale"/>
    <w:basedOn w:val="Rule"/>
    <w:link w:val="RationaleChar"/>
    <w:qFormat/>
    <w:rsid w:val="003D2FC8"/>
    <w:pPr>
      <w:numPr>
        <w:numId w:val="9"/>
      </w:numPr>
    </w:pPr>
  </w:style>
  <w:style w:type="character" w:customStyle="1" w:styleId="ListParagraphChar">
    <w:name w:val="List Paragraph Char"/>
    <w:basedOn w:val="DefaultParagraphFont"/>
    <w:link w:val="ListParagraph"/>
    <w:uiPriority w:val="34"/>
    <w:rsid w:val="00B749C8"/>
    <w:rPr>
      <w:sz w:val="20"/>
      <w:szCs w:val="20"/>
    </w:rPr>
  </w:style>
  <w:style w:type="character" w:customStyle="1" w:styleId="NoteChar">
    <w:name w:val="Note Char"/>
    <w:basedOn w:val="ListParagraphChar"/>
    <w:link w:val="Note"/>
    <w:rsid w:val="00B749C8"/>
    <w:rPr>
      <w:sz w:val="20"/>
      <w:szCs w:val="20"/>
    </w:rPr>
  </w:style>
  <w:style w:type="character" w:styleId="LineNumber">
    <w:name w:val="line number"/>
    <w:basedOn w:val="DefaultParagraphFont"/>
    <w:uiPriority w:val="99"/>
    <w:semiHidden/>
    <w:unhideWhenUsed/>
    <w:rsid w:val="00580246"/>
  </w:style>
  <w:style w:type="character" w:customStyle="1" w:styleId="RationaleChar">
    <w:name w:val="Rationale Char"/>
    <w:basedOn w:val="RuleChar"/>
    <w:link w:val="Rationale"/>
    <w:rsid w:val="003D2FC8"/>
    <w:rPr>
      <w:sz w:val="20"/>
      <w:szCs w:val="20"/>
      <w:lang w:val="en-GB"/>
    </w:rPr>
  </w:style>
  <w:style w:type="paragraph" w:styleId="Header">
    <w:name w:val="header"/>
    <w:basedOn w:val="Normal"/>
    <w:link w:val="HeaderChar"/>
    <w:uiPriority w:val="99"/>
    <w:unhideWhenUsed/>
    <w:rsid w:val="002F328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F3287"/>
    <w:rPr>
      <w:sz w:val="20"/>
      <w:szCs w:val="20"/>
    </w:rPr>
  </w:style>
  <w:style w:type="paragraph" w:styleId="Footer">
    <w:name w:val="footer"/>
    <w:basedOn w:val="Normal"/>
    <w:link w:val="FooterChar"/>
    <w:uiPriority w:val="99"/>
    <w:unhideWhenUsed/>
    <w:rsid w:val="002F328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F3287"/>
    <w:rPr>
      <w:sz w:val="20"/>
      <w:szCs w:val="20"/>
    </w:rPr>
  </w:style>
  <w:style w:type="paragraph" w:customStyle="1" w:styleId="Discussion">
    <w:name w:val="Discussion"/>
    <w:basedOn w:val="ListParagraph"/>
    <w:link w:val="DiscussionChar"/>
    <w:qFormat/>
    <w:rsid w:val="007E26A5"/>
    <w:pPr>
      <w:numPr>
        <w:numId w:val="13"/>
      </w:numPr>
    </w:pPr>
    <w:rPr>
      <w:color w:val="FF0000"/>
    </w:rPr>
  </w:style>
  <w:style w:type="character" w:customStyle="1" w:styleId="DiscussionChar">
    <w:name w:val="Discussion Char"/>
    <w:basedOn w:val="ListParagraphChar"/>
    <w:link w:val="Discussion"/>
    <w:rsid w:val="007E26A5"/>
    <w:rPr>
      <w:color w:val="FF0000"/>
      <w:sz w:val="20"/>
      <w:szCs w:val="20"/>
    </w:rPr>
  </w:style>
  <w:style w:type="paragraph" w:styleId="BalloonText">
    <w:name w:val="Balloon Text"/>
    <w:basedOn w:val="Normal"/>
    <w:link w:val="BalloonTextChar"/>
    <w:uiPriority w:val="99"/>
    <w:semiHidden/>
    <w:unhideWhenUsed/>
    <w:rsid w:val="000A4EA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EA0"/>
    <w:rPr>
      <w:rFonts w:ascii="Tahoma" w:hAnsi="Tahoma" w:cs="Tahoma"/>
      <w:sz w:val="16"/>
      <w:szCs w:val="16"/>
    </w:rPr>
  </w:style>
  <w:style w:type="character" w:styleId="CommentReference">
    <w:name w:val="annotation reference"/>
    <w:basedOn w:val="DefaultParagraphFont"/>
    <w:uiPriority w:val="99"/>
    <w:semiHidden/>
    <w:unhideWhenUsed/>
    <w:rsid w:val="00AE53A7"/>
    <w:rPr>
      <w:sz w:val="16"/>
      <w:szCs w:val="16"/>
    </w:rPr>
  </w:style>
  <w:style w:type="paragraph" w:styleId="CommentText">
    <w:name w:val="annotation text"/>
    <w:basedOn w:val="Normal"/>
    <w:link w:val="CommentTextChar"/>
    <w:uiPriority w:val="99"/>
    <w:semiHidden/>
    <w:unhideWhenUsed/>
    <w:rsid w:val="00AE53A7"/>
    <w:pPr>
      <w:spacing w:line="240" w:lineRule="auto"/>
    </w:pPr>
  </w:style>
  <w:style w:type="character" w:customStyle="1" w:styleId="CommentTextChar">
    <w:name w:val="Comment Text Char"/>
    <w:basedOn w:val="DefaultParagraphFont"/>
    <w:link w:val="CommentText"/>
    <w:uiPriority w:val="99"/>
    <w:semiHidden/>
    <w:rsid w:val="00AE53A7"/>
    <w:rPr>
      <w:sz w:val="20"/>
      <w:szCs w:val="20"/>
    </w:rPr>
  </w:style>
  <w:style w:type="paragraph" w:styleId="CommentSubject">
    <w:name w:val="annotation subject"/>
    <w:basedOn w:val="CommentText"/>
    <w:next w:val="CommentText"/>
    <w:link w:val="CommentSubjectChar"/>
    <w:uiPriority w:val="99"/>
    <w:semiHidden/>
    <w:unhideWhenUsed/>
    <w:rsid w:val="00AE53A7"/>
    <w:rPr>
      <w:b/>
      <w:bCs/>
    </w:rPr>
  </w:style>
  <w:style w:type="character" w:customStyle="1" w:styleId="CommentSubjectChar">
    <w:name w:val="Comment Subject Char"/>
    <w:basedOn w:val="CommentTextChar"/>
    <w:link w:val="CommentSubject"/>
    <w:uiPriority w:val="99"/>
    <w:semiHidden/>
    <w:rsid w:val="00AE53A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00D"/>
    <w:rPr>
      <w:sz w:val="20"/>
      <w:szCs w:val="20"/>
    </w:rPr>
  </w:style>
  <w:style w:type="paragraph" w:styleId="Heading1">
    <w:name w:val="heading 1"/>
    <w:basedOn w:val="Normal"/>
    <w:next w:val="Normal"/>
    <w:link w:val="Heading1Char"/>
    <w:uiPriority w:val="9"/>
    <w:qFormat/>
    <w:rsid w:val="00273EDF"/>
    <w:pPr>
      <w:numPr>
        <w:numId w:val="2"/>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olor w:val="FFFFFF" w:themeColor="background1"/>
      <w:spacing w:val="15"/>
      <w:sz w:val="22"/>
      <w:szCs w:val="22"/>
      <w:lang w:val="en-GB"/>
    </w:rPr>
  </w:style>
  <w:style w:type="paragraph" w:styleId="Heading2">
    <w:name w:val="heading 2"/>
    <w:basedOn w:val="Normal"/>
    <w:next w:val="Normal"/>
    <w:link w:val="Heading2Char"/>
    <w:uiPriority w:val="9"/>
    <w:unhideWhenUsed/>
    <w:qFormat/>
    <w:rsid w:val="00173053"/>
    <w:pPr>
      <w:numPr>
        <w:ilvl w:val="1"/>
        <w:numId w:val="2"/>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lang w:val="en-GB"/>
    </w:rPr>
  </w:style>
  <w:style w:type="paragraph" w:styleId="Heading3">
    <w:name w:val="heading 3"/>
    <w:basedOn w:val="Normal"/>
    <w:next w:val="Normal"/>
    <w:link w:val="Heading3Char"/>
    <w:uiPriority w:val="9"/>
    <w:unhideWhenUsed/>
    <w:qFormat/>
    <w:rsid w:val="0086000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86000D"/>
    <w:pPr>
      <w:numPr>
        <w:ilvl w:val="3"/>
        <w:numId w:val="2"/>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6000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6000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6000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6000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6000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EDF"/>
    <w:rPr>
      <w:b/>
      <w:bCs/>
      <w:color w:val="FFFFFF" w:themeColor="background1"/>
      <w:spacing w:val="15"/>
      <w:shd w:val="clear" w:color="auto" w:fill="4F81BD" w:themeFill="accent1"/>
      <w:lang w:val="en-GB"/>
    </w:rPr>
  </w:style>
  <w:style w:type="character" w:customStyle="1" w:styleId="Heading2Char">
    <w:name w:val="Heading 2 Char"/>
    <w:basedOn w:val="DefaultParagraphFont"/>
    <w:link w:val="Heading2"/>
    <w:uiPriority w:val="9"/>
    <w:rsid w:val="00173053"/>
    <w:rPr>
      <w:spacing w:val="15"/>
      <w:shd w:val="clear" w:color="auto" w:fill="DBE5F1" w:themeFill="accent1" w:themeFillTint="33"/>
      <w:lang w:val="en-GB"/>
    </w:rPr>
  </w:style>
  <w:style w:type="character" w:customStyle="1" w:styleId="Heading3Char">
    <w:name w:val="Heading 3 Char"/>
    <w:basedOn w:val="DefaultParagraphFont"/>
    <w:link w:val="Heading3"/>
    <w:uiPriority w:val="9"/>
    <w:rsid w:val="0086000D"/>
    <w:rPr>
      <w:caps/>
      <w:color w:val="243F60" w:themeColor="accent1" w:themeShade="7F"/>
      <w:spacing w:val="15"/>
    </w:rPr>
  </w:style>
  <w:style w:type="character" w:customStyle="1" w:styleId="Heading4Char">
    <w:name w:val="Heading 4 Char"/>
    <w:basedOn w:val="DefaultParagraphFont"/>
    <w:link w:val="Heading4"/>
    <w:uiPriority w:val="9"/>
    <w:semiHidden/>
    <w:rsid w:val="0086000D"/>
    <w:rPr>
      <w:caps/>
      <w:color w:val="365F91" w:themeColor="accent1" w:themeShade="BF"/>
      <w:spacing w:val="10"/>
    </w:rPr>
  </w:style>
  <w:style w:type="character" w:customStyle="1" w:styleId="Heading5Char">
    <w:name w:val="Heading 5 Char"/>
    <w:basedOn w:val="DefaultParagraphFont"/>
    <w:link w:val="Heading5"/>
    <w:uiPriority w:val="9"/>
    <w:semiHidden/>
    <w:rsid w:val="0086000D"/>
    <w:rPr>
      <w:caps/>
      <w:color w:val="365F91" w:themeColor="accent1" w:themeShade="BF"/>
      <w:spacing w:val="10"/>
    </w:rPr>
  </w:style>
  <w:style w:type="character" w:customStyle="1" w:styleId="Heading6Char">
    <w:name w:val="Heading 6 Char"/>
    <w:basedOn w:val="DefaultParagraphFont"/>
    <w:link w:val="Heading6"/>
    <w:uiPriority w:val="9"/>
    <w:semiHidden/>
    <w:rsid w:val="0086000D"/>
    <w:rPr>
      <w:caps/>
      <w:color w:val="365F91" w:themeColor="accent1" w:themeShade="BF"/>
      <w:spacing w:val="10"/>
    </w:rPr>
  </w:style>
  <w:style w:type="character" w:customStyle="1" w:styleId="Heading7Char">
    <w:name w:val="Heading 7 Char"/>
    <w:basedOn w:val="DefaultParagraphFont"/>
    <w:link w:val="Heading7"/>
    <w:uiPriority w:val="9"/>
    <w:semiHidden/>
    <w:rsid w:val="0086000D"/>
    <w:rPr>
      <w:caps/>
      <w:color w:val="365F91" w:themeColor="accent1" w:themeShade="BF"/>
      <w:spacing w:val="10"/>
    </w:rPr>
  </w:style>
  <w:style w:type="character" w:customStyle="1" w:styleId="Heading8Char">
    <w:name w:val="Heading 8 Char"/>
    <w:basedOn w:val="DefaultParagraphFont"/>
    <w:link w:val="Heading8"/>
    <w:uiPriority w:val="9"/>
    <w:semiHidden/>
    <w:rsid w:val="0086000D"/>
    <w:rPr>
      <w:caps/>
      <w:spacing w:val="10"/>
      <w:sz w:val="18"/>
      <w:szCs w:val="18"/>
    </w:rPr>
  </w:style>
  <w:style w:type="character" w:customStyle="1" w:styleId="Heading9Char">
    <w:name w:val="Heading 9 Char"/>
    <w:basedOn w:val="DefaultParagraphFont"/>
    <w:link w:val="Heading9"/>
    <w:uiPriority w:val="9"/>
    <w:semiHidden/>
    <w:rsid w:val="0086000D"/>
    <w:rPr>
      <w:i/>
      <w:caps/>
      <w:spacing w:val="10"/>
      <w:sz w:val="18"/>
      <w:szCs w:val="18"/>
    </w:rPr>
  </w:style>
  <w:style w:type="paragraph" w:styleId="Caption">
    <w:name w:val="caption"/>
    <w:basedOn w:val="Normal"/>
    <w:next w:val="Normal"/>
    <w:uiPriority w:val="35"/>
    <w:unhideWhenUsed/>
    <w:qFormat/>
    <w:rsid w:val="0086000D"/>
    <w:rPr>
      <w:b/>
      <w:bCs/>
      <w:color w:val="365F91" w:themeColor="accent1" w:themeShade="BF"/>
      <w:sz w:val="16"/>
      <w:szCs w:val="16"/>
    </w:rPr>
  </w:style>
  <w:style w:type="paragraph" w:styleId="Title">
    <w:name w:val="Title"/>
    <w:basedOn w:val="Normal"/>
    <w:next w:val="Normal"/>
    <w:link w:val="TitleChar"/>
    <w:uiPriority w:val="10"/>
    <w:qFormat/>
    <w:rsid w:val="0086000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6000D"/>
    <w:rPr>
      <w:caps/>
      <w:color w:val="4F81BD" w:themeColor="accent1"/>
      <w:spacing w:val="10"/>
      <w:kern w:val="28"/>
      <w:sz w:val="52"/>
      <w:szCs w:val="52"/>
    </w:rPr>
  </w:style>
  <w:style w:type="paragraph" w:styleId="Subtitle">
    <w:name w:val="Subtitle"/>
    <w:basedOn w:val="Normal"/>
    <w:next w:val="Normal"/>
    <w:link w:val="SubtitleChar"/>
    <w:uiPriority w:val="11"/>
    <w:qFormat/>
    <w:rsid w:val="0086000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6000D"/>
    <w:rPr>
      <w:caps/>
      <w:color w:val="595959" w:themeColor="text1" w:themeTint="A6"/>
      <w:spacing w:val="10"/>
      <w:sz w:val="24"/>
      <w:szCs w:val="24"/>
    </w:rPr>
  </w:style>
  <w:style w:type="character" w:styleId="Strong">
    <w:name w:val="Strong"/>
    <w:uiPriority w:val="22"/>
    <w:qFormat/>
    <w:rsid w:val="0086000D"/>
    <w:rPr>
      <w:b/>
      <w:bCs/>
    </w:rPr>
  </w:style>
  <w:style w:type="character" w:styleId="Emphasis">
    <w:name w:val="Emphasis"/>
    <w:uiPriority w:val="20"/>
    <w:qFormat/>
    <w:rsid w:val="0086000D"/>
    <w:rPr>
      <w:caps/>
      <w:color w:val="243F60" w:themeColor="accent1" w:themeShade="7F"/>
      <w:spacing w:val="5"/>
    </w:rPr>
  </w:style>
  <w:style w:type="paragraph" w:styleId="NoSpacing">
    <w:name w:val="No Spacing"/>
    <w:basedOn w:val="Normal"/>
    <w:link w:val="NoSpacingChar"/>
    <w:uiPriority w:val="1"/>
    <w:qFormat/>
    <w:rsid w:val="0086000D"/>
    <w:pPr>
      <w:spacing w:before="0" w:after="0" w:line="240" w:lineRule="auto"/>
    </w:pPr>
  </w:style>
  <w:style w:type="character" w:customStyle="1" w:styleId="NoSpacingChar">
    <w:name w:val="No Spacing Char"/>
    <w:basedOn w:val="DefaultParagraphFont"/>
    <w:link w:val="NoSpacing"/>
    <w:uiPriority w:val="1"/>
    <w:rsid w:val="0086000D"/>
    <w:rPr>
      <w:sz w:val="20"/>
      <w:szCs w:val="20"/>
    </w:rPr>
  </w:style>
  <w:style w:type="paragraph" w:styleId="ListParagraph">
    <w:name w:val="List Paragraph"/>
    <w:basedOn w:val="Normal"/>
    <w:link w:val="ListParagraphChar"/>
    <w:uiPriority w:val="34"/>
    <w:qFormat/>
    <w:rsid w:val="0086000D"/>
    <w:pPr>
      <w:ind w:left="720"/>
      <w:contextualSpacing/>
    </w:pPr>
  </w:style>
  <w:style w:type="paragraph" w:styleId="Quote">
    <w:name w:val="Quote"/>
    <w:basedOn w:val="Normal"/>
    <w:next w:val="Normal"/>
    <w:link w:val="QuoteChar"/>
    <w:uiPriority w:val="29"/>
    <w:qFormat/>
    <w:rsid w:val="0086000D"/>
    <w:rPr>
      <w:i/>
      <w:iCs/>
    </w:rPr>
  </w:style>
  <w:style w:type="character" w:customStyle="1" w:styleId="QuoteChar">
    <w:name w:val="Quote Char"/>
    <w:basedOn w:val="DefaultParagraphFont"/>
    <w:link w:val="Quote"/>
    <w:uiPriority w:val="29"/>
    <w:rsid w:val="0086000D"/>
    <w:rPr>
      <w:i/>
      <w:iCs/>
      <w:sz w:val="20"/>
      <w:szCs w:val="20"/>
    </w:rPr>
  </w:style>
  <w:style w:type="paragraph" w:styleId="IntenseQuote">
    <w:name w:val="Intense Quote"/>
    <w:basedOn w:val="Normal"/>
    <w:next w:val="Normal"/>
    <w:link w:val="IntenseQuoteChar"/>
    <w:uiPriority w:val="30"/>
    <w:qFormat/>
    <w:rsid w:val="0086000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6000D"/>
    <w:rPr>
      <w:i/>
      <w:iCs/>
      <w:color w:val="4F81BD" w:themeColor="accent1"/>
      <w:sz w:val="20"/>
      <w:szCs w:val="20"/>
    </w:rPr>
  </w:style>
  <w:style w:type="character" w:styleId="SubtleEmphasis">
    <w:name w:val="Subtle Emphasis"/>
    <w:uiPriority w:val="19"/>
    <w:qFormat/>
    <w:rsid w:val="0086000D"/>
    <w:rPr>
      <w:i/>
      <w:iCs/>
      <w:color w:val="243F60" w:themeColor="accent1" w:themeShade="7F"/>
    </w:rPr>
  </w:style>
  <w:style w:type="character" w:styleId="IntenseEmphasis">
    <w:name w:val="Intense Emphasis"/>
    <w:uiPriority w:val="21"/>
    <w:qFormat/>
    <w:rsid w:val="0086000D"/>
    <w:rPr>
      <w:b/>
      <w:bCs/>
      <w:caps/>
      <w:color w:val="243F60" w:themeColor="accent1" w:themeShade="7F"/>
      <w:spacing w:val="10"/>
    </w:rPr>
  </w:style>
  <w:style w:type="character" w:styleId="SubtleReference">
    <w:name w:val="Subtle Reference"/>
    <w:uiPriority w:val="31"/>
    <w:qFormat/>
    <w:rsid w:val="0086000D"/>
    <w:rPr>
      <w:b/>
      <w:bCs/>
      <w:color w:val="4F81BD" w:themeColor="accent1"/>
    </w:rPr>
  </w:style>
  <w:style w:type="character" w:styleId="IntenseReference">
    <w:name w:val="Intense Reference"/>
    <w:uiPriority w:val="32"/>
    <w:qFormat/>
    <w:rsid w:val="0086000D"/>
    <w:rPr>
      <w:b/>
      <w:bCs/>
      <w:i/>
      <w:iCs/>
      <w:caps/>
      <w:color w:val="4F81BD" w:themeColor="accent1"/>
    </w:rPr>
  </w:style>
  <w:style w:type="character" w:styleId="BookTitle">
    <w:name w:val="Book Title"/>
    <w:uiPriority w:val="33"/>
    <w:qFormat/>
    <w:rsid w:val="0086000D"/>
    <w:rPr>
      <w:b/>
      <w:bCs/>
      <w:i/>
      <w:iCs/>
      <w:spacing w:val="9"/>
    </w:rPr>
  </w:style>
  <w:style w:type="paragraph" w:styleId="TOCHeading">
    <w:name w:val="TOC Heading"/>
    <w:basedOn w:val="Heading1"/>
    <w:next w:val="Normal"/>
    <w:uiPriority w:val="39"/>
    <w:semiHidden/>
    <w:unhideWhenUsed/>
    <w:qFormat/>
    <w:rsid w:val="0086000D"/>
    <w:pPr>
      <w:outlineLvl w:val="9"/>
    </w:pPr>
    <w:rPr>
      <w:lang w:bidi="en-US"/>
    </w:rPr>
  </w:style>
  <w:style w:type="table" w:styleId="TableGrid">
    <w:name w:val="Table Grid"/>
    <w:basedOn w:val="TableNormal"/>
    <w:uiPriority w:val="59"/>
    <w:rsid w:val="0086000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BD44BA"/>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ode">
    <w:name w:val="Code"/>
    <w:basedOn w:val="Normal"/>
    <w:link w:val="CodeChar"/>
    <w:qFormat/>
    <w:rsid w:val="00612125"/>
    <w:pPr>
      <w:shd w:val="pct10" w:color="auto" w:fill="auto"/>
      <w:spacing w:before="0" w:after="0" w:line="240" w:lineRule="auto"/>
      <w:pPrChange w:id="1" w:author="Philips" w:date="2015-05-22T09:48:00Z">
        <w:pPr>
          <w:shd w:val="pct10" w:color="auto" w:fill="auto"/>
        </w:pPr>
      </w:pPrChange>
    </w:pPr>
    <w:rPr>
      <w:rFonts w:ascii="Courier New" w:hAnsi="Courier New" w:cs="Courier New"/>
      <w:lang w:val="en-GB"/>
      <w:rPrChange w:id="1" w:author="Philips" w:date="2015-05-22T09:48:00Z">
        <w:rPr>
          <w:rFonts w:ascii="Courier New" w:eastAsiaTheme="minorEastAsia" w:hAnsi="Courier New" w:cs="Courier New"/>
          <w:lang w:val="en-GB" w:eastAsia="en-US" w:bidi="ar-SA"/>
        </w:rPr>
      </w:rPrChange>
    </w:rPr>
  </w:style>
  <w:style w:type="paragraph" w:customStyle="1" w:styleId="Rule">
    <w:name w:val="Rule"/>
    <w:basedOn w:val="Normal"/>
    <w:link w:val="RuleChar"/>
    <w:qFormat/>
    <w:rsid w:val="002E0421"/>
    <w:pPr>
      <w:numPr>
        <w:numId w:val="11"/>
      </w:numPr>
      <w:ind w:left="360"/>
    </w:pPr>
    <w:rPr>
      <w:lang w:val="en-GB"/>
    </w:rPr>
  </w:style>
  <w:style w:type="character" w:customStyle="1" w:styleId="CodeChar">
    <w:name w:val="Code Char"/>
    <w:basedOn w:val="DefaultParagraphFont"/>
    <w:link w:val="Code"/>
    <w:rsid w:val="00612125"/>
    <w:rPr>
      <w:rFonts w:ascii="Courier New" w:hAnsi="Courier New" w:cs="Courier New"/>
      <w:sz w:val="20"/>
      <w:szCs w:val="20"/>
      <w:shd w:val="pct10" w:color="auto" w:fill="auto"/>
      <w:lang w:val="en-GB"/>
    </w:rPr>
  </w:style>
  <w:style w:type="numbering" w:customStyle="1" w:styleId="Style1">
    <w:name w:val="Style1"/>
    <w:uiPriority w:val="99"/>
    <w:rsid w:val="00503ED2"/>
    <w:pPr>
      <w:numPr>
        <w:numId w:val="7"/>
      </w:numPr>
    </w:pPr>
  </w:style>
  <w:style w:type="character" w:customStyle="1" w:styleId="RuleChar">
    <w:name w:val="Rule Char"/>
    <w:basedOn w:val="DefaultParagraphFont"/>
    <w:link w:val="Rule"/>
    <w:rsid w:val="002E0421"/>
    <w:rPr>
      <w:sz w:val="20"/>
      <w:szCs w:val="20"/>
      <w:lang w:val="en-GB"/>
    </w:rPr>
  </w:style>
  <w:style w:type="paragraph" w:customStyle="1" w:styleId="Note">
    <w:name w:val="Note"/>
    <w:basedOn w:val="ListParagraph"/>
    <w:link w:val="NoteChar"/>
    <w:qFormat/>
    <w:rsid w:val="00B749C8"/>
    <w:pPr>
      <w:numPr>
        <w:numId w:val="12"/>
      </w:numPr>
    </w:pPr>
  </w:style>
  <w:style w:type="paragraph" w:customStyle="1" w:styleId="Rationale">
    <w:name w:val="Rationale"/>
    <w:basedOn w:val="Rule"/>
    <w:link w:val="RationaleChar"/>
    <w:qFormat/>
    <w:rsid w:val="003D2FC8"/>
    <w:pPr>
      <w:numPr>
        <w:numId w:val="9"/>
      </w:numPr>
    </w:pPr>
  </w:style>
  <w:style w:type="character" w:customStyle="1" w:styleId="ListParagraphChar">
    <w:name w:val="List Paragraph Char"/>
    <w:basedOn w:val="DefaultParagraphFont"/>
    <w:link w:val="ListParagraph"/>
    <w:uiPriority w:val="34"/>
    <w:rsid w:val="00B749C8"/>
    <w:rPr>
      <w:sz w:val="20"/>
      <w:szCs w:val="20"/>
    </w:rPr>
  </w:style>
  <w:style w:type="character" w:customStyle="1" w:styleId="NoteChar">
    <w:name w:val="Note Char"/>
    <w:basedOn w:val="ListParagraphChar"/>
    <w:link w:val="Note"/>
    <w:rsid w:val="00B749C8"/>
    <w:rPr>
      <w:sz w:val="20"/>
      <w:szCs w:val="20"/>
    </w:rPr>
  </w:style>
  <w:style w:type="character" w:styleId="LineNumber">
    <w:name w:val="line number"/>
    <w:basedOn w:val="DefaultParagraphFont"/>
    <w:uiPriority w:val="99"/>
    <w:semiHidden/>
    <w:unhideWhenUsed/>
    <w:rsid w:val="00580246"/>
  </w:style>
  <w:style w:type="character" w:customStyle="1" w:styleId="RationaleChar">
    <w:name w:val="Rationale Char"/>
    <w:basedOn w:val="RuleChar"/>
    <w:link w:val="Rationale"/>
    <w:rsid w:val="003D2FC8"/>
    <w:rPr>
      <w:sz w:val="20"/>
      <w:szCs w:val="20"/>
      <w:lang w:val="en-GB"/>
    </w:rPr>
  </w:style>
  <w:style w:type="paragraph" w:styleId="Header">
    <w:name w:val="header"/>
    <w:basedOn w:val="Normal"/>
    <w:link w:val="HeaderChar"/>
    <w:uiPriority w:val="99"/>
    <w:unhideWhenUsed/>
    <w:rsid w:val="002F328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F3287"/>
    <w:rPr>
      <w:sz w:val="20"/>
      <w:szCs w:val="20"/>
    </w:rPr>
  </w:style>
  <w:style w:type="paragraph" w:styleId="Footer">
    <w:name w:val="footer"/>
    <w:basedOn w:val="Normal"/>
    <w:link w:val="FooterChar"/>
    <w:uiPriority w:val="99"/>
    <w:unhideWhenUsed/>
    <w:rsid w:val="002F328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F3287"/>
    <w:rPr>
      <w:sz w:val="20"/>
      <w:szCs w:val="20"/>
    </w:rPr>
  </w:style>
  <w:style w:type="paragraph" w:customStyle="1" w:styleId="Discussion">
    <w:name w:val="Discussion"/>
    <w:basedOn w:val="ListParagraph"/>
    <w:link w:val="DiscussionChar"/>
    <w:qFormat/>
    <w:rsid w:val="007E26A5"/>
    <w:pPr>
      <w:numPr>
        <w:numId w:val="13"/>
      </w:numPr>
    </w:pPr>
    <w:rPr>
      <w:color w:val="FF0000"/>
    </w:rPr>
  </w:style>
  <w:style w:type="character" w:customStyle="1" w:styleId="DiscussionChar">
    <w:name w:val="Discussion Char"/>
    <w:basedOn w:val="ListParagraphChar"/>
    <w:link w:val="Discussion"/>
    <w:rsid w:val="007E26A5"/>
    <w:rPr>
      <w:color w:val="FF0000"/>
      <w:sz w:val="20"/>
      <w:szCs w:val="20"/>
    </w:rPr>
  </w:style>
  <w:style w:type="paragraph" w:styleId="BalloonText">
    <w:name w:val="Balloon Text"/>
    <w:basedOn w:val="Normal"/>
    <w:link w:val="BalloonTextChar"/>
    <w:uiPriority w:val="99"/>
    <w:semiHidden/>
    <w:unhideWhenUsed/>
    <w:rsid w:val="000A4EA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EA0"/>
    <w:rPr>
      <w:rFonts w:ascii="Tahoma" w:hAnsi="Tahoma" w:cs="Tahoma"/>
      <w:sz w:val="16"/>
      <w:szCs w:val="16"/>
    </w:rPr>
  </w:style>
  <w:style w:type="character" w:styleId="CommentReference">
    <w:name w:val="annotation reference"/>
    <w:basedOn w:val="DefaultParagraphFont"/>
    <w:uiPriority w:val="99"/>
    <w:semiHidden/>
    <w:unhideWhenUsed/>
    <w:rsid w:val="00AE53A7"/>
    <w:rPr>
      <w:sz w:val="16"/>
      <w:szCs w:val="16"/>
    </w:rPr>
  </w:style>
  <w:style w:type="paragraph" w:styleId="CommentText">
    <w:name w:val="annotation text"/>
    <w:basedOn w:val="Normal"/>
    <w:link w:val="CommentTextChar"/>
    <w:uiPriority w:val="99"/>
    <w:semiHidden/>
    <w:unhideWhenUsed/>
    <w:rsid w:val="00AE53A7"/>
    <w:pPr>
      <w:spacing w:line="240" w:lineRule="auto"/>
    </w:pPr>
  </w:style>
  <w:style w:type="character" w:customStyle="1" w:styleId="CommentTextChar">
    <w:name w:val="Comment Text Char"/>
    <w:basedOn w:val="DefaultParagraphFont"/>
    <w:link w:val="CommentText"/>
    <w:uiPriority w:val="99"/>
    <w:semiHidden/>
    <w:rsid w:val="00AE53A7"/>
    <w:rPr>
      <w:sz w:val="20"/>
      <w:szCs w:val="20"/>
    </w:rPr>
  </w:style>
  <w:style w:type="paragraph" w:styleId="CommentSubject">
    <w:name w:val="annotation subject"/>
    <w:basedOn w:val="CommentText"/>
    <w:next w:val="CommentText"/>
    <w:link w:val="CommentSubjectChar"/>
    <w:uiPriority w:val="99"/>
    <w:semiHidden/>
    <w:unhideWhenUsed/>
    <w:rsid w:val="00AE53A7"/>
    <w:rPr>
      <w:b/>
      <w:bCs/>
    </w:rPr>
  </w:style>
  <w:style w:type="character" w:customStyle="1" w:styleId="CommentSubjectChar">
    <w:name w:val="Comment Subject Char"/>
    <w:basedOn w:val="CommentTextChar"/>
    <w:link w:val="CommentSubject"/>
    <w:uiPriority w:val="99"/>
    <w:semiHidden/>
    <w:rsid w:val="00AE53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12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90C9F-478A-45C5-A90B-95F8D46CD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13539</TotalTime>
  <Pages>14</Pages>
  <Words>3433</Words>
  <Characters>19573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22961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Philips</dc:creator>
  <cp:lastModifiedBy>Philips</cp:lastModifiedBy>
  <cp:revision>104</cp:revision>
  <cp:lastPrinted>2015-04-15T08:54:00Z</cp:lastPrinted>
  <dcterms:created xsi:type="dcterms:W3CDTF">2015-03-17T06:25:00Z</dcterms:created>
  <dcterms:modified xsi:type="dcterms:W3CDTF">2015-05-22T11:13:00Z</dcterms:modified>
</cp:coreProperties>
</file>